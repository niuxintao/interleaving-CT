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438AB" w14:textId="77777777" w:rsidR="00217BD8" w:rsidRDefault="00B40591">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w:t>
      </w:r>
      <w:r w:rsidR="00217BD8">
        <w:rPr>
          <w:rFonts w:ascii="Arial" w:hAnsi="Arial" w:cs="Arial"/>
          <w:color w:val="222222"/>
          <w:sz w:val="19"/>
          <w:szCs w:val="19"/>
          <w:shd w:val="clear" w:color="auto" w:fill="FFFFFF"/>
        </w:rPr>
        <w:t xml:space="preserve"> 1</w:t>
      </w:r>
    </w:p>
    <w:p w14:paraId="3DFEFC85" w14:textId="77777777" w:rsidR="00217BD8" w:rsidRDefault="00217BD8">
      <w:pPr>
        <w:rPr>
          <w:rFonts w:ascii="Arial" w:hAnsi="Arial" w:cs="Arial"/>
          <w:color w:val="222222"/>
          <w:sz w:val="19"/>
          <w:szCs w:val="19"/>
          <w:shd w:val="clear" w:color="auto" w:fill="FFFFFF"/>
        </w:rPr>
      </w:pPr>
    </w:p>
    <w:p w14:paraId="7A2A52A7" w14:textId="77777777" w:rsidR="00DC7F09" w:rsidRDefault="00DC7F09">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w:t>
      </w:r>
      <w:r w:rsidR="006634D5">
        <w:rPr>
          <w:rFonts w:ascii="Arial" w:hAnsi="Arial" w:cs="Arial"/>
          <w:color w:val="222222"/>
          <w:sz w:val="19"/>
          <w:szCs w:val="19"/>
          <w:shd w:val="clear" w:color="auto" w:fill="FFFFFF"/>
        </w:rPr>
        <w:t>n</w:t>
      </w:r>
      <w:r>
        <w:rPr>
          <w:rFonts w:ascii="Arial" w:hAnsi="Arial" w:cs="Arial"/>
          <w:color w:val="222222"/>
          <w:sz w:val="19"/>
          <w:szCs w:val="19"/>
          <w:shd w:val="clear" w:color="auto" w:fill="FFFFFF"/>
        </w:rPr>
        <w:t>t 1:</w:t>
      </w:r>
    </w:p>
    <w:p w14:paraId="44B1D6CA" w14:textId="77777777" w:rsidR="00A25F95" w:rsidRPr="009C7F2F" w:rsidRDefault="00217BD8">
      <w:pPr>
        <w:rPr>
          <w:rFonts w:ascii="Arial" w:hAnsi="Arial" w:cs="Arial"/>
          <w:color w:val="222222"/>
          <w:sz w:val="19"/>
          <w:szCs w:val="19"/>
          <w:shd w:val="clear" w:color="auto" w:fill="FFFFFF"/>
        </w:rPr>
      </w:pPr>
      <w:r w:rsidRPr="009C7F2F">
        <w:rPr>
          <w:rFonts w:ascii="Arial" w:hAnsi="Arial" w:cs="Arial"/>
          <w:color w:val="222222"/>
          <w:sz w:val="19"/>
          <w:szCs w:val="19"/>
          <w:shd w:val="clear" w:color="auto" w:fill="FFFFFF"/>
        </w:rPr>
        <w:t>One weakness I see in the evaluation is in the choice of case studies. More specifically, a very common case in practice which is highly relevant to the suggested framework is that of a test space that contains many MFS of a low degree. Such a case is not represented in the evaluation. When there are many MFS of a low degree, there are many failing test cases, hence many calls to the identification component. In addition, the probability that a newly generated test case will contain multiple MFS that will cause an identification failure is significantly higher. As illustrated by Figure 2, such a test case will be skipped without contributing anything to the accumulated coverage, and a new test case will be generated instead. The question whether under these conditions the framework still achieves a reduction in the number of multiple MFS and in the total number of test cases should be evaluated.</w:t>
      </w:r>
    </w:p>
    <w:p w14:paraId="7589E29D" w14:textId="77777777" w:rsidR="00993272" w:rsidRDefault="00993272">
      <w:pPr>
        <w:rPr>
          <w:rFonts w:ascii="Arial" w:hAnsi="Arial" w:cs="Arial"/>
          <w:b/>
          <w:color w:val="222222"/>
          <w:sz w:val="19"/>
          <w:szCs w:val="19"/>
          <w:shd w:val="clear" w:color="auto" w:fill="FFFFFF"/>
        </w:rPr>
      </w:pPr>
    </w:p>
    <w:p w14:paraId="15BB1BE9" w14:textId="70E40AFA" w:rsidR="007255EF" w:rsidRPr="00802816" w:rsidRDefault="00025101">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E87897">
        <w:rPr>
          <w:rFonts w:ascii="Arial" w:hAnsi="Arial" w:cs="Arial"/>
          <w:b/>
          <w:color w:val="FF0000"/>
          <w:sz w:val="19"/>
          <w:szCs w:val="19"/>
          <w:shd w:val="clear" w:color="auto" w:fill="FFFFFF"/>
        </w:rPr>
        <w:t xml:space="preserve"> </w:t>
      </w:r>
      <w:r w:rsidR="00E87897">
        <w:rPr>
          <w:rFonts w:ascii="Arial" w:hAnsi="Arial" w:cs="Arial"/>
          <w:color w:val="FF0000"/>
          <w:sz w:val="19"/>
          <w:szCs w:val="19"/>
          <w:shd w:val="clear" w:color="auto" w:fill="FFFFFF"/>
        </w:rPr>
        <w:t xml:space="preserve"> It is </w:t>
      </w:r>
      <w:r w:rsidR="00702F53">
        <w:rPr>
          <w:rFonts w:ascii="Arial" w:hAnsi="Arial" w:cs="Arial"/>
          <w:color w:val="FF0000"/>
          <w:sz w:val="19"/>
          <w:szCs w:val="19"/>
          <w:shd w:val="clear" w:color="auto" w:fill="FFFFFF"/>
        </w:rPr>
        <w:t>true</w:t>
      </w:r>
      <w:r w:rsidR="008C027B">
        <w:rPr>
          <w:rFonts w:ascii="Arial" w:hAnsi="Arial" w:cs="Arial"/>
          <w:color w:val="FF0000"/>
          <w:sz w:val="19"/>
          <w:szCs w:val="19"/>
          <w:shd w:val="clear" w:color="auto" w:fill="FFFFFF"/>
        </w:rPr>
        <w:t xml:space="preserve"> that </w:t>
      </w:r>
      <w:r w:rsidR="00DD5C70">
        <w:rPr>
          <w:rFonts w:ascii="Arial" w:hAnsi="Arial" w:cs="Arial"/>
          <w:color w:val="FF0000"/>
          <w:sz w:val="19"/>
          <w:szCs w:val="19"/>
          <w:shd w:val="clear" w:color="auto" w:fill="FFFFFF"/>
        </w:rPr>
        <w:t>our evaluation</w:t>
      </w:r>
      <w:r w:rsidR="008B695B">
        <w:rPr>
          <w:rFonts w:ascii="Arial" w:hAnsi="Arial" w:cs="Arial"/>
          <w:color w:val="FF0000"/>
          <w:sz w:val="19"/>
          <w:szCs w:val="19"/>
          <w:shd w:val="clear" w:color="auto" w:fill="FFFFFF"/>
        </w:rPr>
        <w:t xml:space="preserve"> d</w:t>
      </w:r>
      <w:r w:rsidR="008B695B">
        <w:rPr>
          <w:rFonts w:ascii="Arial" w:hAnsi="Arial" w:cs="Arial" w:hint="eastAsia"/>
          <w:color w:val="FF0000"/>
          <w:sz w:val="19"/>
          <w:szCs w:val="19"/>
          <w:shd w:val="clear" w:color="auto" w:fill="FFFFFF"/>
        </w:rPr>
        <w:t>id</w:t>
      </w:r>
      <w:r w:rsidR="008B695B">
        <w:rPr>
          <w:rFonts w:ascii="Arial" w:hAnsi="Arial" w:cs="Arial"/>
          <w:color w:val="FF0000"/>
          <w:sz w:val="19"/>
          <w:szCs w:val="19"/>
          <w:shd w:val="clear" w:color="auto" w:fill="FFFFFF"/>
        </w:rPr>
        <w:t xml:space="preserve"> not </w:t>
      </w:r>
      <w:r w:rsidR="00257095">
        <w:rPr>
          <w:rFonts w:ascii="Arial" w:hAnsi="Arial" w:cs="Arial"/>
          <w:color w:val="FF0000"/>
          <w:sz w:val="19"/>
          <w:szCs w:val="19"/>
          <w:shd w:val="clear" w:color="auto" w:fill="FFFFFF"/>
        </w:rPr>
        <w:t>include</w:t>
      </w:r>
      <w:r w:rsidR="008B0A02">
        <w:rPr>
          <w:rFonts w:ascii="Arial" w:hAnsi="Arial" w:cs="Arial"/>
          <w:color w:val="FF0000"/>
          <w:sz w:val="19"/>
          <w:szCs w:val="19"/>
          <w:shd w:val="clear" w:color="auto" w:fill="FFFFFF"/>
        </w:rPr>
        <w:t xml:space="preserve"> </w:t>
      </w:r>
      <w:r w:rsidR="00DD5C70">
        <w:rPr>
          <w:rFonts w:ascii="Arial" w:hAnsi="Arial" w:cs="Arial"/>
          <w:color w:val="FF0000"/>
          <w:sz w:val="19"/>
          <w:szCs w:val="19"/>
          <w:shd w:val="clear" w:color="auto" w:fill="FFFFFF"/>
        </w:rPr>
        <w:t>subjects</w:t>
      </w:r>
      <w:r w:rsidR="00AE4E8A">
        <w:rPr>
          <w:rFonts w:ascii="Arial" w:hAnsi="Arial" w:cs="Arial"/>
          <w:color w:val="FF0000"/>
          <w:sz w:val="19"/>
          <w:szCs w:val="19"/>
          <w:shd w:val="clear" w:color="auto" w:fill="FFFFFF"/>
        </w:rPr>
        <w:t xml:space="preserve"> </w:t>
      </w:r>
      <w:r w:rsidR="00DD5C70">
        <w:rPr>
          <w:rFonts w:ascii="Arial" w:hAnsi="Arial" w:cs="Arial"/>
          <w:color w:val="FF0000"/>
          <w:sz w:val="19"/>
          <w:szCs w:val="19"/>
          <w:shd w:val="clear" w:color="auto" w:fill="FFFFFF"/>
        </w:rPr>
        <w:t xml:space="preserve">that </w:t>
      </w:r>
      <w:r w:rsidR="00AE4E8A">
        <w:rPr>
          <w:rFonts w:ascii="Arial" w:hAnsi="Arial" w:cs="Arial"/>
          <w:color w:val="FF0000"/>
          <w:sz w:val="19"/>
          <w:szCs w:val="19"/>
          <w:shd w:val="clear" w:color="auto" w:fill="FFFFFF"/>
        </w:rPr>
        <w:t>contain many M</w:t>
      </w:r>
      <w:r w:rsidR="000D6BBF">
        <w:rPr>
          <w:rFonts w:ascii="Arial" w:hAnsi="Arial" w:cs="Arial"/>
          <w:color w:val="FF0000"/>
          <w:sz w:val="19"/>
          <w:szCs w:val="19"/>
          <w:shd w:val="clear" w:color="auto" w:fill="FFFFFF"/>
        </w:rPr>
        <w:t>FS</w:t>
      </w:r>
      <w:r w:rsidR="00AE4E8A">
        <w:rPr>
          <w:rFonts w:ascii="Arial" w:hAnsi="Arial" w:cs="Arial"/>
          <w:color w:val="FF0000"/>
          <w:sz w:val="19"/>
          <w:szCs w:val="19"/>
          <w:shd w:val="clear" w:color="auto" w:fill="FFFFFF"/>
        </w:rPr>
        <w:t xml:space="preserve"> with low degree</w:t>
      </w:r>
      <w:r w:rsidR="000D6BBF">
        <w:rPr>
          <w:rFonts w:ascii="Arial" w:hAnsi="Arial" w:cs="Arial"/>
          <w:color w:val="FF0000"/>
          <w:sz w:val="19"/>
          <w:szCs w:val="19"/>
          <w:shd w:val="clear" w:color="auto" w:fill="FFFFFF"/>
        </w:rPr>
        <w:t>, and</w:t>
      </w:r>
      <w:r w:rsidR="00E05556">
        <w:rPr>
          <w:rFonts w:ascii="Arial" w:hAnsi="Arial" w:cs="Arial"/>
          <w:color w:val="FF0000"/>
          <w:sz w:val="19"/>
          <w:szCs w:val="19"/>
          <w:shd w:val="clear" w:color="auto" w:fill="FFFFFF"/>
        </w:rPr>
        <w:t xml:space="preserve"> we agree</w:t>
      </w:r>
      <w:r w:rsidR="000D6BBF">
        <w:rPr>
          <w:rFonts w:ascii="Arial" w:hAnsi="Arial" w:cs="Arial"/>
          <w:color w:val="FF0000"/>
          <w:sz w:val="19"/>
          <w:szCs w:val="19"/>
          <w:shd w:val="clear" w:color="auto" w:fill="FFFFFF"/>
        </w:rPr>
        <w:t xml:space="preserve"> it is </w:t>
      </w:r>
      <w:r w:rsidR="008C62DB">
        <w:rPr>
          <w:rFonts w:ascii="Arial" w:hAnsi="Arial" w:cs="Arial"/>
          <w:color w:val="FF0000"/>
          <w:sz w:val="19"/>
          <w:szCs w:val="19"/>
          <w:shd w:val="clear" w:color="auto" w:fill="FFFFFF"/>
        </w:rPr>
        <w:t>important</w:t>
      </w:r>
      <w:r w:rsidR="00B00C9C">
        <w:rPr>
          <w:rFonts w:ascii="Arial" w:hAnsi="Arial" w:cs="Arial"/>
          <w:color w:val="FF0000"/>
          <w:sz w:val="19"/>
          <w:szCs w:val="19"/>
          <w:shd w:val="clear" w:color="auto" w:fill="FFFFFF"/>
        </w:rPr>
        <w:t xml:space="preserve"> to </w:t>
      </w:r>
      <w:r w:rsidR="00DD5C70">
        <w:rPr>
          <w:rFonts w:ascii="Arial" w:hAnsi="Arial" w:cs="Arial"/>
          <w:color w:val="FF0000"/>
          <w:sz w:val="19"/>
          <w:szCs w:val="19"/>
          <w:shd w:val="clear" w:color="auto" w:fill="FFFFFF"/>
        </w:rPr>
        <w:t>include such subjects</w:t>
      </w:r>
      <w:r w:rsidR="00485A7F">
        <w:rPr>
          <w:rFonts w:ascii="Arial" w:hAnsi="Arial" w:cs="Arial"/>
          <w:color w:val="FF0000"/>
          <w:sz w:val="19"/>
          <w:szCs w:val="19"/>
          <w:shd w:val="clear" w:color="auto" w:fill="FFFFFF"/>
        </w:rPr>
        <w:t>.</w:t>
      </w:r>
      <w:r w:rsidR="00FD7AA1">
        <w:rPr>
          <w:rFonts w:ascii="Arial" w:hAnsi="Arial" w:cs="Arial"/>
          <w:color w:val="FF0000"/>
          <w:sz w:val="19"/>
          <w:szCs w:val="19"/>
          <w:shd w:val="clear" w:color="auto" w:fill="FFFFFF"/>
        </w:rPr>
        <w:t xml:space="preserve"> </w:t>
      </w:r>
      <w:r w:rsidR="0012712A">
        <w:rPr>
          <w:rFonts w:ascii="Arial" w:hAnsi="Arial" w:cs="Arial"/>
          <w:color w:val="FF0000"/>
          <w:sz w:val="19"/>
          <w:szCs w:val="19"/>
          <w:shd w:val="clear" w:color="auto" w:fill="FFFFFF"/>
        </w:rPr>
        <w:t xml:space="preserve">Hence, we added one more experiment to </w:t>
      </w:r>
      <w:r w:rsidR="00D468BF">
        <w:rPr>
          <w:rFonts w:ascii="Arial" w:hAnsi="Arial" w:cs="Arial"/>
          <w:color w:val="FF0000"/>
          <w:sz w:val="19"/>
          <w:szCs w:val="19"/>
          <w:shd w:val="clear" w:color="auto" w:fill="FFFFFF"/>
        </w:rPr>
        <w:t>evaluate</w:t>
      </w:r>
      <w:r w:rsidR="008C5D4E">
        <w:rPr>
          <w:rFonts w:ascii="Arial" w:hAnsi="Arial" w:cs="Arial"/>
          <w:color w:val="FF0000"/>
          <w:sz w:val="19"/>
          <w:szCs w:val="19"/>
          <w:shd w:val="clear" w:color="auto" w:fill="FFFFFF"/>
        </w:rPr>
        <w:t xml:space="preserve"> </w:t>
      </w:r>
      <w:r w:rsidR="00DD197F">
        <w:rPr>
          <w:rFonts w:ascii="Arial" w:hAnsi="Arial" w:cs="Arial"/>
          <w:color w:val="FF0000"/>
          <w:sz w:val="19"/>
          <w:szCs w:val="19"/>
          <w:shd w:val="clear" w:color="auto" w:fill="FFFFFF"/>
        </w:rPr>
        <w:t xml:space="preserve">our framework </w:t>
      </w:r>
      <w:r w:rsidR="00110B18">
        <w:rPr>
          <w:rFonts w:ascii="Arial" w:hAnsi="Arial" w:cs="Arial"/>
          <w:color w:val="FF0000"/>
          <w:sz w:val="19"/>
          <w:szCs w:val="19"/>
          <w:shd w:val="clear" w:color="auto" w:fill="FFFFFF"/>
        </w:rPr>
        <w:t xml:space="preserve">with SUTs </w:t>
      </w:r>
      <w:r w:rsidR="00DD5C70">
        <w:rPr>
          <w:rFonts w:ascii="Arial" w:hAnsi="Arial" w:cs="Arial"/>
          <w:color w:val="FF0000"/>
          <w:sz w:val="19"/>
          <w:szCs w:val="19"/>
          <w:shd w:val="clear" w:color="auto" w:fill="FFFFFF"/>
        </w:rPr>
        <w:t>with</w:t>
      </w:r>
      <w:r w:rsidR="00017AEE">
        <w:rPr>
          <w:rFonts w:ascii="Arial" w:hAnsi="Arial" w:cs="Arial"/>
          <w:color w:val="FF0000"/>
          <w:sz w:val="19"/>
          <w:szCs w:val="19"/>
          <w:shd w:val="clear" w:color="auto" w:fill="FFFFFF"/>
        </w:rPr>
        <w:t xml:space="preserve"> </w:t>
      </w:r>
      <w:r w:rsidR="00446A04">
        <w:rPr>
          <w:rFonts w:ascii="Arial" w:hAnsi="Arial" w:cs="Arial"/>
          <w:color w:val="FF0000"/>
          <w:sz w:val="19"/>
          <w:szCs w:val="19"/>
          <w:shd w:val="clear" w:color="auto" w:fill="FFFFFF"/>
        </w:rPr>
        <w:t>different number</w:t>
      </w:r>
      <w:r w:rsidR="00DD5C70">
        <w:rPr>
          <w:rFonts w:ascii="Arial" w:hAnsi="Arial" w:cs="Arial"/>
          <w:color w:val="FF0000"/>
          <w:sz w:val="19"/>
          <w:szCs w:val="19"/>
          <w:shd w:val="clear" w:color="auto" w:fill="FFFFFF"/>
        </w:rPr>
        <w:t>s</w:t>
      </w:r>
      <w:r w:rsidR="00017AEE">
        <w:rPr>
          <w:rFonts w:ascii="Arial" w:hAnsi="Arial" w:cs="Arial"/>
          <w:color w:val="FF0000"/>
          <w:sz w:val="19"/>
          <w:szCs w:val="19"/>
          <w:shd w:val="clear" w:color="auto" w:fill="FFFFFF"/>
        </w:rPr>
        <w:t xml:space="preserve"> of MFS</w:t>
      </w:r>
      <w:r w:rsidR="00612EDB">
        <w:rPr>
          <w:rFonts w:ascii="Arial" w:hAnsi="Arial" w:cs="Arial"/>
          <w:color w:val="FF0000"/>
          <w:sz w:val="19"/>
          <w:szCs w:val="19"/>
          <w:shd w:val="clear" w:color="auto" w:fill="FFFFFF"/>
        </w:rPr>
        <w:t xml:space="preserve">. </w:t>
      </w:r>
      <w:r w:rsidR="00DD5C70">
        <w:rPr>
          <w:rFonts w:ascii="Arial" w:hAnsi="Arial" w:cs="Arial"/>
          <w:color w:val="FF0000"/>
          <w:sz w:val="19"/>
          <w:szCs w:val="19"/>
          <w:shd w:val="clear" w:color="auto" w:fill="FFFFFF"/>
        </w:rPr>
        <w:t>D</w:t>
      </w:r>
      <w:r w:rsidR="00D91EF4">
        <w:rPr>
          <w:rFonts w:ascii="Arial" w:hAnsi="Arial" w:cs="Arial"/>
          <w:color w:val="FF0000"/>
          <w:sz w:val="19"/>
          <w:szCs w:val="19"/>
          <w:shd w:val="clear" w:color="auto" w:fill="FFFFFF"/>
        </w:rPr>
        <w:t>oing so</w:t>
      </w:r>
      <w:r w:rsidR="00DD5C70">
        <w:rPr>
          <w:rFonts w:ascii="Arial" w:hAnsi="Arial" w:cs="Arial"/>
          <w:color w:val="FF0000"/>
          <w:sz w:val="19"/>
          <w:szCs w:val="19"/>
          <w:shd w:val="clear" w:color="auto" w:fill="FFFFFF"/>
        </w:rPr>
        <w:t xml:space="preserve"> allows us to</w:t>
      </w:r>
      <w:r w:rsidR="00D91EF4">
        <w:rPr>
          <w:rFonts w:ascii="Arial" w:hAnsi="Arial" w:cs="Arial"/>
          <w:color w:val="FF0000"/>
          <w:sz w:val="19"/>
          <w:szCs w:val="19"/>
          <w:shd w:val="clear" w:color="auto" w:fill="FFFFFF"/>
        </w:rPr>
        <w:t xml:space="preserve"> observe whether the performance of our framework is sensitive</w:t>
      </w:r>
      <w:r w:rsidR="00017AEE">
        <w:rPr>
          <w:rFonts w:ascii="Arial" w:hAnsi="Arial" w:cs="Arial"/>
          <w:color w:val="FF0000"/>
          <w:sz w:val="19"/>
          <w:szCs w:val="19"/>
          <w:shd w:val="clear" w:color="auto" w:fill="FFFFFF"/>
        </w:rPr>
        <w:t xml:space="preserve"> to </w:t>
      </w:r>
      <w:r w:rsidR="00D91EF4">
        <w:rPr>
          <w:rFonts w:ascii="Arial" w:hAnsi="Arial" w:cs="Arial"/>
          <w:color w:val="FF0000"/>
          <w:sz w:val="19"/>
          <w:szCs w:val="19"/>
          <w:shd w:val="clear" w:color="auto" w:fill="FFFFFF"/>
        </w:rPr>
        <w:t>the number of low degree MFS</w:t>
      </w:r>
      <w:r w:rsidR="00BA689C">
        <w:rPr>
          <w:rFonts w:ascii="Arial" w:hAnsi="Arial" w:cs="Arial"/>
          <w:color w:val="FF0000"/>
          <w:sz w:val="19"/>
          <w:szCs w:val="19"/>
          <w:shd w:val="clear" w:color="auto" w:fill="FFFFFF"/>
        </w:rPr>
        <w:t xml:space="preserve">. </w:t>
      </w:r>
      <w:r w:rsidR="00E87936">
        <w:rPr>
          <w:rFonts w:ascii="Arial" w:hAnsi="Arial" w:cs="Arial"/>
          <w:color w:val="FF0000"/>
          <w:sz w:val="19"/>
          <w:szCs w:val="19"/>
          <w:shd w:val="clear" w:color="auto" w:fill="FFFFFF"/>
        </w:rPr>
        <w:t xml:space="preserve">Considering we need to </w:t>
      </w:r>
      <w:r w:rsidR="00AD18D5">
        <w:rPr>
          <w:rFonts w:ascii="Arial" w:hAnsi="Arial" w:cs="Arial"/>
          <w:color w:val="FF0000"/>
          <w:sz w:val="19"/>
          <w:szCs w:val="19"/>
          <w:shd w:val="clear" w:color="auto" w:fill="FFFFFF"/>
        </w:rPr>
        <w:t xml:space="preserve">have subjects with </w:t>
      </w:r>
      <w:r w:rsidR="0084645B">
        <w:rPr>
          <w:rFonts w:ascii="Arial" w:hAnsi="Arial" w:cs="Arial"/>
          <w:color w:val="FF0000"/>
          <w:sz w:val="19"/>
          <w:szCs w:val="19"/>
          <w:shd w:val="clear" w:color="auto" w:fill="FFFFFF"/>
        </w:rPr>
        <w:t>v</w:t>
      </w:r>
      <w:r w:rsidR="00BB4CF5">
        <w:rPr>
          <w:rFonts w:ascii="Arial" w:hAnsi="Arial" w:cs="Arial"/>
          <w:color w:val="FF0000"/>
          <w:sz w:val="19"/>
          <w:szCs w:val="19"/>
          <w:shd w:val="clear" w:color="auto" w:fill="FFFFFF"/>
        </w:rPr>
        <w:t>arious number</w:t>
      </w:r>
      <w:r w:rsidR="00DD5C70">
        <w:rPr>
          <w:rFonts w:ascii="Arial" w:hAnsi="Arial" w:cs="Arial"/>
          <w:color w:val="FF0000"/>
          <w:sz w:val="19"/>
          <w:szCs w:val="19"/>
          <w:shd w:val="clear" w:color="auto" w:fill="FFFFFF"/>
        </w:rPr>
        <w:t>s</w:t>
      </w:r>
      <w:r w:rsidR="00BB4CF5">
        <w:rPr>
          <w:rFonts w:ascii="Arial" w:hAnsi="Arial" w:cs="Arial"/>
          <w:color w:val="FF0000"/>
          <w:sz w:val="19"/>
          <w:szCs w:val="19"/>
          <w:shd w:val="clear" w:color="auto" w:fill="FFFFFF"/>
        </w:rPr>
        <w:t xml:space="preserve"> of MFS of low </w:t>
      </w:r>
      <w:r w:rsidR="005E26A8">
        <w:rPr>
          <w:rFonts w:ascii="Arial" w:hAnsi="Arial" w:cs="Arial"/>
          <w:color w:val="FF0000"/>
          <w:sz w:val="19"/>
          <w:szCs w:val="19"/>
          <w:shd w:val="clear" w:color="auto" w:fill="FFFFFF"/>
        </w:rPr>
        <w:t>degree</w:t>
      </w:r>
      <w:r w:rsidR="005C5142">
        <w:rPr>
          <w:rFonts w:ascii="Arial" w:hAnsi="Arial" w:cs="Arial"/>
          <w:color w:val="FF0000"/>
          <w:sz w:val="19"/>
          <w:szCs w:val="19"/>
          <w:shd w:val="clear" w:color="auto" w:fill="FFFFFF"/>
        </w:rPr>
        <w:t xml:space="preserve"> (which makes</w:t>
      </w:r>
      <w:r w:rsidR="00DD5C70">
        <w:rPr>
          <w:rFonts w:ascii="Arial" w:hAnsi="Arial" w:cs="Arial"/>
          <w:color w:val="FF0000"/>
          <w:sz w:val="19"/>
          <w:szCs w:val="19"/>
          <w:shd w:val="clear" w:color="auto" w:fill="FFFFFF"/>
        </w:rPr>
        <w:t xml:space="preserve"> it difficult to</w:t>
      </w:r>
      <w:r w:rsidR="005C5142">
        <w:rPr>
          <w:rFonts w:ascii="Arial" w:hAnsi="Arial" w:cs="Arial"/>
          <w:color w:val="FF0000"/>
          <w:sz w:val="19"/>
          <w:szCs w:val="19"/>
          <w:shd w:val="clear" w:color="auto" w:fill="FFFFFF"/>
        </w:rPr>
        <w:t xml:space="preserve"> us</w:t>
      </w:r>
      <w:r w:rsidR="00DD5C70">
        <w:rPr>
          <w:rFonts w:ascii="Arial" w:hAnsi="Arial" w:cs="Arial"/>
          <w:color w:val="FF0000"/>
          <w:sz w:val="19"/>
          <w:szCs w:val="19"/>
          <w:shd w:val="clear" w:color="auto" w:fill="FFFFFF"/>
        </w:rPr>
        <w:t>e</w:t>
      </w:r>
      <w:r w:rsidR="005C5142">
        <w:rPr>
          <w:rFonts w:ascii="Arial" w:hAnsi="Arial" w:cs="Arial"/>
          <w:color w:val="FF0000"/>
          <w:sz w:val="19"/>
          <w:szCs w:val="19"/>
          <w:shd w:val="clear" w:color="auto" w:fill="FFFFFF"/>
        </w:rPr>
        <w:t xml:space="preserve"> real software subjects)</w:t>
      </w:r>
      <w:r w:rsidR="005E26A8">
        <w:rPr>
          <w:rFonts w:ascii="Arial" w:hAnsi="Arial" w:cs="Arial"/>
          <w:color w:val="FF0000"/>
          <w:sz w:val="19"/>
          <w:szCs w:val="19"/>
          <w:shd w:val="clear" w:color="auto" w:fill="FFFFFF"/>
        </w:rPr>
        <w:t>, we</w:t>
      </w:r>
      <w:r w:rsidR="001F6176">
        <w:rPr>
          <w:rFonts w:ascii="Arial" w:hAnsi="Arial" w:cs="Arial"/>
          <w:color w:val="FF0000"/>
          <w:sz w:val="19"/>
          <w:szCs w:val="19"/>
          <w:shd w:val="clear" w:color="auto" w:fill="FFFFFF"/>
        </w:rPr>
        <w:t xml:space="preserve"> </w:t>
      </w:r>
      <w:r w:rsidR="00DD5C70">
        <w:rPr>
          <w:rFonts w:ascii="Arial" w:hAnsi="Arial" w:cs="Arial"/>
          <w:color w:val="FF0000"/>
          <w:sz w:val="19"/>
          <w:szCs w:val="19"/>
          <w:shd w:val="clear" w:color="auto" w:fill="FFFFFF"/>
        </w:rPr>
        <w:t xml:space="preserve">created </w:t>
      </w:r>
      <w:r w:rsidR="001F6176">
        <w:rPr>
          <w:rFonts w:ascii="Arial" w:hAnsi="Arial" w:cs="Arial"/>
          <w:color w:val="FF0000"/>
          <w:sz w:val="19"/>
          <w:szCs w:val="19"/>
          <w:shd w:val="clear" w:color="auto" w:fill="FFFFFF"/>
        </w:rPr>
        <w:t>SUT</w:t>
      </w:r>
      <w:r w:rsidR="00DD5C70">
        <w:rPr>
          <w:rFonts w:ascii="Arial" w:hAnsi="Arial" w:cs="Arial"/>
          <w:color w:val="FF0000"/>
          <w:sz w:val="19"/>
          <w:szCs w:val="19"/>
          <w:shd w:val="clear" w:color="auto" w:fill="FFFFFF"/>
        </w:rPr>
        <w:t>s</w:t>
      </w:r>
      <w:r w:rsidR="001F6176">
        <w:rPr>
          <w:rFonts w:ascii="Arial" w:hAnsi="Arial" w:cs="Arial"/>
          <w:color w:val="FF0000"/>
          <w:sz w:val="19"/>
          <w:szCs w:val="19"/>
          <w:shd w:val="clear" w:color="auto" w:fill="FFFFFF"/>
        </w:rPr>
        <w:t xml:space="preserve"> with injected MFS in this </w:t>
      </w:r>
      <w:r w:rsidR="00811F8F">
        <w:rPr>
          <w:rFonts w:ascii="Arial" w:hAnsi="Arial" w:cs="Arial"/>
          <w:color w:val="FF0000"/>
          <w:sz w:val="19"/>
          <w:szCs w:val="19"/>
          <w:shd w:val="clear" w:color="auto" w:fill="FFFFFF"/>
        </w:rPr>
        <w:t>experiment</w:t>
      </w:r>
      <w:r w:rsidR="001F6176">
        <w:rPr>
          <w:rFonts w:ascii="Arial" w:hAnsi="Arial" w:cs="Arial"/>
          <w:color w:val="FF0000"/>
          <w:sz w:val="19"/>
          <w:szCs w:val="19"/>
          <w:shd w:val="clear" w:color="auto" w:fill="FFFFFF"/>
        </w:rPr>
        <w:t xml:space="preserve"> so that we can control the number of MFS </w:t>
      </w:r>
      <w:r w:rsidR="00DD5C70">
        <w:rPr>
          <w:rFonts w:ascii="Arial" w:hAnsi="Arial" w:cs="Arial"/>
          <w:color w:val="FF0000"/>
          <w:sz w:val="19"/>
          <w:szCs w:val="19"/>
          <w:shd w:val="clear" w:color="auto" w:fill="FFFFFF"/>
        </w:rPr>
        <w:t>that</w:t>
      </w:r>
      <w:r w:rsidR="001F6176">
        <w:rPr>
          <w:rFonts w:ascii="Arial" w:hAnsi="Arial" w:cs="Arial"/>
          <w:color w:val="FF0000"/>
          <w:sz w:val="19"/>
          <w:szCs w:val="19"/>
          <w:shd w:val="clear" w:color="auto" w:fill="FFFFFF"/>
        </w:rPr>
        <w:t xml:space="preserve"> </w:t>
      </w:r>
      <w:r w:rsidR="00DD5C70">
        <w:rPr>
          <w:rFonts w:ascii="Arial" w:hAnsi="Arial" w:cs="Arial"/>
          <w:color w:val="FF0000"/>
          <w:sz w:val="19"/>
          <w:szCs w:val="19"/>
          <w:shd w:val="clear" w:color="auto" w:fill="FFFFFF"/>
        </w:rPr>
        <w:t>are</w:t>
      </w:r>
      <w:r w:rsidR="001F6176">
        <w:rPr>
          <w:rFonts w:ascii="Arial" w:hAnsi="Arial" w:cs="Arial"/>
          <w:color w:val="FF0000"/>
          <w:sz w:val="19"/>
          <w:szCs w:val="19"/>
          <w:shd w:val="clear" w:color="auto" w:fill="FFFFFF"/>
        </w:rPr>
        <w:t xml:space="preserve"> needed to identify.</w:t>
      </w:r>
      <w:r w:rsidR="00DD5C70">
        <w:rPr>
          <w:rFonts w:ascii="Arial" w:hAnsi="Arial" w:cs="Arial"/>
          <w:color w:val="FF0000"/>
          <w:sz w:val="19"/>
          <w:szCs w:val="19"/>
          <w:shd w:val="clear" w:color="auto" w:fill="FFFFFF"/>
        </w:rPr>
        <w:t xml:space="preserve"> (Here you need to summarize the major results of the new experiment as this is what the reviewer is concerned with.)</w:t>
      </w:r>
    </w:p>
    <w:p w14:paraId="462A640E" w14:textId="77777777" w:rsidR="004C353E" w:rsidRPr="00606029" w:rsidRDefault="00A25F9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r w:rsidR="00217BD8" w:rsidRPr="000370A8">
        <w:rPr>
          <w:rFonts w:ascii="Arial" w:hAnsi="Arial" w:cs="Arial"/>
          <w:color w:val="222222"/>
          <w:sz w:val="19"/>
          <w:szCs w:val="19"/>
        </w:rPr>
        <w:br/>
      </w:r>
      <w:r w:rsidR="00217BD8">
        <w:rPr>
          <w:rFonts w:ascii="Arial" w:hAnsi="Arial" w:cs="Arial"/>
          <w:color w:val="222222"/>
          <w:sz w:val="19"/>
          <w:szCs w:val="19"/>
        </w:rPr>
        <w:br/>
      </w:r>
      <w:r w:rsidR="00217BD8" w:rsidRPr="00606029">
        <w:rPr>
          <w:rFonts w:ascii="Arial" w:hAnsi="Arial" w:cs="Arial"/>
          <w:color w:val="222222"/>
          <w:sz w:val="19"/>
          <w:szCs w:val="19"/>
          <w:shd w:val="clear" w:color="auto" w:fill="FFFFFF"/>
        </w:rPr>
        <w:t>One more topic I am missing is addressing test space constraints. Since almost all real-world industrial CT models contain constraints, the question how do they impact the suggested framework is of significant importance. For example, an implicit schema can stem not from the interaction of an MFS with other MFS but rather from the interaction between the MFS and the model constraints. How do the authors account for such lost schemas? It is also not mentioned whether the 5 case studies contain constraints. Incorporating case studies with constraints increases the validity of the evaluation results.</w:t>
      </w:r>
    </w:p>
    <w:p w14:paraId="634D3F95" w14:textId="77777777" w:rsidR="00871129" w:rsidRDefault="00871129">
      <w:pPr>
        <w:rPr>
          <w:rFonts w:ascii="Arial" w:hAnsi="Arial" w:cs="Arial"/>
          <w:color w:val="222222"/>
          <w:sz w:val="19"/>
          <w:szCs w:val="19"/>
          <w:shd w:val="clear" w:color="auto" w:fill="FFFFFF"/>
        </w:rPr>
      </w:pPr>
    </w:p>
    <w:p w14:paraId="258D1072" w14:textId="2BD1B685" w:rsidR="000B3556" w:rsidRPr="00CC119D" w:rsidRDefault="004C353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6163C">
        <w:rPr>
          <w:rFonts w:ascii="Arial" w:hAnsi="Arial" w:cs="Arial"/>
          <w:b/>
          <w:color w:val="FF0000"/>
          <w:sz w:val="19"/>
          <w:szCs w:val="19"/>
          <w:shd w:val="clear" w:color="auto" w:fill="FFFFFF"/>
        </w:rPr>
        <w:t xml:space="preserve"> </w:t>
      </w:r>
      <w:r w:rsidR="0096793F">
        <w:rPr>
          <w:rFonts w:ascii="Arial" w:hAnsi="Arial" w:cs="Arial"/>
          <w:b/>
          <w:color w:val="FF0000"/>
          <w:sz w:val="19"/>
          <w:szCs w:val="19"/>
          <w:shd w:val="clear" w:color="auto" w:fill="FFFFFF"/>
        </w:rPr>
        <w:t xml:space="preserve"> </w:t>
      </w:r>
      <w:r w:rsidR="0096793F">
        <w:rPr>
          <w:rFonts w:ascii="Arial" w:hAnsi="Arial" w:cs="Arial"/>
          <w:color w:val="FF0000"/>
          <w:sz w:val="19"/>
          <w:szCs w:val="19"/>
          <w:shd w:val="clear" w:color="auto" w:fill="FFFFFF"/>
        </w:rPr>
        <w:t xml:space="preserve"> We agree </w:t>
      </w:r>
      <w:r w:rsidR="009335EE">
        <w:rPr>
          <w:rFonts w:ascii="Arial" w:hAnsi="Arial" w:cs="Arial"/>
          <w:color w:val="FF0000"/>
          <w:sz w:val="19"/>
          <w:szCs w:val="19"/>
          <w:shd w:val="clear" w:color="auto" w:fill="FFFFFF"/>
        </w:rPr>
        <w:t xml:space="preserve">that it is important to </w:t>
      </w:r>
      <w:r w:rsidR="0035463D">
        <w:rPr>
          <w:rFonts w:ascii="Arial" w:hAnsi="Arial" w:cs="Arial"/>
          <w:color w:val="FF0000"/>
          <w:sz w:val="19"/>
          <w:szCs w:val="19"/>
          <w:shd w:val="clear" w:color="auto" w:fill="FFFFFF"/>
        </w:rPr>
        <w:t>discuss</w:t>
      </w:r>
      <w:r w:rsidR="009335EE">
        <w:rPr>
          <w:rFonts w:ascii="Arial" w:hAnsi="Arial" w:cs="Arial"/>
          <w:color w:val="FF0000"/>
          <w:sz w:val="19"/>
          <w:szCs w:val="19"/>
          <w:shd w:val="clear" w:color="auto" w:fill="FFFFFF"/>
        </w:rPr>
        <w:t xml:space="preserve"> the impact of </w:t>
      </w:r>
      <w:r w:rsidR="0096793F">
        <w:rPr>
          <w:rFonts w:ascii="Arial" w:hAnsi="Arial" w:cs="Arial"/>
          <w:color w:val="FF0000"/>
          <w:sz w:val="19"/>
          <w:szCs w:val="19"/>
          <w:shd w:val="clear" w:color="auto" w:fill="FFFFFF"/>
        </w:rPr>
        <w:t>te</w:t>
      </w:r>
      <w:r w:rsidR="009335EE">
        <w:rPr>
          <w:rFonts w:ascii="Arial" w:hAnsi="Arial" w:cs="Arial"/>
          <w:color w:val="FF0000"/>
          <w:sz w:val="19"/>
          <w:szCs w:val="19"/>
          <w:shd w:val="clear" w:color="auto" w:fill="FFFFFF"/>
        </w:rPr>
        <w:t>st space constraints on</w:t>
      </w:r>
      <w:r w:rsidR="0096793F">
        <w:rPr>
          <w:rFonts w:ascii="Arial" w:hAnsi="Arial" w:cs="Arial"/>
          <w:color w:val="FF0000"/>
          <w:sz w:val="19"/>
          <w:szCs w:val="19"/>
          <w:shd w:val="clear" w:color="auto" w:fill="FFFFFF"/>
        </w:rPr>
        <w:t xml:space="preserve"> </w:t>
      </w:r>
      <w:r w:rsidR="009455AB">
        <w:rPr>
          <w:rFonts w:ascii="Arial" w:hAnsi="Arial" w:cs="Arial"/>
          <w:color w:val="FF0000"/>
          <w:sz w:val="19"/>
          <w:szCs w:val="19"/>
          <w:shd w:val="clear" w:color="auto" w:fill="FFFFFF"/>
        </w:rPr>
        <w:t>our</w:t>
      </w:r>
      <w:r w:rsidR="003F08B1">
        <w:rPr>
          <w:rFonts w:ascii="Arial" w:hAnsi="Arial" w:cs="Arial"/>
          <w:color w:val="FF0000"/>
          <w:sz w:val="19"/>
          <w:szCs w:val="19"/>
          <w:shd w:val="clear" w:color="auto" w:fill="FFFFFF"/>
        </w:rPr>
        <w:t xml:space="preserve"> framework, as well as</w:t>
      </w:r>
      <w:r w:rsidR="00146AE0">
        <w:rPr>
          <w:rFonts w:ascii="Arial" w:hAnsi="Arial" w:cs="Arial"/>
          <w:color w:val="FF0000"/>
          <w:sz w:val="19"/>
          <w:szCs w:val="19"/>
          <w:shd w:val="clear" w:color="auto" w:fill="FFFFFF"/>
        </w:rPr>
        <w:t xml:space="preserve"> how to handle</w:t>
      </w:r>
      <w:r w:rsidR="003F08B1">
        <w:rPr>
          <w:rFonts w:ascii="Arial" w:hAnsi="Arial" w:cs="Arial"/>
          <w:color w:val="FF0000"/>
          <w:sz w:val="19"/>
          <w:szCs w:val="19"/>
          <w:shd w:val="clear" w:color="auto" w:fill="FFFFFF"/>
        </w:rPr>
        <w:t xml:space="preserve"> them.</w:t>
      </w:r>
      <w:r w:rsidR="009335EE">
        <w:rPr>
          <w:rFonts w:ascii="Arial" w:hAnsi="Arial" w:cs="Arial"/>
          <w:color w:val="FF0000"/>
          <w:sz w:val="19"/>
          <w:szCs w:val="19"/>
          <w:shd w:val="clear" w:color="auto" w:fill="FFFFFF"/>
        </w:rPr>
        <w:t xml:space="preserve"> </w:t>
      </w:r>
      <w:r w:rsidR="00897692">
        <w:rPr>
          <w:rFonts w:ascii="Arial" w:hAnsi="Arial" w:cs="Arial"/>
          <w:color w:val="FF0000"/>
          <w:sz w:val="19"/>
          <w:szCs w:val="19"/>
          <w:shd w:val="clear" w:color="auto" w:fill="FFFFFF"/>
        </w:rPr>
        <w:t xml:space="preserve">Hence, in the </w:t>
      </w:r>
      <w:r w:rsidR="0073387D">
        <w:rPr>
          <w:rFonts w:ascii="Arial" w:hAnsi="Arial" w:cs="Arial"/>
          <w:color w:val="FF0000"/>
          <w:sz w:val="19"/>
          <w:szCs w:val="19"/>
          <w:shd w:val="clear" w:color="auto" w:fill="FFFFFF"/>
        </w:rPr>
        <w:t xml:space="preserve">approach section, we </w:t>
      </w:r>
      <w:r w:rsidR="00B44C50" w:rsidRPr="00B44C50">
        <w:rPr>
          <w:rFonts w:ascii="Arial" w:hAnsi="Arial" w:cs="Arial"/>
          <w:color w:val="FF0000"/>
          <w:sz w:val="19"/>
          <w:szCs w:val="19"/>
          <w:shd w:val="clear" w:color="auto" w:fill="FFFFFF"/>
        </w:rPr>
        <w:t>explicitly</w:t>
      </w:r>
      <w:r w:rsidR="00B44C50">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described the </w:t>
      </w:r>
      <w:r w:rsidR="00507D28">
        <w:rPr>
          <w:rFonts w:ascii="Arial" w:hAnsi="Arial" w:cs="Arial"/>
          <w:color w:val="FF0000"/>
          <w:sz w:val="19"/>
          <w:szCs w:val="19"/>
          <w:shd w:val="clear" w:color="auto" w:fill="FFFFFF"/>
        </w:rPr>
        <w:t>constraints</w:t>
      </w:r>
      <w:r w:rsidR="0073387D">
        <w:rPr>
          <w:rFonts w:ascii="Arial" w:hAnsi="Arial" w:cs="Arial"/>
          <w:color w:val="FF0000"/>
          <w:sz w:val="19"/>
          <w:szCs w:val="19"/>
          <w:shd w:val="clear" w:color="auto" w:fill="FFFFFF"/>
        </w:rPr>
        <w:t xml:space="preserve"> </w:t>
      </w:r>
      <w:r w:rsidR="00D010F9">
        <w:rPr>
          <w:rFonts w:ascii="Arial" w:hAnsi="Arial" w:cs="Arial"/>
          <w:color w:val="FF0000"/>
          <w:sz w:val="19"/>
          <w:szCs w:val="19"/>
          <w:shd w:val="clear" w:color="auto" w:fill="FFFFFF"/>
        </w:rPr>
        <w:t xml:space="preserve">handling </w:t>
      </w:r>
      <w:r w:rsidR="0073387D">
        <w:rPr>
          <w:rFonts w:ascii="Arial" w:hAnsi="Arial" w:cs="Arial"/>
          <w:color w:val="FF0000"/>
          <w:sz w:val="19"/>
          <w:szCs w:val="19"/>
          <w:shd w:val="clear" w:color="auto" w:fill="FFFFFF"/>
        </w:rPr>
        <w:t>part</w:t>
      </w:r>
      <w:r w:rsidR="00143250">
        <w:rPr>
          <w:rFonts w:ascii="Arial" w:hAnsi="Arial" w:cs="Arial"/>
          <w:color w:val="FF0000"/>
          <w:sz w:val="19"/>
          <w:szCs w:val="19"/>
          <w:shd w:val="clear" w:color="auto" w:fill="FFFFFF"/>
        </w:rPr>
        <w:t xml:space="preserve"> in our </w:t>
      </w:r>
      <w:r w:rsidR="009B1957">
        <w:rPr>
          <w:rFonts w:ascii="Arial" w:hAnsi="Arial" w:cs="Arial"/>
          <w:color w:val="FF0000"/>
          <w:sz w:val="19"/>
          <w:szCs w:val="19"/>
          <w:shd w:val="clear" w:color="auto" w:fill="FFFFFF"/>
        </w:rPr>
        <w:t>framework</w:t>
      </w:r>
      <w:r w:rsidR="00CE1B51">
        <w:rPr>
          <w:rFonts w:ascii="Arial" w:hAnsi="Arial" w:cs="Arial"/>
          <w:color w:val="FF0000"/>
          <w:sz w:val="19"/>
          <w:szCs w:val="19"/>
          <w:shd w:val="clear" w:color="auto" w:fill="FFFFFF"/>
        </w:rPr>
        <w:t xml:space="preserve"> (</w:t>
      </w:r>
      <w:r w:rsidR="002C0689">
        <w:rPr>
          <w:rFonts w:ascii="Arial" w:hAnsi="Arial" w:cs="Arial"/>
          <w:color w:val="FF0000"/>
          <w:sz w:val="19"/>
          <w:szCs w:val="19"/>
          <w:shd w:val="clear" w:color="auto" w:fill="FFFFFF"/>
        </w:rPr>
        <w:t>see the newly added Section 4.2.2</w:t>
      </w:r>
      <w:r w:rsidR="00CE1B51">
        <w:rPr>
          <w:rFonts w:ascii="Arial" w:hAnsi="Arial" w:cs="Arial"/>
          <w:color w:val="FF0000"/>
          <w:sz w:val="19"/>
          <w:szCs w:val="19"/>
          <w:shd w:val="clear" w:color="auto" w:fill="FFFFFF"/>
        </w:rPr>
        <w:t>)</w:t>
      </w:r>
      <w:r w:rsidR="0073387D">
        <w:rPr>
          <w:rFonts w:ascii="Arial" w:hAnsi="Arial" w:cs="Arial"/>
          <w:color w:val="FF0000"/>
          <w:sz w:val="19"/>
          <w:szCs w:val="19"/>
          <w:shd w:val="clear" w:color="auto" w:fill="FFFFFF"/>
        </w:rPr>
        <w:t>.</w:t>
      </w:r>
      <w:r w:rsidR="009B0ED7">
        <w:rPr>
          <w:rFonts w:ascii="Arial" w:hAnsi="Arial" w:cs="Arial"/>
          <w:color w:val="FF0000"/>
          <w:sz w:val="19"/>
          <w:szCs w:val="19"/>
          <w:shd w:val="clear" w:color="auto" w:fill="FFFFFF"/>
        </w:rPr>
        <w:t xml:space="preserve"> </w:t>
      </w:r>
      <w:r w:rsidR="005E12E0">
        <w:rPr>
          <w:rFonts w:ascii="Arial" w:hAnsi="Arial" w:cs="Arial"/>
          <w:color w:val="FF0000"/>
          <w:sz w:val="19"/>
          <w:szCs w:val="19"/>
          <w:shd w:val="clear" w:color="auto" w:fill="FFFFFF"/>
        </w:rPr>
        <w:t xml:space="preserve">Specifically, the </w:t>
      </w:r>
      <w:r w:rsidR="006B42E0">
        <w:rPr>
          <w:rFonts w:ascii="Arial" w:hAnsi="Arial" w:cs="Arial"/>
          <w:color w:val="FF0000"/>
          <w:sz w:val="19"/>
          <w:szCs w:val="19"/>
          <w:shd w:val="clear" w:color="auto" w:fill="FFFFFF"/>
        </w:rPr>
        <w:t>constraints</w:t>
      </w:r>
      <w:r w:rsidR="005E12E0">
        <w:rPr>
          <w:rFonts w:ascii="Arial" w:hAnsi="Arial" w:cs="Arial"/>
          <w:color w:val="FF0000"/>
          <w:sz w:val="19"/>
          <w:szCs w:val="19"/>
          <w:shd w:val="clear" w:color="auto" w:fill="FFFFFF"/>
        </w:rPr>
        <w:t xml:space="preserve"> </w:t>
      </w:r>
      <w:r w:rsidR="008D42EE">
        <w:rPr>
          <w:rFonts w:ascii="Arial" w:hAnsi="Arial" w:cs="Arial"/>
          <w:color w:val="FF0000"/>
          <w:sz w:val="19"/>
          <w:szCs w:val="19"/>
          <w:shd w:val="clear" w:color="auto" w:fill="FFFFFF"/>
        </w:rPr>
        <w:t>are</w:t>
      </w:r>
      <w:r w:rsidR="005E12E0">
        <w:rPr>
          <w:rFonts w:ascii="Arial" w:hAnsi="Arial" w:cs="Arial"/>
          <w:color w:val="FF0000"/>
          <w:sz w:val="19"/>
          <w:szCs w:val="19"/>
          <w:shd w:val="clear" w:color="auto" w:fill="FFFFFF"/>
        </w:rPr>
        <w:t xml:space="preserve"> handled in the same way as those identified MFS.</w:t>
      </w:r>
      <w:r w:rsidR="008D42EE">
        <w:rPr>
          <w:rFonts w:ascii="Arial" w:hAnsi="Arial" w:cs="Arial"/>
          <w:color w:val="FF0000"/>
          <w:sz w:val="19"/>
          <w:szCs w:val="19"/>
          <w:shd w:val="clear" w:color="auto" w:fill="FFFFFF"/>
        </w:rPr>
        <w:t xml:space="preserve"> That is, we label them as forbidden schemas, and </w:t>
      </w:r>
      <w:r w:rsidR="00C20028">
        <w:rPr>
          <w:rFonts w:ascii="Arial" w:hAnsi="Arial" w:cs="Arial"/>
          <w:color w:val="FF0000"/>
          <w:sz w:val="19"/>
          <w:szCs w:val="19"/>
          <w:shd w:val="clear" w:color="auto" w:fill="FFFFFF"/>
        </w:rPr>
        <w:t xml:space="preserve">also </w:t>
      </w:r>
      <w:r w:rsidR="008D42EE">
        <w:rPr>
          <w:rFonts w:ascii="Arial" w:hAnsi="Arial" w:cs="Arial"/>
          <w:color w:val="FF0000"/>
          <w:sz w:val="19"/>
          <w:szCs w:val="19"/>
          <w:shd w:val="clear" w:color="auto" w:fill="FFFFFF"/>
        </w:rPr>
        <w:t xml:space="preserve">compute the </w:t>
      </w:r>
      <w:r w:rsidR="00CD0BDA">
        <w:rPr>
          <w:rFonts w:ascii="Arial" w:hAnsi="Arial" w:cs="Arial"/>
          <w:color w:val="FF0000"/>
          <w:sz w:val="19"/>
          <w:szCs w:val="19"/>
          <w:shd w:val="clear" w:color="auto" w:fill="FFFFFF"/>
        </w:rPr>
        <w:t>implic</w:t>
      </w:r>
      <w:r w:rsidR="00DD5C70">
        <w:rPr>
          <w:rFonts w:ascii="Arial" w:hAnsi="Arial" w:cs="Arial"/>
          <w:color w:val="FF0000"/>
          <w:sz w:val="19"/>
          <w:szCs w:val="19"/>
          <w:shd w:val="clear" w:color="auto" w:fill="FFFFFF"/>
        </w:rPr>
        <w:t>it</w:t>
      </w:r>
      <w:r w:rsidR="00CD0BDA">
        <w:rPr>
          <w:rFonts w:ascii="Arial" w:hAnsi="Arial" w:cs="Arial"/>
          <w:color w:val="FF0000"/>
          <w:sz w:val="19"/>
          <w:szCs w:val="19"/>
          <w:shd w:val="clear" w:color="auto" w:fill="FFFFFF"/>
        </w:rPr>
        <w:t xml:space="preserve"> constraint</w:t>
      </w:r>
      <w:r w:rsidR="000B0A7B">
        <w:rPr>
          <w:rFonts w:ascii="Arial" w:hAnsi="Arial" w:cs="Arial"/>
          <w:color w:val="FF0000"/>
          <w:sz w:val="19"/>
          <w:szCs w:val="19"/>
          <w:shd w:val="clear" w:color="auto" w:fill="FFFFFF"/>
        </w:rPr>
        <w:t>s.</w:t>
      </w:r>
      <w:r w:rsidR="00672686" w:rsidRPr="00CE0B46">
        <w:rPr>
          <w:rFonts w:ascii="Arial" w:hAnsi="Arial" w:cs="Arial"/>
          <w:b/>
          <w:sz w:val="19"/>
          <w:szCs w:val="19"/>
          <w:shd w:val="clear" w:color="auto" w:fill="FFFFFF"/>
          <w:rPrChange w:id="0" w:author="xintao niu" w:date="2016-03-14T01:37:00Z">
            <w:rPr>
              <w:rFonts w:ascii="Arial" w:hAnsi="Arial" w:cs="Arial"/>
              <w:color w:val="FF0000"/>
              <w:sz w:val="19"/>
              <w:szCs w:val="19"/>
              <w:shd w:val="clear" w:color="auto" w:fill="FFFFFF"/>
            </w:rPr>
          </w:rPrChange>
        </w:rPr>
        <w:t xml:space="preserve"> </w:t>
      </w:r>
      <w:r w:rsidR="00691D7F" w:rsidRPr="00CE0B46">
        <w:rPr>
          <w:rFonts w:ascii="Arial" w:hAnsi="Arial" w:cs="Arial"/>
          <w:b/>
          <w:sz w:val="19"/>
          <w:szCs w:val="19"/>
          <w:shd w:val="clear" w:color="auto" w:fill="FFFFFF"/>
          <w:rPrChange w:id="1" w:author="xintao niu" w:date="2016-03-14T01:37:00Z">
            <w:rPr>
              <w:rFonts w:ascii="Arial" w:hAnsi="Arial" w:cs="Arial"/>
              <w:color w:val="FF0000"/>
              <w:sz w:val="19"/>
              <w:szCs w:val="19"/>
              <w:shd w:val="clear" w:color="auto" w:fill="FFFFFF"/>
            </w:rPr>
          </w:rPrChange>
        </w:rPr>
        <w:t xml:space="preserve">As suggested, we also consider </w:t>
      </w:r>
      <w:r w:rsidR="002105D5" w:rsidRPr="00CE0B46">
        <w:rPr>
          <w:rFonts w:ascii="Arial" w:hAnsi="Arial" w:cs="Arial"/>
          <w:b/>
          <w:sz w:val="19"/>
          <w:szCs w:val="19"/>
          <w:shd w:val="clear" w:color="auto" w:fill="FFFFFF"/>
          <w:rPrChange w:id="2" w:author="xintao niu" w:date="2016-03-14T01:37:00Z">
            <w:rPr>
              <w:rFonts w:ascii="Arial" w:hAnsi="Arial" w:cs="Arial"/>
              <w:color w:val="FF0000"/>
              <w:sz w:val="19"/>
              <w:szCs w:val="19"/>
              <w:shd w:val="clear" w:color="auto" w:fill="FFFFFF"/>
            </w:rPr>
          </w:rPrChange>
        </w:rPr>
        <w:t>the implic</w:t>
      </w:r>
      <w:r w:rsidR="00DD5C70" w:rsidRPr="00CE0B46">
        <w:rPr>
          <w:rFonts w:ascii="Arial" w:hAnsi="Arial" w:cs="Arial"/>
          <w:b/>
          <w:sz w:val="19"/>
          <w:szCs w:val="19"/>
          <w:shd w:val="clear" w:color="auto" w:fill="FFFFFF"/>
          <w:rPrChange w:id="3" w:author="xintao niu" w:date="2016-03-14T01:37:00Z">
            <w:rPr>
              <w:rFonts w:ascii="Arial" w:hAnsi="Arial" w:cs="Arial"/>
              <w:color w:val="FF0000"/>
              <w:sz w:val="19"/>
              <w:szCs w:val="19"/>
              <w:shd w:val="clear" w:color="auto" w:fill="FFFFFF"/>
            </w:rPr>
          </w:rPrChange>
        </w:rPr>
        <w:t>it</w:t>
      </w:r>
      <w:r w:rsidR="00691D7F" w:rsidRPr="00CE0B46">
        <w:rPr>
          <w:rFonts w:ascii="Arial" w:hAnsi="Arial" w:cs="Arial"/>
          <w:b/>
          <w:sz w:val="19"/>
          <w:szCs w:val="19"/>
          <w:shd w:val="clear" w:color="auto" w:fill="FFFFFF"/>
          <w:rPrChange w:id="4" w:author="xintao niu" w:date="2016-03-14T01:37:00Z">
            <w:rPr>
              <w:rFonts w:ascii="Arial" w:hAnsi="Arial" w:cs="Arial"/>
              <w:color w:val="FF0000"/>
              <w:sz w:val="19"/>
              <w:szCs w:val="19"/>
              <w:shd w:val="clear" w:color="auto" w:fill="FFFFFF"/>
            </w:rPr>
          </w:rPrChange>
        </w:rPr>
        <w:t xml:space="preserve"> </w:t>
      </w:r>
      <w:r w:rsidR="00DE42B4" w:rsidRPr="00CE0B46">
        <w:rPr>
          <w:rFonts w:ascii="Arial" w:hAnsi="Arial" w:cs="Arial"/>
          <w:b/>
          <w:sz w:val="19"/>
          <w:szCs w:val="19"/>
          <w:shd w:val="clear" w:color="auto" w:fill="FFFFFF"/>
          <w:rPrChange w:id="5" w:author="xintao niu" w:date="2016-03-14T01:37:00Z">
            <w:rPr>
              <w:rFonts w:ascii="Arial" w:hAnsi="Arial" w:cs="Arial"/>
              <w:color w:val="FF0000"/>
              <w:sz w:val="19"/>
              <w:szCs w:val="19"/>
              <w:shd w:val="clear" w:color="auto" w:fill="FFFFFF"/>
            </w:rPr>
          </w:rPrChange>
        </w:rPr>
        <w:t>schema</w:t>
      </w:r>
      <w:r w:rsidR="009306DD" w:rsidRPr="00CE0B46">
        <w:rPr>
          <w:rFonts w:ascii="Arial" w:hAnsi="Arial" w:cs="Arial"/>
          <w:b/>
          <w:sz w:val="19"/>
          <w:szCs w:val="19"/>
          <w:shd w:val="clear" w:color="auto" w:fill="FFFFFF"/>
          <w:rPrChange w:id="6" w:author="xintao niu" w:date="2016-03-14T01:37:00Z">
            <w:rPr>
              <w:rFonts w:ascii="Arial" w:hAnsi="Arial" w:cs="Arial"/>
              <w:color w:val="FF0000"/>
              <w:sz w:val="19"/>
              <w:szCs w:val="19"/>
              <w:shd w:val="clear" w:color="auto" w:fill="FFFFFF"/>
            </w:rPr>
          </w:rPrChange>
        </w:rPr>
        <w:t>s</w:t>
      </w:r>
      <w:r w:rsidR="00691D7F" w:rsidRPr="00CE0B46">
        <w:rPr>
          <w:rFonts w:ascii="Arial" w:hAnsi="Arial" w:cs="Arial"/>
          <w:b/>
          <w:sz w:val="19"/>
          <w:szCs w:val="19"/>
          <w:shd w:val="clear" w:color="auto" w:fill="FFFFFF"/>
          <w:rPrChange w:id="7" w:author="xintao niu" w:date="2016-03-14T01:37:00Z">
            <w:rPr>
              <w:rFonts w:ascii="Arial" w:hAnsi="Arial" w:cs="Arial"/>
              <w:color w:val="FF0000"/>
              <w:sz w:val="19"/>
              <w:szCs w:val="19"/>
              <w:shd w:val="clear" w:color="auto" w:fill="FFFFFF"/>
            </w:rPr>
          </w:rPrChange>
        </w:rPr>
        <w:t xml:space="preserve"> </w:t>
      </w:r>
      <w:r w:rsidR="00DD5C70" w:rsidRPr="00CE0B46">
        <w:rPr>
          <w:rFonts w:ascii="Arial" w:hAnsi="Arial" w:cs="Arial"/>
          <w:b/>
          <w:sz w:val="19"/>
          <w:szCs w:val="19"/>
          <w:shd w:val="clear" w:color="auto" w:fill="FFFFFF"/>
          <w:rPrChange w:id="8" w:author="xintao niu" w:date="2016-03-14T01:37:00Z">
            <w:rPr>
              <w:rFonts w:ascii="Arial" w:hAnsi="Arial" w:cs="Arial"/>
              <w:color w:val="FF0000"/>
              <w:sz w:val="19"/>
              <w:szCs w:val="19"/>
              <w:shd w:val="clear" w:color="auto" w:fill="FFFFFF"/>
            </w:rPr>
          </w:rPrChange>
        </w:rPr>
        <w:t>s</w:t>
      </w:r>
      <w:r w:rsidR="00691D7F" w:rsidRPr="00CE0B46">
        <w:rPr>
          <w:rFonts w:ascii="Arial" w:hAnsi="Arial" w:cs="Arial"/>
          <w:b/>
          <w:sz w:val="19"/>
          <w:szCs w:val="19"/>
          <w:shd w:val="clear" w:color="auto" w:fill="FFFFFF"/>
          <w:rPrChange w:id="9" w:author="xintao niu" w:date="2016-03-14T01:37:00Z">
            <w:rPr>
              <w:rFonts w:ascii="Arial" w:hAnsi="Arial" w:cs="Arial"/>
              <w:color w:val="FF0000"/>
              <w:sz w:val="19"/>
              <w:szCs w:val="19"/>
              <w:shd w:val="clear" w:color="auto" w:fill="FFFFFF"/>
            </w:rPr>
          </w:rPrChange>
        </w:rPr>
        <w:t>tem from the intera</w:t>
      </w:r>
      <w:r w:rsidR="00BF0B9D" w:rsidRPr="00CE0B46">
        <w:rPr>
          <w:rFonts w:ascii="Arial" w:hAnsi="Arial" w:cs="Arial"/>
          <w:b/>
          <w:sz w:val="19"/>
          <w:szCs w:val="19"/>
          <w:shd w:val="clear" w:color="auto" w:fill="FFFFFF"/>
          <w:rPrChange w:id="10" w:author="xintao niu" w:date="2016-03-14T01:37:00Z">
            <w:rPr>
              <w:rFonts w:ascii="Arial" w:hAnsi="Arial" w:cs="Arial"/>
              <w:color w:val="FF0000"/>
              <w:sz w:val="19"/>
              <w:szCs w:val="19"/>
              <w:shd w:val="clear" w:color="auto" w:fill="FFFFFF"/>
            </w:rPr>
          </w:rPrChange>
        </w:rPr>
        <w:t xml:space="preserve">ction from MFS and </w:t>
      </w:r>
      <w:r w:rsidR="00941434" w:rsidRPr="00CE0B46">
        <w:rPr>
          <w:rFonts w:ascii="Arial" w:hAnsi="Arial" w:cs="Arial"/>
          <w:b/>
          <w:sz w:val="19"/>
          <w:szCs w:val="19"/>
          <w:shd w:val="clear" w:color="auto" w:fill="FFFFFF"/>
          <w:rPrChange w:id="11" w:author="xintao niu" w:date="2016-03-14T01:37:00Z">
            <w:rPr>
              <w:rFonts w:ascii="Arial" w:hAnsi="Arial" w:cs="Arial"/>
              <w:color w:val="FF0000"/>
              <w:sz w:val="19"/>
              <w:szCs w:val="19"/>
              <w:shd w:val="clear" w:color="auto" w:fill="FFFFFF"/>
            </w:rPr>
          </w:rPrChange>
        </w:rPr>
        <w:t>constraints</w:t>
      </w:r>
      <w:r w:rsidR="00BF0B9D" w:rsidRPr="00CE0B46">
        <w:rPr>
          <w:rFonts w:ascii="Arial" w:hAnsi="Arial" w:cs="Arial"/>
          <w:b/>
          <w:sz w:val="19"/>
          <w:szCs w:val="19"/>
          <w:shd w:val="clear" w:color="auto" w:fill="FFFFFF"/>
          <w:rPrChange w:id="12" w:author="xintao niu" w:date="2016-03-14T01:37:00Z">
            <w:rPr>
              <w:rFonts w:ascii="Arial" w:hAnsi="Arial" w:cs="Arial"/>
              <w:color w:val="FF0000"/>
              <w:sz w:val="19"/>
              <w:szCs w:val="19"/>
              <w:shd w:val="clear" w:color="auto" w:fill="FFFFFF"/>
            </w:rPr>
          </w:rPrChange>
        </w:rPr>
        <w:t xml:space="preserve"> (</w:t>
      </w:r>
      <w:r w:rsidR="00596AFF" w:rsidRPr="00CE0B46">
        <w:rPr>
          <w:rFonts w:ascii="Arial" w:hAnsi="Arial" w:cs="Arial"/>
          <w:b/>
          <w:sz w:val="19"/>
          <w:szCs w:val="19"/>
          <w:shd w:val="clear" w:color="auto" w:fill="FFFFFF"/>
          <w:rPrChange w:id="13" w:author="xintao niu" w:date="2016-03-14T01:37:00Z">
            <w:rPr>
              <w:rFonts w:ascii="Arial" w:hAnsi="Arial" w:cs="Arial"/>
              <w:color w:val="FF0000"/>
              <w:sz w:val="19"/>
              <w:szCs w:val="19"/>
              <w:shd w:val="clear" w:color="auto" w:fill="FFFFFF"/>
            </w:rPr>
          </w:rPrChange>
        </w:rPr>
        <w:t>the c</w:t>
      </w:r>
      <w:r w:rsidR="00BF0B9D" w:rsidRPr="00CE0B46">
        <w:rPr>
          <w:rFonts w:ascii="Arial" w:hAnsi="Arial" w:cs="Arial"/>
          <w:b/>
          <w:sz w:val="19"/>
          <w:szCs w:val="19"/>
          <w:shd w:val="clear" w:color="auto" w:fill="FFFFFF"/>
          <w:rPrChange w:id="14" w:author="xintao niu" w:date="2016-03-14T01:37:00Z">
            <w:rPr>
              <w:rFonts w:ascii="Arial" w:hAnsi="Arial" w:cs="Arial"/>
              <w:color w:val="FF0000"/>
              <w:sz w:val="19"/>
              <w:szCs w:val="19"/>
              <w:shd w:val="clear" w:color="auto" w:fill="FFFFFF"/>
            </w:rPr>
          </w:rPrChange>
        </w:rPr>
        <w:t xml:space="preserve">omputation </w:t>
      </w:r>
      <w:r w:rsidR="00C11450" w:rsidRPr="00CE0B46">
        <w:rPr>
          <w:rFonts w:ascii="Arial" w:hAnsi="Arial" w:cs="Arial"/>
          <w:b/>
          <w:sz w:val="19"/>
          <w:szCs w:val="19"/>
          <w:shd w:val="clear" w:color="auto" w:fill="FFFFFF"/>
          <w:rPrChange w:id="15" w:author="xintao niu" w:date="2016-03-14T01:37:00Z">
            <w:rPr>
              <w:rFonts w:ascii="Arial" w:hAnsi="Arial" w:cs="Arial"/>
              <w:color w:val="FF0000"/>
              <w:sz w:val="19"/>
              <w:szCs w:val="19"/>
              <w:shd w:val="clear" w:color="auto" w:fill="FFFFFF"/>
            </w:rPr>
          </w:rPrChange>
        </w:rPr>
        <w:t>of this</w:t>
      </w:r>
      <w:r w:rsidR="00596AFF" w:rsidRPr="00CE0B46">
        <w:rPr>
          <w:rFonts w:ascii="Arial" w:hAnsi="Arial" w:cs="Arial"/>
          <w:b/>
          <w:sz w:val="19"/>
          <w:szCs w:val="19"/>
          <w:shd w:val="clear" w:color="auto" w:fill="FFFFFF"/>
          <w:rPrChange w:id="16" w:author="xintao niu" w:date="2016-03-14T01:37:00Z">
            <w:rPr>
              <w:rFonts w:ascii="Arial" w:hAnsi="Arial" w:cs="Arial"/>
              <w:color w:val="FF0000"/>
              <w:sz w:val="19"/>
              <w:szCs w:val="19"/>
              <w:shd w:val="clear" w:color="auto" w:fill="FFFFFF"/>
            </w:rPr>
          </w:rPrChange>
        </w:rPr>
        <w:t xml:space="preserve"> type of implic</w:t>
      </w:r>
      <w:r w:rsidR="00DD5C70" w:rsidRPr="00CE0B46">
        <w:rPr>
          <w:rFonts w:ascii="Arial" w:hAnsi="Arial" w:cs="Arial"/>
          <w:b/>
          <w:sz w:val="19"/>
          <w:szCs w:val="19"/>
          <w:shd w:val="clear" w:color="auto" w:fill="FFFFFF"/>
          <w:rPrChange w:id="17" w:author="xintao niu" w:date="2016-03-14T01:37:00Z">
            <w:rPr>
              <w:rFonts w:ascii="Arial" w:hAnsi="Arial" w:cs="Arial"/>
              <w:color w:val="FF0000"/>
              <w:sz w:val="19"/>
              <w:szCs w:val="19"/>
              <w:shd w:val="clear" w:color="auto" w:fill="FFFFFF"/>
            </w:rPr>
          </w:rPrChange>
        </w:rPr>
        <w:t>it</w:t>
      </w:r>
      <w:r w:rsidR="00596AFF" w:rsidRPr="00CE0B46">
        <w:rPr>
          <w:rFonts w:ascii="Arial" w:hAnsi="Arial" w:cs="Arial"/>
          <w:b/>
          <w:sz w:val="19"/>
          <w:szCs w:val="19"/>
          <w:shd w:val="clear" w:color="auto" w:fill="FFFFFF"/>
          <w:rPrChange w:id="18" w:author="xintao niu" w:date="2016-03-14T01:37:00Z">
            <w:rPr>
              <w:rFonts w:ascii="Arial" w:hAnsi="Arial" w:cs="Arial"/>
              <w:color w:val="FF0000"/>
              <w:sz w:val="19"/>
              <w:szCs w:val="19"/>
              <w:shd w:val="clear" w:color="auto" w:fill="FFFFFF"/>
            </w:rPr>
          </w:rPrChange>
        </w:rPr>
        <w:t xml:space="preserve"> schema is similar </w:t>
      </w:r>
      <w:r w:rsidR="00DD5C70" w:rsidRPr="00CE0B46">
        <w:rPr>
          <w:rFonts w:ascii="Arial" w:hAnsi="Arial" w:cs="Arial"/>
          <w:b/>
          <w:sz w:val="19"/>
          <w:szCs w:val="19"/>
          <w:shd w:val="clear" w:color="auto" w:fill="FFFFFF"/>
          <w:rPrChange w:id="19" w:author="xintao niu" w:date="2016-03-14T01:37:00Z">
            <w:rPr>
              <w:rFonts w:ascii="Arial" w:hAnsi="Arial" w:cs="Arial"/>
              <w:color w:val="FF0000"/>
              <w:sz w:val="19"/>
              <w:szCs w:val="19"/>
              <w:shd w:val="clear" w:color="auto" w:fill="FFFFFF"/>
            </w:rPr>
          </w:rPrChange>
        </w:rPr>
        <w:t xml:space="preserve">to </w:t>
      </w:r>
      <w:r w:rsidR="00596AFF" w:rsidRPr="00CE0B46">
        <w:rPr>
          <w:rFonts w:ascii="Arial" w:hAnsi="Arial" w:cs="Arial"/>
          <w:b/>
          <w:sz w:val="19"/>
          <w:szCs w:val="19"/>
          <w:shd w:val="clear" w:color="auto" w:fill="FFFFFF"/>
          <w:rPrChange w:id="20" w:author="xintao niu" w:date="2016-03-14T01:37:00Z">
            <w:rPr>
              <w:rFonts w:ascii="Arial" w:hAnsi="Arial" w:cs="Arial"/>
              <w:color w:val="FF0000"/>
              <w:sz w:val="19"/>
              <w:szCs w:val="19"/>
              <w:shd w:val="clear" w:color="auto" w:fill="FFFFFF"/>
            </w:rPr>
          </w:rPrChange>
        </w:rPr>
        <w:t xml:space="preserve">those original </w:t>
      </w:r>
      <w:r w:rsidR="00DD5C70" w:rsidRPr="00CE0B46">
        <w:rPr>
          <w:rFonts w:ascii="Arial" w:hAnsi="Arial" w:cs="Arial"/>
          <w:b/>
          <w:sz w:val="19"/>
          <w:szCs w:val="19"/>
          <w:shd w:val="clear" w:color="auto" w:fill="FFFFFF"/>
          <w:rPrChange w:id="21" w:author="xintao niu" w:date="2016-03-14T01:37:00Z">
            <w:rPr>
              <w:rFonts w:ascii="Arial" w:hAnsi="Arial" w:cs="Arial"/>
              <w:color w:val="FF0000"/>
              <w:sz w:val="19"/>
              <w:szCs w:val="19"/>
              <w:shd w:val="clear" w:color="auto" w:fill="FFFFFF"/>
            </w:rPr>
          </w:rPrChange>
        </w:rPr>
        <w:t xml:space="preserve">implicit </w:t>
      </w:r>
      <w:r w:rsidR="000866F8" w:rsidRPr="00CE0B46">
        <w:rPr>
          <w:rFonts w:ascii="Arial" w:hAnsi="Arial" w:cs="Arial"/>
          <w:b/>
          <w:sz w:val="19"/>
          <w:szCs w:val="19"/>
          <w:shd w:val="clear" w:color="auto" w:fill="FFFFFF"/>
          <w:rPrChange w:id="22" w:author="xintao niu" w:date="2016-03-14T01:37:00Z">
            <w:rPr>
              <w:rFonts w:ascii="Arial" w:hAnsi="Arial" w:cs="Arial"/>
              <w:color w:val="FF0000"/>
              <w:sz w:val="19"/>
              <w:szCs w:val="19"/>
              <w:shd w:val="clear" w:color="auto" w:fill="FFFFFF"/>
            </w:rPr>
          </w:rPrChange>
        </w:rPr>
        <w:t>forbidden</w:t>
      </w:r>
      <w:r w:rsidR="00596AFF" w:rsidRPr="00CE0B46">
        <w:rPr>
          <w:rFonts w:ascii="Arial" w:hAnsi="Arial" w:cs="Arial"/>
          <w:b/>
          <w:sz w:val="19"/>
          <w:szCs w:val="19"/>
          <w:shd w:val="clear" w:color="auto" w:fill="FFFFFF"/>
          <w:rPrChange w:id="23" w:author="xintao niu" w:date="2016-03-14T01:37:00Z">
            <w:rPr>
              <w:rFonts w:ascii="Arial" w:hAnsi="Arial" w:cs="Arial"/>
              <w:color w:val="FF0000"/>
              <w:sz w:val="19"/>
              <w:szCs w:val="19"/>
              <w:shd w:val="clear" w:color="auto" w:fill="FFFFFF"/>
            </w:rPr>
          </w:rPrChange>
        </w:rPr>
        <w:t xml:space="preserve"> schemas</w:t>
      </w:r>
      <w:r w:rsidR="00244392" w:rsidRPr="00CE0B46">
        <w:rPr>
          <w:rFonts w:ascii="Arial" w:hAnsi="Arial" w:cs="Arial"/>
          <w:b/>
          <w:sz w:val="19"/>
          <w:szCs w:val="19"/>
          <w:shd w:val="clear" w:color="auto" w:fill="FFFFFF"/>
          <w:rPrChange w:id="24" w:author="xintao niu" w:date="2016-03-14T01:37:00Z">
            <w:rPr>
              <w:rFonts w:ascii="Arial" w:hAnsi="Arial" w:cs="Arial"/>
              <w:color w:val="FF0000"/>
              <w:sz w:val="19"/>
              <w:szCs w:val="19"/>
              <w:shd w:val="clear" w:color="auto" w:fill="FFFFFF"/>
            </w:rPr>
          </w:rPrChange>
        </w:rPr>
        <w:t>)</w:t>
      </w:r>
      <w:r w:rsidR="007E2123" w:rsidRPr="00CE0B46">
        <w:rPr>
          <w:rFonts w:ascii="Arial" w:hAnsi="Arial" w:cs="Arial"/>
          <w:b/>
          <w:sz w:val="19"/>
          <w:szCs w:val="19"/>
          <w:shd w:val="clear" w:color="auto" w:fill="FFFFFF"/>
          <w:rPrChange w:id="25" w:author="xintao niu" w:date="2016-03-14T01:37:00Z">
            <w:rPr>
              <w:rFonts w:ascii="Arial" w:hAnsi="Arial" w:cs="Arial"/>
              <w:color w:val="FF0000"/>
              <w:sz w:val="19"/>
              <w:szCs w:val="19"/>
              <w:shd w:val="clear" w:color="auto" w:fill="FFFFFF"/>
            </w:rPr>
          </w:rPrChange>
        </w:rPr>
        <w:t xml:space="preserve">. </w:t>
      </w:r>
      <w:r w:rsidR="00941434" w:rsidRPr="00CE0B46">
        <w:rPr>
          <w:rFonts w:ascii="Arial" w:hAnsi="Arial" w:cs="Arial"/>
          <w:b/>
          <w:sz w:val="19"/>
          <w:szCs w:val="19"/>
          <w:shd w:val="clear" w:color="auto" w:fill="FFFFFF"/>
          <w:rPrChange w:id="26" w:author="xintao niu" w:date="2016-03-14T01:37:00Z">
            <w:rPr>
              <w:rFonts w:ascii="Arial" w:hAnsi="Arial" w:cs="Arial"/>
              <w:color w:val="FF0000"/>
              <w:sz w:val="19"/>
              <w:szCs w:val="19"/>
              <w:shd w:val="clear" w:color="auto" w:fill="FFFFFF"/>
            </w:rPr>
          </w:rPrChange>
        </w:rPr>
        <w:t xml:space="preserve"> </w:t>
      </w:r>
      <w:r w:rsidR="00672686">
        <w:rPr>
          <w:rFonts w:ascii="Arial" w:hAnsi="Arial" w:cs="Arial"/>
          <w:color w:val="FF0000"/>
          <w:sz w:val="19"/>
          <w:szCs w:val="19"/>
          <w:shd w:val="clear" w:color="auto" w:fill="FFFFFF"/>
        </w:rPr>
        <w:t xml:space="preserve">After this, </w:t>
      </w:r>
      <w:proofErr w:type="gramStart"/>
      <w:r w:rsidR="00672686">
        <w:rPr>
          <w:rFonts w:ascii="Arial" w:hAnsi="Arial" w:cs="Arial"/>
          <w:color w:val="FF0000"/>
          <w:sz w:val="19"/>
          <w:szCs w:val="19"/>
          <w:shd w:val="clear" w:color="auto" w:fill="FFFFFF"/>
        </w:rPr>
        <w:t xml:space="preserve">we  </w:t>
      </w:r>
      <w:r w:rsidR="00941434">
        <w:rPr>
          <w:rFonts w:ascii="Arial" w:hAnsi="Arial" w:cs="Arial"/>
          <w:color w:val="FF0000"/>
          <w:sz w:val="19"/>
          <w:szCs w:val="19"/>
          <w:shd w:val="clear" w:color="auto" w:fill="FFFFFF"/>
        </w:rPr>
        <w:t>remove</w:t>
      </w:r>
      <w:proofErr w:type="gramEnd"/>
      <w:r w:rsidR="00941434">
        <w:rPr>
          <w:rFonts w:ascii="Arial" w:hAnsi="Arial" w:cs="Arial"/>
          <w:color w:val="FF0000"/>
          <w:sz w:val="19"/>
          <w:szCs w:val="19"/>
          <w:shd w:val="clear" w:color="auto" w:fill="FFFFFF"/>
        </w:rPr>
        <w:t xml:space="preserve"> these schemas to be covered and </w:t>
      </w:r>
      <w:r w:rsidR="00DD5C70">
        <w:rPr>
          <w:rFonts w:ascii="Arial" w:hAnsi="Arial" w:cs="Arial"/>
          <w:color w:val="FF0000"/>
          <w:sz w:val="19"/>
          <w:szCs w:val="19"/>
          <w:shd w:val="clear" w:color="auto" w:fill="FFFFFF"/>
        </w:rPr>
        <w:t xml:space="preserve">prevent </w:t>
      </w:r>
      <w:r w:rsidR="00941434">
        <w:rPr>
          <w:rFonts w:ascii="Arial" w:hAnsi="Arial" w:cs="Arial"/>
          <w:color w:val="FF0000"/>
          <w:sz w:val="19"/>
          <w:szCs w:val="19"/>
          <w:shd w:val="clear" w:color="auto" w:fill="FFFFFF"/>
        </w:rPr>
        <w:t xml:space="preserve">them </w:t>
      </w:r>
      <w:r w:rsidR="00DD5C70">
        <w:rPr>
          <w:rFonts w:ascii="Arial" w:hAnsi="Arial" w:cs="Arial"/>
          <w:color w:val="FF0000"/>
          <w:sz w:val="19"/>
          <w:szCs w:val="19"/>
          <w:shd w:val="clear" w:color="auto" w:fill="FFFFFF"/>
        </w:rPr>
        <w:t>from</w:t>
      </w:r>
      <w:r w:rsidR="00941434">
        <w:rPr>
          <w:rFonts w:ascii="Arial" w:hAnsi="Arial" w:cs="Arial"/>
          <w:color w:val="FF0000"/>
          <w:sz w:val="19"/>
          <w:szCs w:val="19"/>
          <w:shd w:val="clear" w:color="auto" w:fill="FFFFFF"/>
        </w:rPr>
        <w:t xml:space="preserve"> appear</w:t>
      </w:r>
      <w:r w:rsidR="00DD5C70">
        <w:rPr>
          <w:rFonts w:ascii="Arial" w:hAnsi="Arial" w:cs="Arial"/>
          <w:color w:val="FF0000"/>
          <w:sz w:val="19"/>
          <w:szCs w:val="19"/>
          <w:shd w:val="clear" w:color="auto" w:fill="FFFFFF"/>
        </w:rPr>
        <w:t>ing</w:t>
      </w:r>
      <w:r w:rsidR="00941434">
        <w:rPr>
          <w:rFonts w:ascii="Arial" w:hAnsi="Arial" w:cs="Arial"/>
          <w:color w:val="FF0000"/>
          <w:sz w:val="19"/>
          <w:szCs w:val="19"/>
          <w:shd w:val="clear" w:color="auto" w:fill="FFFFFF"/>
        </w:rPr>
        <w:t xml:space="preserve"> in the </w:t>
      </w:r>
      <w:r w:rsidR="00DD5C70">
        <w:rPr>
          <w:rFonts w:ascii="Arial" w:hAnsi="Arial" w:cs="Arial"/>
          <w:color w:val="FF0000"/>
          <w:sz w:val="19"/>
          <w:szCs w:val="19"/>
          <w:shd w:val="clear" w:color="auto" w:fill="FFFFFF"/>
        </w:rPr>
        <w:t>subsequent</w:t>
      </w:r>
      <w:r w:rsidR="00941434">
        <w:rPr>
          <w:rFonts w:ascii="Arial" w:hAnsi="Arial" w:cs="Arial"/>
          <w:color w:val="FF0000"/>
          <w:sz w:val="19"/>
          <w:szCs w:val="19"/>
          <w:shd w:val="clear" w:color="auto" w:fill="FFFFFF"/>
        </w:rPr>
        <w:t xml:space="preserve"> iteration</w:t>
      </w:r>
      <w:r w:rsidR="004130AF">
        <w:rPr>
          <w:rFonts w:ascii="Arial" w:hAnsi="Arial" w:cs="Arial"/>
          <w:color w:val="FF0000"/>
          <w:sz w:val="19"/>
          <w:szCs w:val="19"/>
          <w:shd w:val="clear" w:color="auto" w:fill="FFFFFF"/>
        </w:rPr>
        <w:t>s</w:t>
      </w:r>
      <w:r w:rsidR="00941434">
        <w:rPr>
          <w:rFonts w:ascii="Arial" w:hAnsi="Arial" w:cs="Arial"/>
          <w:color w:val="FF0000"/>
          <w:sz w:val="19"/>
          <w:szCs w:val="19"/>
          <w:shd w:val="clear" w:color="auto" w:fill="FFFFFF"/>
        </w:rPr>
        <w:t xml:space="preserve"> of our framework.</w:t>
      </w:r>
      <w:r w:rsidR="005E12E0">
        <w:rPr>
          <w:rFonts w:ascii="Arial" w:hAnsi="Arial" w:cs="Arial"/>
          <w:color w:val="FF0000"/>
          <w:sz w:val="19"/>
          <w:szCs w:val="19"/>
          <w:shd w:val="clear" w:color="auto" w:fill="FFFFFF"/>
        </w:rPr>
        <w:t xml:space="preserve"> </w:t>
      </w:r>
      <w:r w:rsidR="00CC119D">
        <w:rPr>
          <w:rFonts w:ascii="Arial" w:hAnsi="Arial" w:cs="Arial" w:hint="eastAsia"/>
          <w:color w:val="FF0000"/>
          <w:sz w:val="19"/>
          <w:szCs w:val="19"/>
          <w:shd w:val="clear" w:color="auto" w:fill="FFFFFF"/>
        </w:rPr>
        <w:t xml:space="preserve"> </w:t>
      </w:r>
      <w:r w:rsidR="00600099">
        <w:rPr>
          <w:rFonts w:ascii="Arial" w:hAnsi="Arial" w:cs="Arial" w:hint="eastAsia"/>
          <w:color w:val="FF0000"/>
          <w:sz w:val="19"/>
          <w:szCs w:val="19"/>
          <w:shd w:val="clear" w:color="auto" w:fill="FFFFFF"/>
        </w:rPr>
        <w:t>Additionally</w:t>
      </w:r>
      <w:r w:rsidR="00600099">
        <w:rPr>
          <w:rFonts w:ascii="Arial" w:hAnsi="Arial" w:cs="Arial"/>
          <w:color w:val="FF0000"/>
          <w:sz w:val="19"/>
          <w:szCs w:val="19"/>
          <w:shd w:val="clear" w:color="auto" w:fill="FFFFFF"/>
        </w:rPr>
        <w:t xml:space="preserve">, </w:t>
      </w:r>
      <w:r w:rsidR="005B7E6F">
        <w:rPr>
          <w:rFonts w:ascii="Arial" w:hAnsi="Arial" w:cs="Arial"/>
          <w:color w:val="FF0000"/>
          <w:sz w:val="19"/>
          <w:szCs w:val="19"/>
          <w:shd w:val="clear" w:color="auto" w:fill="FFFFFF"/>
        </w:rPr>
        <w:t xml:space="preserve">as suggested, </w:t>
      </w:r>
      <w:r w:rsidR="0004530C">
        <w:rPr>
          <w:rFonts w:ascii="Arial" w:hAnsi="Arial" w:cs="Arial"/>
          <w:color w:val="FF0000"/>
          <w:sz w:val="19"/>
          <w:szCs w:val="19"/>
          <w:shd w:val="clear" w:color="auto" w:fill="FFFFFF"/>
        </w:rPr>
        <w:t xml:space="preserve">we </w:t>
      </w:r>
      <w:r w:rsidR="00FD0B9B">
        <w:rPr>
          <w:rFonts w:ascii="Arial" w:hAnsi="Arial" w:cs="Arial"/>
          <w:color w:val="FF0000"/>
          <w:sz w:val="19"/>
          <w:szCs w:val="19"/>
          <w:shd w:val="clear" w:color="auto" w:fill="FFFFFF"/>
        </w:rPr>
        <w:t>now</w:t>
      </w:r>
      <w:r w:rsidR="005B7E6F">
        <w:rPr>
          <w:rFonts w:ascii="Arial" w:hAnsi="Arial" w:cs="Arial"/>
          <w:color w:val="FF0000"/>
          <w:sz w:val="19"/>
          <w:szCs w:val="19"/>
          <w:shd w:val="clear" w:color="auto" w:fill="FFFFFF"/>
        </w:rPr>
        <w:t xml:space="preserve"> show the constraints in our 5 case studies in the </w:t>
      </w:r>
      <w:r w:rsidR="00415796">
        <w:rPr>
          <w:rFonts w:ascii="Arial" w:hAnsi="Arial" w:cs="Arial"/>
          <w:color w:val="FF0000"/>
          <w:sz w:val="19"/>
          <w:szCs w:val="19"/>
          <w:shd w:val="clear" w:color="auto" w:fill="FFFFFF"/>
        </w:rPr>
        <w:t xml:space="preserve">experiments. </w:t>
      </w:r>
      <w:r>
        <w:rPr>
          <w:rFonts w:ascii="Arial" w:hAnsi="Arial" w:cs="Arial"/>
          <w:color w:val="222222"/>
          <w:sz w:val="19"/>
          <w:szCs w:val="19"/>
        </w:rPr>
        <w:br/>
      </w:r>
    </w:p>
    <w:p w14:paraId="2FBCACAC" w14:textId="77777777"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14:paraId="7439125B" w14:textId="77777777" w:rsidR="00F631EA"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Additional comments:</w:t>
      </w:r>
      <w:r>
        <w:rPr>
          <w:rFonts w:ascii="Arial" w:hAnsi="Arial" w:cs="Arial"/>
          <w:color w:val="222222"/>
          <w:sz w:val="19"/>
          <w:szCs w:val="19"/>
        </w:rPr>
        <w:br/>
      </w:r>
      <w:r>
        <w:rPr>
          <w:rFonts w:ascii="Arial" w:hAnsi="Arial" w:cs="Arial"/>
          <w:color w:val="222222"/>
          <w:sz w:val="19"/>
          <w:szCs w:val="19"/>
          <w:shd w:val="clear" w:color="auto" w:fill="FFFFFF"/>
        </w:rPr>
        <w:t>- 4.2 before EQ5: the text mentions that the mutation should not include the "currently identified MFS". But the MFS is not identified yet - is the intention here the candidate MFS? This should be explained more clearly.</w:t>
      </w:r>
    </w:p>
    <w:p w14:paraId="4C821F06" w14:textId="0270B225" w:rsidR="000B3556" w:rsidRPr="00F631EA" w:rsidRDefault="00F631EA">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B72A9D">
        <w:rPr>
          <w:rFonts w:ascii="Arial" w:hAnsi="Arial" w:cs="Arial"/>
          <w:b/>
          <w:color w:val="FF0000"/>
          <w:sz w:val="19"/>
          <w:szCs w:val="19"/>
          <w:shd w:val="clear" w:color="auto" w:fill="FFFFFF"/>
        </w:rPr>
        <w:t xml:space="preserve"> </w:t>
      </w:r>
      <w:r w:rsidR="00335750">
        <w:rPr>
          <w:rFonts w:ascii="Arial" w:hAnsi="Arial" w:cs="Arial"/>
          <w:b/>
          <w:color w:val="FF0000"/>
          <w:sz w:val="19"/>
          <w:szCs w:val="19"/>
          <w:shd w:val="clear" w:color="auto" w:fill="FFFFFF"/>
        </w:rPr>
        <w:t xml:space="preserve"> </w:t>
      </w:r>
      <w:r w:rsidR="008056A8">
        <w:rPr>
          <w:rFonts w:ascii="Arial" w:hAnsi="Arial" w:cs="Arial"/>
          <w:color w:val="FF0000"/>
          <w:sz w:val="19"/>
          <w:szCs w:val="19"/>
          <w:shd w:val="clear" w:color="auto" w:fill="FFFFFF"/>
        </w:rPr>
        <w:t>The</w:t>
      </w:r>
      <w:r w:rsidR="00335750" w:rsidRPr="00142D5E">
        <w:rPr>
          <w:rFonts w:ascii="Arial" w:hAnsi="Arial" w:cs="Arial"/>
          <w:color w:val="FF0000"/>
          <w:sz w:val="19"/>
          <w:szCs w:val="19"/>
          <w:shd w:val="clear" w:color="auto" w:fill="FFFFFF"/>
        </w:rPr>
        <w:t xml:space="preserve"> </w:t>
      </w:r>
      <w:r w:rsidR="00542BFF">
        <w:rPr>
          <w:rFonts w:ascii="Arial" w:hAnsi="Arial" w:cs="Arial"/>
          <w:color w:val="FF0000"/>
          <w:sz w:val="19"/>
          <w:szCs w:val="19"/>
          <w:shd w:val="clear" w:color="auto" w:fill="FFFFFF"/>
        </w:rPr>
        <w:t>term</w:t>
      </w:r>
      <w:r w:rsidR="008056A8">
        <w:rPr>
          <w:rFonts w:ascii="Arial" w:hAnsi="Arial" w:cs="Arial"/>
          <w:color w:val="FF0000"/>
          <w:sz w:val="19"/>
          <w:szCs w:val="19"/>
          <w:shd w:val="clear" w:color="auto" w:fill="FFFFFF"/>
        </w:rPr>
        <w:t xml:space="preserve">, </w:t>
      </w:r>
      <w:r w:rsidR="00542BFF">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currently identified MFS</w:t>
      </w:r>
      <w:r w:rsidR="008056A8">
        <w:rPr>
          <w:rFonts w:ascii="Arial" w:hAnsi="Arial" w:cs="Arial"/>
          <w:color w:val="FF0000"/>
          <w:sz w:val="19"/>
          <w:szCs w:val="19"/>
          <w:shd w:val="clear" w:color="auto" w:fill="FFFFFF"/>
        </w:rPr>
        <w:t>”,</w:t>
      </w:r>
      <w:r w:rsidR="00335750" w:rsidRPr="00142D5E">
        <w:rPr>
          <w:rFonts w:ascii="Arial" w:hAnsi="Arial" w:cs="Arial"/>
          <w:color w:val="FF0000"/>
          <w:sz w:val="19"/>
          <w:szCs w:val="19"/>
          <w:shd w:val="clear" w:color="auto" w:fill="FFFFFF"/>
        </w:rPr>
        <w:t xml:space="preserve"> </w:t>
      </w:r>
      <w:r w:rsidR="008056A8">
        <w:rPr>
          <w:rFonts w:ascii="Arial" w:hAnsi="Arial" w:cs="Arial"/>
          <w:color w:val="FF0000"/>
          <w:sz w:val="19"/>
          <w:szCs w:val="19"/>
          <w:shd w:val="clear" w:color="auto" w:fill="FFFFFF"/>
        </w:rPr>
        <w:t>refers to</w:t>
      </w:r>
      <w:r w:rsidR="00335750" w:rsidRPr="00142D5E">
        <w:rPr>
          <w:rFonts w:ascii="Arial" w:hAnsi="Arial" w:cs="Arial"/>
          <w:color w:val="FF0000"/>
          <w:sz w:val="19"/>
          <w:szCs w:val="19"/>
          <w:shd w:val="clear" w:color="auto" w:fill="FFFFFF"/>
        </w:rPr>
        <w:t xml:space="preserve"> the MFS that has been already </w:t>
      </w:r>
      <w:r w:rsidR="00FC4141" w:rsidRPr="00142D5E">
        <w:rPr>
          <w:rFonts w:ascii="Arial" w:hAnsi="Arial" w:cs="Arial"/>
          <w:color w:val="FF0000"/>
          <w:sz w:val="19"/>
          <w:szCs w:val="19"/>
          <w:shd w:val="clear" w:color="auto" w:fill="FFFFFF"/>
        </w:rPr>
        <w:t>identified</w:t>
      </w:r>
      <w:r w:rsidR="00335750" w:rsidRPr="00142D5E">
        <w:rPr>
          <w:rFonts w:ascii="Arial" w:hAnsi="Arial" w:cs="Arial"/>
          <w:color w:val="FF0000"/>
          <w:sz w:val="19"/>
          <w:szCs w:val="19"/>
          <w:shd w:val="clear" w:color="auto" w:fill="FFFFFF"/>
        </w:rPr>
        <w:t xml:space="preserve"> in the </w:t>
      </w:r>
      <w:r w:rsidR="00124F51" w:rsidRPr="00142D5E">
        <w:rPr>
          <w:rFonts w:ascii="Arial" w:hAnsi="Arial" w:cs="Arial"/>
          <w:color w:val="FF0000"/>
          <w:sz w:val="19"/>
          <w:szCs w:val="19"/>
          <w:shd w:val="clear" w:color="auto" w:fill="FFFFFF"/>
        </w:rPr>
        <w:t>previous</w:t>
      </w:r>
      <w:r w:rsidR="00335750" w:rsidRPr="00142D5E">
        <w:rPr>
          <w:rFonts w:ascii="Arial" w:hAnsi="Arial" w:cs="Arial"/>
          <w:color w:val="FF0000"/>
          <w:sz w:val="19"/>
          <w:szCs w:val="19"/>
          <w:shd w:val="clear" w:color="auto" w:fill="FFFFFF"/>
        </w:rPr>
        <w:t xml:space="preserve"> iteration.</w:t>
      </w:r>
      <w:r w:rsidR="0084597B" w:rsidRPr="00142D5E">
        <w:rPr>
          <w:rFonts w:ascii="Arial" w:hAnsi="Arial" w:cs="Arial"/>
          <w:color w:val="FF0000"/>
          <w:sz w:val="19"/>
          <w:szCs w:val="19"/>
          <w:shd w:val="clear" w:color="auto" w:fill="FFFFFF"/>
        </w:rPr>
        <w:t xml:space="preserve"> </w:t>
      </w:r>
      <w:r w:rsidR="00124F51">
        <w:rPr>
          <w:rFonts w:ascii="Arial" w:hAnsi="Arial" w:cs="Arial"/>
          <w:color w:val="FF0000"/>
          <w:sz w:val="19"/>
          <w:szCs w:val="19"/>
          <w:shd w:val="clear" w:color="auto" w:fill="FFFFFF"/>
        </w:rPr>
        <w:t xml:space="preserve"> </w:t>
      </w:r>
      <w:r w:rsidR="008056A8">
        <w:rPr>
          <w:rFonts w:ascii="Arial" w:hAnsi="Arial" w:cs="Arial"/>
          <w:color w:val="FF0000"/>
          <w:sz w:val="19"/>
          <w:szCs w:val="19"/>
          <w:shd w:val="clear" w:color="auto" w:fill="FFFFFF"/>
        </w:rPr>
        <w:t>In</w:t>
      </w:r>
      <w:r w:rsidR="00297FF7" w:rsidRPr="00142D5E">
        <w:rPr>
          <w:rFonts w:ascii="Arial" w:hAnsi="Arial" w:cs="Arial"/>
          <w:color w:val="FF0000"/>
          <w:sz w:val="19"/>
          <w:szCs w:val="19"/>
          <w:shd w:val="clear" w:color="auto" w:fill="FFFFFF"/>
        </w:rPr>
        <w:t xml:space="preserve"> each iteration</w:t>
      </w:r>
      <w:r w:rsidR="00124F51">
        <w:rPr>
          <w:rFonts w:ascii="Arial" w:hAnsi="Arial" w:cs="Arial"/>
          <w:color w:val="FF0000"/>
          <w:sz w:val="19"/>
          <w:szCs w:val="19"/>
          <w:shd w:val="clear" w:color="auto" w:fill="FFFFFF"/>
        </w:rPr>
        <w:t xml:space="preserve"> of our framework</w:t>
      </w:r>
      <w:r w:rsidR="00297FF7" w:rsidRPr="00142D5E">
        <w:rPr>
          <w:rFonts w:ascii="Arial" w:hAnsi="Arial" w:cs="Arial"/>
          <w:color w:val="FF0000"/>
          <w:sz w:val="19"/>
          <w:szCs w:val="19"/>
          <w:shd w:val="clear" w:color="auto" w:fill="FFFFFF"/>
        </w:rPr>
        <w:t xml:space="preserve">, we </w:t>
      </w:r>
      <w:r w:rsidR="00124F51" w:rsidRPr="00142D5E">
        <w:rPr>
          <w:rFonts w:ascii="Arial" w:hAnsi="Arial" w:cs="Arial"/>
          <w:color w:val="FF0000"/>
          <w:sz w:val="19"/>
          <w:szCs w:val="19"/>
          <w:shd w:val="clear" w:color="auto" w:fill="FFFFFF"/>
        </w:rPr>
        <w:t>identify</w:t>
      </w:r>
      <w:r w:rsidR="00297FF7" w:rsidRPr="00142D5E">
        <w:rPr>
          <w:rFonts w:ascii="Arial" w:hAnsi="Arial" w:cs="Arial"/>
          <w:color w:val="FF0000"/>
          <w:sz w:val="19"/>
          <w:szCs w:val="19"/>
          <w:shd w:val="clear" w:color="auto" w:fill="FFFFFF"/>
        </w:rPr>
        <w:t xml:space="preserve"> the MFS in failing test case</w:t>
      </w:r>
      <w:r w:rsidR="008056A8">
        <w:rPr>
          <w:rFonts w:ascii="Arial" w:hAnsi="Arial" w:cs="Arial"/>
          <w:color w:val="FF0000"/>
          <w:sz w:val="19"/>
          <w:szCs w:val="19"/>
          <w:shd w:val="clear" w:color="auto" w:fill="FFFFFF"/>
        </w:rPr>
        <w:t>s</w:t>
      </w:r>
      <w:r w:rsidR="00BE3183">
        <w:rPr>
          <w:rFonts w:ascii="Arial" w:hAnsi="Arial" w:cs="Arial"/>
          <w:color w:val="FF0000"/>
          <w:sz w:val="19"/>
          <w:szCs w:val="19"/>
          <w:shd w:val="clear" w:color="auto" w:fill="FFFFFF"/>
        </w:rPr>
        <w:t xml:space="preserve"> detected in this iteration</w:t>
      </w:r>
      <w:r w:rsidR="00297FF7" w:rsidRPr="00142D5E">
        <w:rPr>
          <w:rFonts w:ascii="Arial" w:hAnsi="Arial" w:cs="Arial"/>
          <w:color w:val="FF0000"/>
          <w:sz w:val="19"/>
          <w:szCs w:val="19"/>
          <w:shd w:val="clear" w:color="auto" w:fill="FFFFFF"/>
        </w:rPr>
        <w:t xml:space="preserve">. Hence, </w:t>
      </w:r>
      <w:r w:rsidR="00C16DA2" w:rsidRPr="00142D5E">
        <w:rPr>
          <w:rFonts w:ascii="Arial" w:hAnsi="Arial" w:cs="Arial"/>
          <w:color w:val="FF0000"/>
          <w:sz w:val="19"/>
          <w:szCs w:val="19"/>
          <w:shd w:val="clear" w:color="auto" w:fill="FFFFFF"/>
        </w:rPr>
        <w:t xml:space="preserve">when we </w:t>
      </w:r>
      <w:r w:rsidR="003D64E7" w:rsidRPr="00142D5E">
        <w:rPr>
          <w:rFonts w:ascii="Arial" w:hAnsi="Arial" w:cs="Arial"/>
          <w:color w:val="FF0000"/>
          <w:sz w:val="19"/>
          <w:szCs w:val="19"/>
          <w:shd w:val="clear" w:color="auto" w:fill="FFFFFF"/>
        </w:rPr>
        <w:t>generate</w:t>
      </w:r>
      <w:r w:rsidR="00C16DA2" w:rsidRPr="00142D5E">
        <w:rPr>
          <w:rFonts w:ascii="Arial" w:hAnsi="Arial" w:cs="Arial"/>
          <w:color w:val="FF0000"/>
          <w:sz w:val="19"/>
          <w:szCs w:val="19"/>
          <w:shd w:val="clear" w:color="auto" w:fill="FFFFFF"/>
        </w:rPr>
        <w:t xml:space="preserve"> test case</w:t>
      </w:r>
      <w:r w:rsidR="003D64E7">
        <w:rPr>
          <w:rFonts w:ascii="Arial" w:hAnsi="Arial" w:cs="Arial"/>
          <w:color w:val="FF0000"/>
          <w:sz w:val="19"/>
          <w:szCs w:val="19"/>
          <w:shd w:val="clear" w:color="auto" w:fill="FFFFFF"/>
        </w:rPr>
        <w:t xml:space="preserve">s in the </w:t>
      </w:r>
      <w:r w:rsidR="008056A8">
        <w:rPr>
          <w:rFonts w:ascii="Arial" w:hAnsi="Arial" w:cs="Arial"/>
          <w:color w:val="FF0000"/>
          <w:sz w:val="19"/>
          <w:szCs w:val="19"/>
          <w:shd w:val="clear" w:color="auto" w:fill="FFFFFF"/>
        </w:rPr>
        <w:t xml:space="preserve">next </w:t>
      </w:r>
      <w:r w:rsidR="00CF6552">
        <w:rPr>
          <w:rFonts w:ascii="Arial" w:hAnsi="Arial" w:cs="Arial"/>
          <w:color w:val="FF0000"/>
          <w:sz w:val="19"/>
          <w:szCs w:val="19"/>
          <w:shd w:val="clear" w:color="auto" w:fill="FFFFFF"/>
        </w:rPr>
        <w:t>iteration</w:t>
      </w:r>
      <w:r w:rsidR="00C16DA2" w:rsidRPr="00142D5E">
        <w:rPr>
          <w:rFonts w:ascii="Arial" w:hAnsi="Arial" w:cs="Arial"/>
          <w:color w:val="FF0000"/>
          <w:sz w:val="19"/>
          <w:szCs w:val="19"/>
          <w:shd w:val="clear" w:color="auto" w:fill="FFFFFF"/>
        </w:rPr>
        <w:t xml:space="preserve">, we </w:t>
      </w:r>
      <w:r w:rsidR="008056A8">
        <w:rPr>
          <w:rFonts w:ascii="Arial" w:hAnsi="Arial" w:cs="Arial"/>
          <w:color w:val="FF0000"/>
          <w:sz w:val="19"/>
          <w:szCs w:val="19"/>
          <w:shd w:val="clear" w:color="auto" w:fill="FFFFFF"/>
        </w:rPr>
        <w:t>do not allow them</w:t>
      </w:r>
      <w:r w:rsidR="008056A8" w:rsidRPr="00142D5E">
        <w:rPr>
          <w:rFonts w:ascii="Arial" w:hAnsi="Arial" w:cs="Arial"/>
          <w:color w:val="FF0000"/>
          <w:sz w:val="19"/>
          <w:szCs w:val="19"/>
          <w:shd w:val="clear" w:color="auto" w:fill="FFFFFF"/>
        </w:rPr>
        <w:t xml:space="preserve"> </w:t>
      </w:r>
      <w:r w:rsidR="008056A8">
        <w:rPr>
          <w:rFonts w:ascii="Arial" w:hAnsi="Arial" w:cs="Arial"/>
          <w:color w:val="FF0000"/>
          <w:sz w:val="19"/>
          <w:szCs w:val="19"/>
          <w:shd w:val="clear" w:color="auto" w:fill="FFFFFF"/>
        </w:rPr>
        <w:t>to</w:t>
      </w:r>
      <w:r w:rsidR="005A1E63">
        <w:rPr>
          <w:rFonts w:ascii="Arial" w:hAnsi="Arial" w:cs="Arial"/>
          <w:color w:val="FF0000"/>
          <w:sz w:val="19"/>
          <w:szCs w:val="19"/>
          <w:shd w:val="clear" w:color="auto" w:fill="FFFFFF"/>
        </w:rPr>
        <w:t xml:space="preserve"> contain those M</w:t>
      </w:r>
      <w:r w:rsidR="00C16DA2" w:rsidRPr="00142D5E">
        <w:rPr>
          <w:rFonts w:ascii="Arial" w:hAnsi="Arial" w:cs="Arial"/>
          <w:color w:val="FF0000"/>
          <w:sz w:val="19"/>
          <w:szCs w:val="19"/>
          <w:shd w:val="clear" w:color="auto" w:fill="FFFFFF"/>
        </w:rPr>
        <w:t>FS</w:t>
      </w:r>
      <w:r w:rsidR="005A1E63">
        <w:rPr>
          <w:rFonts w:ascii="Arial" w:hAnsi="Arial" w:cs="Arial"/>
          <w:color w:val="FF0000"/>
          <w:sz w:val="19"/>
          <w:szCs w:val="19"/>
          <w:shd w:val="clear" w:color="auto" w:fill="FFFFFF"/>
        </w:rPr>
        <w:t xml:space="preserve"> </w:t>
      </w:r>
      <w:r w:rsidR="005A1E63">
        <w:rPr>
          <w:rFonts w:ascii="Arial" w:hAnsi="Arial" w:cs="Arial"/>
          <w:color w:val="FF0000"/>
          <w:sz w:val="19"/>
          <w:szCs w:val="19"/>
          <w:shd w:val="clear" w:color="auto" w:fill="FFFFFF"/>
        </w:rPr>
        <w:lastRenderedPageBreak/>
        <w:t xml:space="preserve">identified in previous </w:t>
      </w:r>
      <w:r w:rsidR="00B203F8">
        <w:rPr>
          <w:rFonts w:ascii="Arial" w:hAnsi="Arial" w:cs="Arial"/>
          <w:color w:val="FF0000"/>
          <w:sz w:val="19"/>
          <w:szCs w:val="19"/>
          <w:shd w:val="clear" w:color="auto" w:fill="FFFFFF"/>
        </w:rPr>
        <w:t>iteration</w:t>
      </w:r>
      <w:r w:rsidR="00250642">
        <w:rPr>
          <w:rFonts w:ascii="Arial" w:hAnsi="Arial" w:cs="Arial"/>
          <w:color w:val="FF0000"/>
          <w:sz w:val="19"/>
          <w:szCs w:val="19"/>
          <w:shd w:val="clear" w:color="auto" w:fill="FFFFFF"/>
        </w:rPr>
        <w:t>.</w:t>
      </w:r>
      <w:r w:rsidR="00B203F8" w:rsidRPr="00142D5E">
        <w:rPr>
          <w:rFonts w:ascii="Arial" w:hAnsi="Arial" w:cs="Arial"/>
          <w:color w:val="FF0000"/>
          <w:sz w:val="19"/>
          <w:szCs w:val="19"/>
          <w:shd w:val="clear" w:color="auto" w:fill="FFFFFF"/>
        </w:rPr>
        <w:t xml:space="preserve"> </w:t>
      </w:r>
      <w:r w:rsidR="00250642">
        <w:rPr>
          <w:rFonts w:ascii="Arial" w:hAnsi="Arial" w:cs="Arial"/>
          <w:color w:val="FF0000"/>
          <w:sz w:val="19"/>
          <w:szCs w:val="19"/>
          <w:shd w:val="clear" w:color="auto" w:fill="FFFFFF"/>
        </w:rPr>
        <w:t>A</w:t>
      </w:r>
      <w:r w:rsidR="00250642" w:rsidRPr="00142D5E">
        <w:rPr>
          <w:rFonts w:ascii="Arial" w:hAnsi="Arial" w:cs="Arial"/>
          <w:color w:val="FF0000"/>
          <w:sz w:val="19"/>
          <w:szCs w:val="19"/>
          <w:shd w:val="clear" w:color="auto" w:fill="FFFFFF"/>
        </w:rPr>
        <w:t>s</w:t>
      </w:r>
      <w:r w:rsidR="00335750" w:rsidRPr="00142D5E">
        <w:rPr>
          <w:rFonts w:ascii="Arial" w:hAnsi="Arial" w:cs="Arial"/>
          <w:color w:val="FF0000"/>
          <w:sz w:val="19"/>
          <w:szCs w:val="19"/>
          <w:shd w:val="clear" w:color="auto" w:fill="FFFFFF"/>
        </w:rPr>
        <w:t xml:space="preserve"> suggested, we have </w:t>
      </w:r>
      <w:r w:rsidR="000B5CE1">
        <w:rPr>
          <w:rFonts w:ascii="Arial" w:hAnsi="Arial" w:cs="Arial" w:hint="eastAsia"/>
          <w:color w:val="FF0000"/>
          <w:sz w:val="19"/>
          <w:szCs w:val="19"/>
          <w:shd w:val="clear" w:color="auto" w:fill="FFFFFF"/>
        </w:rPr>
        <w:t>re</w:t>
      </w:r>
      <w:r w:rsidR="008056A8">
        <w:rPr>
          <w:rFonts w:ascii="Arial" w:hAnsi="Arial" w:cs="Arial"/>
          <w:color w:val="FF0000"/>
          <w:sz w:val="19"/>
          <w:szCs w:val="19"/>
          <w:shd w:val="clear" w:color="auto" w:fill="FFFFFF"/>
        </w:rPr>
        <w:t>name</w:t>
      </w:r>
      <w:r w:rsidR="000B5CE1">
        <w:rPr>
          <w:rFonts w:ascii="Arial" w:hAnsi="Arial" w:cs="Arial" w:hint="eastAsia"/>
          <w:color w:val="FF0000"/>
          <w:sz w:val="19"/>
          <w:szCs w:val="19"/>
          <w:shd w:val="clear" w:color="auto" w:fill="FFFFFF"/>
        </w:rPr>
        <w:t>d the</w:t>
      </w:r>
      <w:r w:rsidR="008056A8">
        <w:rPr>
          <w:rFonts w:ascii="Arial" w:hAnsi="Arial" w:cs="Arial"/>
          <w:color w:val="FF0000"/>
          <w:sz w:val="19"/>
          <w:szCs w:val="19"/>
          <w:shd w:val="clear" w:color="auto" w:fill="FFFFFF"/>
        </w:rPr>
        <w:t xml:space="preserve"> term,</w:t>
      </w:r>
      <w:r w:rsidR="000B5CE1">
        <w:rPr>
          <w:rFonts w:ascii="Arial" w:hAnsi="Arial" w:cs="Arial" w:hint="eastAsia"/>
          <w:color w:val="FF0000"/>
          <w:sz w:val="19"/>
          <w:szCs w:val="19"/>
          <w:shd w:val="clear" w:color="auto" w:fill="FFFFFF"/>
        </w:rPr>
        <w:t xml:space="preserve"> </w:t>
      </w:r>
      <w:r w:rsidR="0040670F">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currently identified MFS</w:t>
      </w:r>
      <w:r w:rsidR="0040670F">
        <w:rPr>
          <w:rFonts w:ascii="Arial" w:hAnsi="Arial" w:cs="Arial"/>
          <w:color w:val="FF0000"/>
          <w:sz w:val="19"/>
          <w:szCs w:val="19"/>
          <w:shd w:val="clear" w:color="auto" w:fill="FFFFFF"/>
        </w:rPr>
        <w:t>”</w:t>
      </w:r>
      <w:r w:rsidR="008056A8">
        <w:rPr>
          <w:rFonts w:ascii="Arial" w:hAnsi="Arial" w:cs="Arial"/>
          <w:color w:val="FF0000"/>
          <w:sz w:val="19"/>
          <w:szCs w:val="19"/>
          <w:shd w:val="clear" w:color="auto" w:fill="FFFFFF"/>
        </w:rPr>
        <w:t>,</w:t>
      </w:r>
      <w:r w:rsidR="000B5CE1">
        <w:rPr>
          <w:rFonts w:ascii="Arial" w:hAnsi="Arial" w:cs="Arial"/>
          <w:color w:val="FF0000"/>
          <w:sz w:val="19"/>
          <w:szCs w:val="19"/>
          <w:shd w:val="clear" w:color="auto" w:fill="FFFFFF"/>
        </w:rPr>
        <w:t xml:space="preserve"> to be “</w:t>
      </w:r>
      <w:r w:rsidR="000B5CE1">
        <w:rPr>
          <w:rFonts w:ascii="Arial" w:hAnsi="Arial" w:cs="Arial" w:hint="eastAsia"/>
          <w:color w:val="FF0000"/>
          <w:sz w:val="19"/>
          <w:szCs w:val="19"/>
          <w:shd w:val="clear" w:color="auto" w:fill="FFFFFF"/>
        </w:rPr>
        <w:t>already</w:t>
      </w:r>
      <w:r w:rsidR="000B5CE1">
        <w:rPr>
          <w:rFonts w:ascii="Arial" w:hAnsi="Arial" w:cs="Arial"/>
          <w:color w:val="FF0000"/>
          <w:sz w:val="19"/>
          <w:szCs w:val="19"/>
          <w:shd w:val="clear" w:color="auto" w:fill="FFFFFF"/>
        </w:rPr>
        <w:t xml:space="preserve"> </w:t>
      </w:r>
      <w:r w:rsidR="000B5CE1">
        <w:rPr>
          <w:rFonts w:ascii="Arial" w:hAnsi="Arial" w:cs="Arial" w:hint="eastAsia"/>
          <w:color w:val="FF0000"/>
          <w:sz w:val="19"/>
          <w:szCs w:val="19"/>
          <w:shd w:val="clear" w:color="auto" w:fill="FFFFFF"/>
        </w:rPr>
        <w:t>iden</w:t>
      </w:r>
      <w:r w:rsidR="000B5CE1">
        <w:rPr>
          <w:rFonts w:ascii="Arial" w:hAnsi="Arial" w:cs="Arial"/>
          <w:color w:val="FF0000"/>
          <w:sz w:val="19"/>
          <w:szCs w:val="19"/>
          <w:shd w:val="clear" w:color="auto" w:fill="FFFFFF"/>
        </w:rPr>
        <w:t>tified MFS“</w:t>
      </w:r>
      <w:r w:rsidR="00335750" w:rsidRPr="00142D5E">
        <w:rPr>
          <w:rFonts w:ascii="Arial" w:hAnsi="Arial" w:cs="Arial"/>
          <w:color w:val="FF0000"/>
          <w:sz w:val="19"/>
          <w:szCs w:val="19"/>
          <w:shd w:val="clear" w:color="auto" w:fill="FFFFFF"/>
        </w:rPr>
        <w:t>.</w:t>
      </w:r>
      <w:r w:rsidR="00217BD8">
        <w:rPr>
          <w:rFonts w:ascii="Arial" w:hAnsi="Arial" w:cs="Arial"/>
          <w:color w:val="222222"/>
          <w:sz w:val="19"/>
          <w:szCs w:val="19"/>
        </w:rPr>
        <w:br/>
      </w:r>
    </w:p>
    <w:p w14:paraId="36ED0DA9" w14:textId="77777777"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14:paraId="3F31D620" w14:textId="77777777" w:rsidR="000B3556" w:rsidRPr="00B728E5" w:rsidRDefault="00217BD8">
      <w:pPr>
        <w:rPr>
          <w:rFonts w:ascii="Arial" w:hAnsi="Arial" w:cs="Arial"/>
          <w:color w:val="FF0000"/>
          <w:sz w:val="19"/>
          <w:szCs w:val="19"/>
          <w:shd w:val="clear" w:color="auto" w:fill="FFFFFF"/>
        </w:rPr>
      </w:pPr>
      <w:r>
        <w:rPr>
          <w:rFonts w:ascii="Arial" w:hAnsi="Arial" w:cs="Arial"/>
          <w:color w:val="222222"/>
          <w:sz w:val="19"/>
          <w:szCs w:val="19"/>
          <w:shd w:val="clear" w:color="auto" w:fill="FFFFFF"/>
        </w:rPr>
        <w:t xml:space="preserve">- 5.3.2 </w:t>
      </w:r>
      <w:proofErr w:type="gramStart"/>
      <w:r>
        <w:rPr>
          <w:rFonts w:ascii="Arial" w:hAnsi="Arial" w:cs="Arial"/>
          <w:color w:val="222222"/>
          <w:sz w:val="19"/>
          <w:szCs w:val="19"/>
          <w:shd w:val="clear" w:color="auto" w:fill="FFFFFF"/>
        </w:rPr>
        <w:t>masking</w:t>
      </w:r>
      <w:proofErr w:type="gramEnd"/>
      <w:r>
        <w:rPr>
          <w:rFonts w:ascii="Arial" w:hAnsi="Arial" w:cs="Arial"/>
          <w:color w:val="222222"/>
          <w:sz w:val="19"/>
          <w:szCs w:val="19"/>
          <w:shd w:val="clear" w:color="auto" w:fill="FFFFFF"/>
        </w:rPr>
        <w:t xml:space="preserve"> effects: I did not understand the possible explanation suggested for the lack of gap between </w:t>
      </w:r>
      <w:proofErr w:type="spellStart"/>
      <w:r>
        <w:rPr>
          <w:rFonts w:ascii="Arial" w:hAnsi="Arial" w:cs="Arial"/>
          <w:color w:val="222222"/>
          <w:sz w:val="19"/>
          <w:szCs w:val="19"/>
          <w:shd w:val="clear" w:color="auto" w:fill="FFFFFF"/>
        </w:rPr>
        <w:t>ict</w:t>
      </w:r>
      <w:proofErr w:type="spellEnd"/>
      <w:r>
        <w:rPr>
          <w:rFonts w:ascii="Arial" w:hAnsi="Arial" w:cs="Arial"/>
          <w:color w:val="222222"/>
          <w:sz w:val="19"/>
          <w:szCs w:val="19"/>
          <w:shd w:val="clear" w:color="auto" w:fill="FFFFFF"/>
        </w:rPr>
        <w:t xml:space="preserve"> and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in terms of masking effects. Was the intention that since </w:t>
      </w:r>
      <w:proofErr w:type="spellStart"/>
      <w:r>
        <w:rPr>
          <w:rFonts w:ascii="Arial" w:hAnsi="Arial" w:cs="Arial"/>
          <w:color w:val="222222"/>
          <w:sz w:val="19"/>
          <w:szCs w:val="19"/>
          <w:shd w:val="clear" w:color="auto" w:fill="FFFFFF"/>
        </w:rPr>
        <w:t>sct</w:t>
      </w:r>
      <w:proofErr w:type="spellEnd"/>
      <w:r>
        <w:rPr>
          <w:rFonts w:ascii="Arial" w:hAnsi="Arial" w:cs="Arial"/>
          <w:color w:val="222222"/>
          <w:sz w:val="19"/>
          <w:szCs w:val="19"/>
          <w:shd w:val="clear" w:color="auto" w:fill="FFFFFF"/>
        </w:rPr>
        <w:t xml:space="preserve"> covers the same schemas more times, the chances of them reappearing in passing tests hence reducing masking is higher? Please clarify.</w:t>
      </w:r>
      <w:r>
        <w:rPr>
          <w:rFonts w:ascii="Arial" w:hAnsi="Arial" w:cs="Arial"/>
          <w:color w:val="222222"/>
          <w:sz w:val="19"/>
          <w:szCs w:val="19"/>
        </w:rPr>
        <w:br/>
      </w:r>
    </w:p>
    <w:p w14:paraId="75F05945" w14:textId="6EA8F0D6" w:rsidR="00804448" w:rsidRDefault="00F631EA" w:rsidP="00F631EA">
      <w:pPr>
        <w:rPr>
          <w:rFonts w:ascii="Arial" w:hAnsi="Arial" w:cs="Arial"/>
          <w:color w:val="FF0000"/>
          <w:sz w:val="19"/>
          <w:szCs w:val="19"/>
          <w:shd w:val="clear" w:color="auto" w:fill="FFFFFF"/>
        </w:rPr>
      </w:pPr>
      <w:r w:rsidRPr="00B728E5">
        <w:rPr>
          <w:rFonts w:ascii="Arial" w:hAnsi="Arial" w:cs="Arial"/>
          <w:b/>
          <w:color w:val="FF0000"/>
          <w:sz w:val="19"/>
          <w:szCs w:val="19"/>
          <w:shd w:val="clear" w:color="auto" w:fill="FFFFFF"/>
        </w:rPr>
        <w:t>R</w:t>
      </w:r>
      <w:r w:rsidRPr="00B728E5">
        <w:rPr>
          <w:rFonts w:ascii="Arial" w:hAnsi="Arial" w:cs="Arial" w:hint="eastAsia"/>
          <w:b/>
          <w:color w:val="FF0000"/>
          <w:sz w:val="19"/>
          <w:szCs w:val="19"/>
          <w:shd w:val="clear" w:color="auto" w:fill="FFFFFF"/>
        </w:rPr>
        <w:t>es</w:t>
      </w:r>
      <w:r w:rsidRPr="00B728E5">
        <w:rPr>
          <w:rFonts w:ascii="Arial" w:hAnsi="Arial" w:cs="Arial"/>
          <w:b/>
          <w:color w:val="FF0000"/>
          <w:sz w:val="19"/>
          <w:szCs w:val="19"/>
          <w:shd w:val="clear" w:color="auto" w:fill="FFFFFF"/>
        </w:rPr>
        <w:t>ponse:</w:t>
      </w:r>
      <w:r w:rsidR="005D30D0" w:rsidRPr="00B728E5">
        <w:rPr>
          <w:rFonts w:ascii="Arial" w:hAnsi="Arial" w:cs="Arial"/>
          <w:b/>
          <w:color w:val="FF0000"/>
          <w:sz w:val="19"/>
          <w:szCs w:val="19"/>
          <w:shd w:val="clear" w:color="auto" w:fill="FFFFFF"/>
        </w:rPr>
        <w:t xml:space="preserve"> </w:t>
      </w:r>
      <w:r w:rsidR="00513DED" w:rsidRPr="00B728E5">
        <w:rPr>
          <w:rFonts w:ascii="Arial" w:hAnsi="Arial" w:cs="Arial"/>
          <w:b/>
          <w:color w:val="FF0000"/>
          <w:sz w:val="19"/>
          <w:szCs w:val="19"/>
          <w:shd w:val="clear" w:color="auto" w:fill="FFFFFF"/>
        </w:rPr>
        <w:t xml:space="preserve"> </w:t>
      </w:r>
      <w:r w:rsidR="00513DED" w:rsidRPr="00B728E5">
        <w:rPr>
          <w:rFonts w:ascii="Arial" w:hAnsi="Arial" w:cs="Arial"/>
          <w:color w:val="FF0000"/>
          <w:sz w:val="19"/>
          <w:szCs w:val="19"/>
          <w:shd w:val="clear" w:color="auto" w:fill="FFFFFF"/>
        </w:rPr>
        <w:t xml:space="preserve">It is true that we did not </w:t>
      </w:r>
      <w:r w:rsidR="005158B4" w:rsidRPr="00B728E5">
        <w:rPr>
          <w:rFonts w:ascii="Arial" w:hAnsi="Arial" w:cs="Arial"/>
          <w:color w:val="FF0000"/>
          <w:sz w:val="19"/>
          <w:szCs w:val="19"/>
          <w:shd w:val="clear" w:color="auto" w:fill="FFFFFF"/>
        </w:rPr>
        <w:t xml:space="preserve">clearly </w:t>
      </w:r>
      <w:r w:rsidR="00C63EB5" w:rsidRPr="00B728E5">
        <w:rPr>
          <w:rFonts w:ascii="Arial" w:hAnsi="Arial" w:cs="Arial"/>
          <w:color w:val="FF0000"/>
          <w:sz w:val="19"/>
          <w:szCs w:val="19"/>
          <w:shd w:val="clear" w:color="auto" w:fill="FFFFFF"/>
        </w:rPr>
        <w:t>clarify the reason why</w:t>
      </w:r>
      <w:r w:rsidR="00B96E1D" w:rsidRPr="00B728E5">
        <w:rPr>
          <w:rFonts w:ascii="Arial" w:hAnsi="Arial" w:cs="Arial"/>
          <w:color w:val="FF0000"/>
          <w:sz w:val="19"/>
          <w:szCs w:val="19"/>
          <w:shd w:val="clear" w:color="auto" w:fill="FFFFFF"/>
        </w:rPr>
        <w:t xml:space="preserve"> the gap between </w:t>
      </w:r>
      <w:proofErr w:type="spellStart"/>
      <w:r w:rsidR="00B96E1D" w:rsidRPr="00B728E5">
        <w:rPr>
          <w:rFonts w:ascii="Arial" w:hAnsi="Arial" w:cs="Arial"/>
          <w:color w:val="FF0000"/>
          <w:sz w:val="19"/>
          <w:szCs w:val="19"/>
          <w:shd w:val="clear" w:color="auto" w:fill="FFFFFF"/>
        </w:rPr>
        <w:t>ict</w:t>
      </w:r>
      <w:proofErr w:type="spellEnd"/>
      <w:r w:rsidR="00B96E1D" w:rsidRPr="00B728E5">
        <w:rPr>
          <w:rFonts w:ascii="Arial" w:hAnsi="Arial" w:cs="Arial"/>
          <w:color w:val="FF0000"/>
          <w:sz w:val="19"/>
          <w:szCs w:val="19"/>
          <w:shd w:val="clear" w:color="auto" w:fill="FFFFFF"/>
        </w:rPr>
        <w:t xml:space="preserve"> and </w:t>
      </w:r>
      <w:proofErr w:type="spellStart"/>
      <w:r w:rsidR="00B728E5">
        <w:rPr>
          <w:rFonts w:ascii="Arial" w:hAnsi="Arial" w:cs="Arial"/>
          <w:color w:val="FF0000"/>
          <w:sz w:val="19"/>
          <w:szCs w:val="19"/>
          <w:shd w:val="clear" w:color="auto" w:fill="FFFFFF"/>
        </w:rPr>
        <w:t>sct</w:t>
      </w:r>
      <w:proofErr w:type="spellEnd"/>
      <w:r w:rsidR="00B728E5">
        <w:rPr>
          <w:rFonts w:ascii="Arial" w:hAnsi="Arial" w:cs="Arial"/>
          <w:color w:val="FF0000"/>
          <w:sz w:val="19"/>
          <w:szCs w:val="19"/>
          <w:shd w:val="clear" w:color="auto" w:fill="FFFFFF"/>
        </w:rPr>
        <w:t xml:space="preserve"> in terms of masking effects is trivial</w:t>
      </w:r>
      <w:r w:rsidR="00513DED" w:rsidRPr="00B728E5">
        <w:rPr>
          <w:rFonts w:ascii="Arial" w:hAnsi="Arial" w:cs="Arial"/>
          <w:color w:val="FF0000"/>
          <w:sz w:val="19"/>
          <w:szCs w:val="19"/>
          <w:shd w:val="clear" w:color="auto" w:fill="FFFFFF"/>
        </w:rPr>
        <w:t>.</w:t>
      </w:r>
      <w:r w:rsidR="001A0D69">
        <w:rPr>
          <w:rFonts w:ascii="Arial" w:hAnsi="Arial" w:cs="Arial"/>
          <w:color w:val="FF0000"/>
          <w:sz w:val="19"/>
          <w:szCs w:val="19"/>
          <w:shd w:val="clear" w:color="auto" w:fill="FFFFFF"/>
        </w:rPr>
        <w:t xml:space="preserve"> </w:t>
      </w:r>
      <w:r w:rsidR="001134DA">
        <w:rPr>
          <w:rFonts w:ascii="Arial" w:hAnsi="Arial" w:cs="Arial"/>
          <w:color w:val="FF0000"/>
          <w:sz w:val="19"/>
          <w:szCs w:val="19"/>
          <w:shd w:val="clear" w:color="auto" w:fill="FFFFFF"/>
        </w:rPr>
        <w:t xml:space="preserve">The reason </w:t>
      </w:r>
      <w:r w:rsidR="00F248DD">
        <w:rPr>
          <w:rFonts w:ascii="Arial" w:hAnsi="Arial" w:cs="Arial"/>
          <w:color w:val="FF0000"/>
          <w:sz w:val="19"/>
          <w:szCs w:val="19"/>
          <w:shd w:val="clear" w:color="auto" w:fill="FFFFFF"/>
        </w:rPr>
        <w:t>is</w:t>
      </w:r>
      <w:r w:rsidR="001134DA">
        <w:rPr>
          <w:rFonts w:ascii="Arial" w:hAnsi="Arial" w:cs="Arial"/>
          <w:color w:val="FF0000"/>
          <w:sz w:val="19"/>
          <w:szCs w:val="19"/>
          <w:shd w:val="clear" w:color="auto" w:fill="FFFFFF"/>
        </w:rPr>
        <w:t xml:space="preserve"> </w:t>
      </w:r>
      <w:r w:rsidR="00C8550D">
        <w:rPr>
          <w:rFonts w:ascii="Arial" w:hAnsi="Arial" w:cs="Arial"/>
          <w:color w:val="FF0000"/>
          <w:sz w:val="19"/>
          <w:szCs w:val="19"/>
          <w:shd w:val="clear" w:color="auto" w:fill="FFFFFF"/>
        </w:rPr>
        <w:t>m</w:t>
      </w:r>
      <w:r w:rsidR="00F248DD">
        <w:rPr>
          <w:rFonts w:ascii="Arial" w:hAnsi="Arial" w:cs="Arial"/>
          <w:color w:val="FF0000"/>
          <w:sz w:val="19"/>
          <w:szCs w:val="19"/>
          <w:shd w:val="clear" w:color="auto" w:fill="FFFFFF"/>
        </w:rPr>
        <w:t>ulti-</w:t>
      </w:r>
      <w:r w:rsidR="00C8550D">
        <w:rPr>
          <w:rFonts w:ascii="Arial" w:hAnsi="Arial" w:cs="Arial"/>
          <w:color w:val="FF0000"/>
          <w:sz w:val="19"/>
          <w:szCs w:val="19"/>
          <w:shd w:val="clear" w:color="auto" w:fill="FFFFFF"/>
        </w:rPr>
        <w:t xml:space="preserve">fold. </w:t>
      </w:r>
      <w:r w:rsidR="00803B54">
        <w:rPr>
          <w:rFonts w:ascii="Arial" w:hAnsi="Arial" w:cs="Arial"/>
          <w:color w:val="FF0000"/>
          <w:sz w:val="19"/>
          <w:szCs w:val="19"/>
          <w:shd w:val="clear" w:color="auto" w:fill="FFFFFF"/>
        </w:rPr>
        <w:t>Specifically</w:t>
      </w:r>
      <w:r w:rsidR="00AC4CB1">
        <w:rPr>
          <w:rFonts w:ascii="Arial" w:hAnsi="Arial" w:cs="Arial"/>
          <w:color w:val="FF0000"/>
          <w:sz w:val="19"/>
          <w:szCs w:val="19"/>
          <w:shd w:val="clear" w:color="auto" w:fill="FFFFFF"/>
        </w:rPr>
        <w:t>,</w:t>
      </w:r>
      <w:r w:rsidR="00C8550D">
        <w:rPr>
          <w:rFonts w:ascii="Arial" w:hAnsi="Arial" w:cs="Arial"/>
          <w:color w:val="FF0000"/>
          <w:sz w:val="19"/>
          <w:szCs w:val="19"/>
          <w:shd w:val="clear" w:color="auto" w:fill="FFFFFF"/>
        </w:rPr>
        <w:t xml:space="preserve"> </w:t>
      </w:r>
      <w:r w:rsidR="00403157">
        <w:rPr>
          <w:rFonts w:ascii="Arial" w:hAnsi="Arial" w:cs="Arial"/>
          <w:color w:val="FF0000"/>
          <w:sz w:val="19"/>
          <w:szCs w:val="19"/>
          <w:shd w:val="clear" w:color="auto" w:fill="FFFFFF"/>
        </w:rPr>
        <w:t xml:space="preserve">for </w:t>
      </w:r>
      <w:proofErr w:type="spellStart"/>
      <w:r w:rsidR="0010771A">
        <w:rPr>
          <w:rFonts w:ascii="Arial" w:hAnsi="Arial" w:cs="Arial"/>
          <w:color w:val="FF0000"/>
          <w:sz w:val="19"/>
          <w:szCs w:val="19"/>
          <w:shd w:val="clear" w:color="auto" w:fill="FFFFFF"/>
        </w:rPr>
        <w:t>ict</w:t>
      </w:r>
      <w:proofErr w:type="spellEnd"/>
      <w:r w:rsidR="0010771A">
        <w:rPr>
          <w:rFonts w:ascii="Arial" w:hAnsi="Arial" w:cs="Arial"/>
          <w:color w:val="FF0000"/>
          <w:sz w:val="19"/>
          <w:szCs w:val="19"/>
          <w:shd w:val="clear" w:color="auto" w:fill="FFFFFF"/>
        </w:rPr>
        <w:t xml:space="preserve">, while </w:t>
      </w:r>
      <w:r w:rsidR="00F248DD">
        <w:rPr>
          <w:rFonts w:ascii="Arial" w:hAnsi="Arial" w:cs="Arial"/>
          <w:color w:val="FF0000"/>
          <w:sz w:val="19"/>
          <w:szCs w:val="19"/>
          <w:shd w:val="clear" w:color="auto" w:fill="FFFFFF"/>
        </w:rPr>
        <w:t xml:space="preserve">preventing the </w:t>
      </w:r>
      <w:r w:rsidR="00582474">
        <w:rPr>
          <w:rFonts w:ascii="Arial" w:hAnsi="Arial" w:cs="Arial"/>
          <w:color w:val="FF0000"/>
          <w:sz w:val="19"/>
          <w:szCs w:val="19"/>
          <w:shd w:val="clear" w:color="auto" w:fill="FFFFFF"/>
        </w:rPr>
        <w:t xml:space="preserve">identified </w:t>
      </w:r>
      <w:r w:rsidR="008C3AA0">
        <w:rPr>
          <w:rFonts w:ascii="Arial" w:hAnsi="Arial" w:cs="Arial"/>
          <w:color w:val="FF0000"/>
          <w:sz w:val="19"/>
          <w:szCs w:val="19"/>
          <w:shd w:val="clear" w:color="auto" w:fill="FFFFFF"/>
        </w:rPr>
        <w:t>MFS</w:t>
      </w:r>
      <w:r w:rsidR="00F248DD">
        <w:rPr>
          <w:rFonts w:ascii="Arial" w:hAnsi="Arial" w:cs="Arial"/>
          <w:color w:val="FF0000"/>
          <w:sz w:val="19"/>
          <w:szCs w:val="19"/>
          <w:shd w:val="clear" w:color="auto" w:fill="FFFFFF"/>
        </w:rPr>
        <w:t xml:space="preserve"> from appearing</w:t>
      </w:r>
      <w:r w:rsidR="0010771A">
        <w:rPr>
          <w:rFonts w:ascii="Arial" w:hAnsi="Arial" w:cs="Arial"/>
          <w:color w:val="FF0000"/>
          <w:sz w:val="19"/>
          <w:szCs w:val="19"/>
          <w:shd w:val="clear" w:color="auto" w:fill="FFFFFF"/>
        </w:rPr>
        <w:t xml:space="preserve"> in the latter </w:t>
      </w:r>
      <w:r w:rsidR="008C3AA0">
        <w:rPr>
          <w:rFonts w:ascii="Arial" w:hAnsi="Arial" w:cs="Arial" w:hint="eastAsia"/>
          <w:color w:val="FF0000"/>
          <w:sz w:val="19"/>
          <w:szCs w:val="19"/>
          <w:shd w:val="clear" w:color="auto" w:fill="FFFFFF"/>
        </w:rPr>
        <w:t>generated test cases</w:t>
      </w:r>
      <w:r w:rsidR="002D12D7">
        <w:rPr>
          <w:rFonts w:ascii="Arial" w:hAnsi="Arial" w:cs="Arial" w:hint="eastAsia"/>
          <w:color w:val="FF0000"/>
          <w:sz w:val="19"/>
          <w:szCs w:val="19"/>
          <w:shd w:val="clear" w:color="auto" w:fill="FFFFFF"/>
        </w:rPr>
        <w:t xml:space="preserve"> </w:t>
      </w:r>
      <w:r w:rsidR="0010771A">
        <w:rPr>
          <w:rFonts w:ascii="Arial" w:hAnsi="Arial" w:cs="Arial"/>
          <w:color w:val="FF0000"/>
          <w:sz w:val="19"/>
          <w:szCs w:val="19"/>
          <w:shd w:val="clear" w:color="auto" w:fill="FFFFFF"/>
        </w:rPr>
        <w:t xml:space="preserve">can reduce masking effects, </w:t>
      </w:r>
      <w:r w:rsidR="000A2919">
        <w:rPr>
          <w:rFonts w:ascii="Arial" w:hAnsi="Arial" w:cs="Arial"/>
          <w:color w:val="FF0000"/>
          <w:sz w:val="19"/>
          <w:szCs w:val="19"/>
          <w:shd w:val="clear" w:color="auto" w:fill="FFFFFF"/>
        </w:rPr>
        <w:t>an</w:t>
      </w:r>
      <w:r w:rsidR="0010771A">
        <w:rPr>
          <w:rFonts w:ascii="Arial" w:hAnsi="Arial" w:cs="Arial"/>
          <w:color w:val="FF0000"/>
          <w:sz w:val="19"/>
          <w:szCs w:val="19"/>
          <w:shd w:val="clear" w:color="auto" w:fill="FFFFFF"/>
        </w:rPr>
        <w:t xml:space="preserve"> </w:t>
      </w:r>
      <w:r w:rsidR="00FF5A13">
        <w:rPr>
          <w:rFonts w:ascii="Arial" w:hAnsi="Arial" w:cs="Arial"/>
          <w:color w:val="FF0000"/>
          <w:sz w:val="19"/>
          <w:szCs w:val="19"/>
          <w:shd w:val="clear" w:color="auto" w:fill="FFFFFF"/>
        </w:rPr>
        <w:t xml:space="preserve">incorrectly </w:t>
      </w:r>
      <w:r w:rsidR="00D35C9A">
        <w:rPr>
          <w:rFonts w:ascii="Arial" w:hAnsi="Arial" w:cs="Arial"/>
          <w:color w:val="FF0000"/>
          <w:sz w:val="19"/>
          <w:szCs w:val="19"/>
          <w:shd w:val="clear" w:color="auto" w:fill="FFFFFF"/>
        </w:rPr>
        <w:t>identified</w:t>
      </w:r>
      <w:r w:rsidR="003B192E">
        <w:rPr>
          <w:rFonts w:ascii="Arial" w:hAnsi="Arial" w:cs="Arial"/>
          <w:color w:val="FF0000"/>
          <w:sz w:val="19"/>
          <w:szCs w:val="19"/>
          <w:shd w:val="clear" w:color="auto" w:fill="FFFFFF"/>
        </w:rPr>
        <w:t xml:space="preserve"> MFS may make this </w:t>
      </w:r>
      <w:r w:rsidR="003A68B7">
        <w:rPr>
          <w:rFonts w:ascii="Arial" w:hAnsi="Arial" w:cs="Arial"/>
          <w:color w:val="FF0000"/>
          <w:sz w:val="19"/>
          <w:szCs w:val="19"/>
          <w:shd w:val="clear" w:color="auto" w:fill="FFFFFF"/>
        </w:rPr>
        <w:t>effort in vain. That is,</w:t>
      </w:r>
      <w:r w:rsidR="00AB3304">
        <w:rPr>
          <w:rFonts w:ascii="Arial" w:hAnsi="Arial" w:cs="Arial"/>
          <w:color w:val="FF0000"/>
          <w:sz w:val="19"/>
          <w:szCs w:val="19"/>
          <w:shd w:val="clear" w:color="auto" w:fill="FFFFFF"/>
        </w:rPr>
        <w:t xml:space="preserve"> </w:t>
      </w:r>
      <w:r w:rsidR="00467417">
        <w:rPr>
          <w:rFonts w:ascii="Arial" w:hAnsi="Arial" w:cs="Arial"/>
          <w:color w:val="FF0000"/>
          <w:sz w:val="19"/>
          <w:szCs w:val="19"/>
          <w:shd w:val="clear" w:color="auto" w:fill="FFFFFF"/>
        </w:rPr>
        <w:t xml:space="preserve">if the schemas </w:t>
      </w:r>
      <w:r w:rsidR="00963818">
        <w:rPr>
          <w:rFonts w:ascii="Arial" w:hAnsi="Arial" w:cs="Arial"/>
          <w:color w:val="FF0000"/>
          <w:sz w:val="19"/>
          <w:szCs w:val="19"/>
          <w:shd w:val="clear" w:color="auto" w:fill="FFFFFF"/>
        </w:rPr>
        <w:t>identified</w:t>
      </w:r>
      <w:r w:rsidR="00467417">
        <w:rPr>
          <w:rFonts w:ascii="Arial" w:hAnsi="Arial" w:cs="Arial"/>
          <w:color w:val="FF0000"/>
          <w:sz w:val="19"/>
          <w:szCs w:val="19"/>
          <w:shd w:val="clear" w:color="auto" w:fill="FFFFFF"/>
        </w:rPr>
        <w:t xml:space="preserve"> by our framework is not the real MFS, then </w:t>
      </w:r>
      <w:r w:rsidR="00AA3F82">
        <w:rPr>
          <w:rFonts w:ascii="Arial" w:hAnsi="Arial" w:cs="Arial"/>
          <w:color w:val="FF0000"/>
          <w:sz w:val="19"/>
          <w:szCs w:val="19"/>
          <w:shd w:val="clear" w:color="auto" w:fill="FFFFFF"/>
        </w:rPr>
        <w:t xml:space="preserve">it will </w:t>
      </w:r>
      <w:r w:rsidR="00DD6730">
        <w:rPr>
          <w:rFonts w:ascii="Arial" w:hAnsi="Arial" w:cs="Arial"/>
          <w:color w:val="FF0000"/>
          <w:sz w:val="19"/>
          <w:szCs w:val="19"/>
          <w:shd w:val="clear" w:color="auto" w:fill="FFFFFF"/>
        </w:rPr>
        <w:t xml:space="preserve">not </w:t>
      </w:r>
      <w:r w:rsidR="000A2919">
        <w:rPr>
          <w:rFonts w:ascii="Arial" w:hAnsi="Arial" w:cs="Arial"/>
          <w:color w:val="FF0000"/>
          <w:sz w:val="19"/>
          <w:szCs w:val="19"/>
          <w:shd w:val="clear" w:color="auto" w:fill="FFFFFF"/>
        </w:rPr>
        <w:t>reduce the</w:t>
      </w:r>
      <w:r w:rsidR="00DD6730">
        <w:rPr>
          <w:rFonts w:ascii="Arial" w:hAnsi="Arial" w:cs="Arial"/>
          <w:color w:val="FF0000"/>
          <w:sz w:val="19"/>
          <w:szCs w:val="19"/>
          <w:shd w:val="clear" w:color="auto" w:fill="FFFFFF"/>
        </w:rPr>
        <w:t xml:space="preserve"> masking effects</w:t>
      </w:r>
      <w:r w:rsidR="00DA3145">
        <w:rPr>
          <w:rFonts w:ascii="Arial" w:hAnsi="Arial" w:cs="Arial"/>
          <w:color w:val="FF0000"/>
          <w:sz w:val="19"/>
          <w:szCs w:val="19"/>
          <w:shd w:val="clear" w:color="auto" w:fill="FFFFFF"/>
        </w:rPr>
        <w:t xml:space="preserve">. This </w:t>
      </w:r>
      <w:r w:rsidR="00D44A6C">
        <w:rPr>
          <w:rFonts w:ascii="Arial" w:hAnsi="Arial" w:cs="Arial"/>
          <w:color w:val="FF0000"/>
          <w:sz w:val="19"/>
          <w:szCs w:val="19"/>
          <w:shd w:val="clear" w:color="auto" w:fill="FFFFFF"/>
        </w:rPr>
        <w:t xml:space="preserve">conclusion can be </w:t>
      </w:r>
      <w:r w:rsidR="000A2919">
        <w:rPr>
          <w:rFonts w:ascii="Arial" w:hAnsi="Arial" w:cs="Arial"/>
          <w:color w:val="FF0000"/>
          <w:sz w:val="19"/>
          <w:szCs w:val="19"/>
          <w:shd w:val="clear" w:color="auto" w:fill="FFFFFF"/>
        </w:rPr>
        <w:t>derived from</w:t>
      </w:r>
      <w:r w:rsidR="0027626D">
        <w:rPr>
          <w:rFonts w:ascii="Arial" w:hAnsi="Arial" w:cs="Arial"/>
          <w:color w:val="FF0000"/>
          <w:sz w:val="19"/>
          <w:szCs w:val="19"/>
          <w:shd w:val="clear" w:color="auto" w:fill="FFFFFF"/>
        </w:rPr>
        <w:t xml:space="preserve"> </w:t>
      </w:r>
      <w:r w:rsidR="00A81018">
        <w:rPr>
          <w:rFonts w:ascii="Arial" w:hAnsi="Arial" w:cs="Arial"/>
          <w:color w:val="FF0000"/>
          <w:sz w:val="19"/>
          <w:szCs w:val="19"/>
          <w:shd w:val="clear" w:color="auto" w:fill="FFFFFF"/>
        </w:rPr>
        <w:t>Table</w:t>
      </w:r>
      <w:r w:rsidR="002A7230">
        <w:rPr>
          <w:rFonts w:ascii="Arial" w:hAnsi="Arial" w:cs="Arial"/>
          <w:color w:val="FF0000"/>
          <w:sz w:val="19"/>
          <w:szCs w:val="19"/>
          <w:shd w:val="clear" w:color="auto" w:fill="FFFFFF"/>
        </w:rPr>
        <w:t xml:space="preserve"> </w:t>
      </w:r>
      <w:r w:rsidR="003135F1">
        <w:rPr>
          <w:rFonts w:ascii="Arial" w:hAnsi="Arial" w:cs="Arial"/>
          <w:color w:val="FF0000"/>
          <w:sz w:val="19"/>
          <w:szCs w:val="19"/>
          <w:shd w:val="clear" w:color="auto" w:fill="FFFFFF"/>
        </w:rPr>
        <w:t xml:space="preserve">10 </w:t>
      </w:r>
      <w:r w:rsidR="002A7230">
        <w:rPr>
          <w:rFonts w:ascii="Arial" w:hAnsi="Arial" w:cs="Arial"/>
          <w:color w:val="FF0000"/>
          <w:sz w:val="19"/>
          <w:szCs w:val="19"/>
          <w:shd w:val="clear" w:color="auto" w:fill="FFFFFF"/>
        </w:rPr>
        <w:t>(Page</w:t>
      </w:r>
      <w:r w:rsidR="00B63BD1">
        <w:rPr>
          <w:rFonts w:ascii="Arial" w:hAnsi="Arial" w:cs="Arial"/>
          <w:color w:val="FF0000"/>
          <w:sz w:val="19"/>
          <w:szCs w:val="19"/>
          <w:shd w:val="clear" w:color="auto" w:fill="FFFFFF"/>
        </w:rPr>
        <w:t>),</w:t>
      </w:r>
      <w:r w:rsidR="00A81018">
        <w:rPr>
          <w:rFonts w:ascii="Arial" w:hAnsi="Arial" w:cs="Arial"/>
          <w:color w:val="FF0000"/>
          <w:sz w:val="19"/>
          <w:szCs w:val="19"/>
          <w:shd w:val="clear" w:color="auto" w:fill="FFFFFF"/>
        </w:rPr>
        <w:t xml:space="preserve"> </w:t>
      </w:r>
      <w:r w:rsidR="002A7230">
        <w:rPr>
          <w:rFonts w:ascii="Arial" w:hAnsi="Arial" w:cs="Arial"/>
          <w:color w:val="FF0000"/>
          <w:sz w:val="19"/>
          <w:szCs w:val="19"/>
          <w:shd w:val="clear" w:color="auto" w:fill="FFFFFF"/>
        </w:rPr>
        <w:t xml:space="preserve">where </w:t>
      </w:r>
      <w:r w:rsidR="00A81018">
        <w:rPr>
          <w:rFonts w:ascii="Arial" w:hAnsi="Arial" w:cs="Arial"/>
          <w:color w:val="FF0000"/>
          <w:sz w:val="19"/>
          <w:szCs w:val="19"/>
          <w:shd w:val="clear" w:color="auto" w:fill="FFFFFF"/>
        </w:rPr>
        <w:t>the f-</w:t>
      </w:r>
      <w:r w:rsidR="00945B5E">
        <w:rPr>
          <w:rFonts w:ascii="Arial" w:hAnsi="Arial" w:cs="Arial"/>
          <w:color w:val="FF0000"/>
          <w:sz w:val="19"/>
          <w:szCs w:val="19"/>
          <w:shd w:val="clear" w:color="auto" w:fill="FFFFFF"/>
        </w:rPr>
        <w:t xml:space="preserve">measure of </w:t>
      </w:r>
      <w:proofErr w:type="spellStart"/>
      <w:r w:rsidR="00945B5E">
        <w:rPr>
          <w:rFonts w:ascii="Arial" w:hAnsi="Arial" w:cs="Arial"/>
          <w:color w:val="FF0000"/>
          <w:sz w:val="19"/>
          <w:szCs w:val="19"/>
          <w:shd w:val="clear" w:color="auto" w:fill="FFFFFF"/>
        </w:rPr>
        <w:t>ict</w:t>
      </w:r>
      <w:proofErr w:type="spellEnd"/>
      <w:r w:rsidR="00A81018">
        <w:rPr>
          <w:rFonts w:ascii="Arial" w:hAnsi="Arial" w:cs="Arial"/>
          <w:color w:val="FF0000"/>
          <w:sz w:val="19"/>
          <w:szCs w:val="19"/>
          <w:shd w:val="clear" w:color="auto" w:fill="FFFFFF"/>
        </w:rPr>
        <w:t xml:space="preserve"> is not always</w:t>
      </w:r>
      <w:r w:rsidR="00B63BD1">
        <w:rPr>
          <w:rFonts w:ascii="Arial" w:hAnsi="Arial" w:cs="Arial"/>
          <w:color w:val="FF0000"/>
          <w:sz w:val="19"/>
          <w:szCs w:val="19"/>
          <w:shd w:val="clear" w:color="auto" w:fill="FFFFFF"/>
        </w:rPr>
        <w:t xml:space="preserve"> 1, indicating </w:t>
      </w:r>
      <w:r w:rsidR="00A81018">
        <w:rPr>
          <w:rFonts w:ascii="Arial" w:hAnsi="Arial" w:cs="Arial"/>
          <w:color w:val="FF0000"/>
          <w:sz w:val="19"/>
          <w:szCs w:val="19"/>
          <w:shd w:val="clear" w:color="auto" w:fill="FFFFFF"/>
        </w:rPr>
        <w:t xml:space="preserve">that the MFS </w:t>
      </w:r>
      <w:r w:rsidR="00B70D9C">
        <w:rPr>
          <w:rFonts w:ascii="Arial" w:hAnsi="Arial" w:cs="Arial"/>
          <w:color w:val="FF0000"/>
          <w:sz w:val="19"/>
          <w:szCs w:val="19"/>
          <w:shd w:val="clear" w:color="auto" w:fill="FFFFFF"/>
        </w:rPr>
        <w:t>identified</w:t>
      </w:r>
      <w:r w:rsidR="00A81018">
        <w:rPr>
          <w:rFonts w:ascii="Arial" w:hAnsi="Arial" w:cs="Arial"/>
          <w:color w:val="FF0000"/>
          <w:sz w:val="19"/>
          <w:szCs w:val="19"/>
          <w:shd w:val="clear" w:color="auto" w:fill="FFFFFF"/>
        </w:rPr>
        <w:t xml:space="preserve"> is not always correct.</w:t>
      </w:r>
      <w:r w:rsidR="00B70D9C">
        <w:rPr>
          <w:rFonts w:ascii="Arial" w:hAnsi="Arial" w:cs="Arial"/>
          <w:color w:val="FF0000"/>
          <w:sz w:val="19"/>
          <w:szCs w:val="19"/>
          <w:shd w:val="clear" w:color="auto" w:fill="FFFFFF"/>
        </w:rPr>
        <w:t xml:space="preserve"> </w:t>
      </w:r>
      <w:r w:rsidR="00793F03">
        <w:rPr>
          <w:rFonts w:ascii="Arial" w:hAnsi="Arial" w:cs="Arial"/>
          <w:color w:val="FF0000"/>
          <w:sz w:val="19"/>
          <w:szCs w:val="19"/>
          <w:shd w:val="clear" w:color="auto" w:fill="FFFFFF"/>
        </w:rPr>
        <w:t>On the other hand, f</w:t>
      </w:r>
      <w:r w:rsidR="0010771A">
        <w:rPr>
          <w:rFonts w:ascii="Arial" w:hAnsi="Arial" w:cs="Arial"/>
          <w:color w:val="FF0000"/>
          <w:sz w:val="19"/>
          <w:szCs w:val="19"/>
          <w:shd w:val="clear" w:color="auto" w:fill="FFFFFF"/>
        </w:rPr>
        <w:t xml:space="preserve">or </w:t>
      </w:r>
      <w:proofErr w:type="spellStart"/>
      <w:r w:rsidR="0010771A">
        <w:rPr>
          <w:rFonts w:ascii="Arial" w:hAnsi="Arial" w:cs="Arial"/>
          <w:color w:val="FF0000"/>
          <w:sz w:val="19"/>
          <w:szCs w:val="19"/>
          <w:shd w:val="clear" w:color="auto" w:fill="FFFFFF"/>
        </w:rPr>
        <w:t>sct</w:t>
      </w:r>
      <w:proofErr w:type="spellEnd"/>
      <w:r w:rsidR="0010771A">
        <w:rPr>
          <w:rFonts w:ascii="Arial" w:hAnsi="Arial" w:cs="Arial"/>
          <w:color w:val="FF0000"/>
          <w:sz w:val="19"/>
          <w:szCs w:val="19"/>
          <w:shd w:val="clear" w:color="auto" w:fill="FFFFFF"/>
        </w:rPr>
        <w:t>, while</w:t>
      </w:r>
      <w:r w:rsidR="006A414D">
        <w:rPr>
          <w:rFonts w:ascii="Arial" w:hAnsi="Arial" w:cs="Arial"/>
          <w:color w:val="FF0000"/>
          <w:sz w:val="19"/>
          <w:szCs w:val="19"/>
          <w:shd w:val="clear" w:color="auto" w:fill="FFFFFF"/>
        </w:rPr>
        <w:t xml:space="preserve"> it does not forbid any MFS in</w:t>
      </w:r>
      <w:r w:rsidR="009D394D">
        <w:rPr>
          <w:rFonts w:ascii="Arial" w:hAnsi="Arial" w:cs="Arial"/>
          <w:color w:val="FF0000"/>
          <w:sz w:val="19"/>
          <w:szCs w:val="19"/>
          <w:shd w:val="clear" w:color="auto" w:fill="FFFFFF"/>
        </w:rPr>
        <w:t xml:space="preserve"> </w:t>
      </w:r>
      <w:r w:rsidR="00BB3EF2">
        <w:rPr>
          <w:rFonts w:ascii="Arial" w:hAnsi="Arial" w:cs="Arial"/>
          <w:color w:val="FF0000"/>
          <w:sz w:val="19"/>
          <w:szCs w:val="19"/>
          <w:shd w:val="clear" w:color="auto" w:fill="FFFFFF"/>
        </w:rPr>
        <w:t xml:space="preserve">the test cases generation stage, it </w:t>
      </w:r>
      <w:r w:rsidR="007D42D6">
        <w:rPr>
          <w:rFonts w:ascii="Arial" w:hAnsi="Arial" w:cs="Arial"/>
          <w:color w:val="FF0000"/>
          <w:sz w:val="19"/>
          <w:szCs w:val="19"/>
          <w:shd w:val="clear" w:color="auto" w:fill="FFFFFF"/>
        </w:rPr>
        <w:t>generates</w:t>
      </w:r>
      <w:r w:rsidR="00BB3EF2">
        <w:rPr>
          <w:rFonts w:ascii="Arial" w:hAnsi="Arial" w:cs="Arial"/>
          <w:color w:val="FF0000"/>
          <w:sz w:val="19"/>
          <w:szCs w:val="19"/>
          <w:shd w:val="clear" w:color="auto" w:fill="FFFFFF"/>
        </w:rPr>
        <w:t xml:space="preserve"> more test cases </w:t>
      </w:r>
      <w:r w:rsidR="00C64FF0">
        <w:rPr>
          <w:rFonts w:ascii="Arial" w:hAnsi="Arial" w:cs="Arial"/>
          <w:color w:val="FF0000"/>
          <w:sz w:val="19"/>
          <w:szCs w:val="19"/>
          <w:shd w:val="clear" w:color="auto" w:fill="FFFFFF"/>
        </w:rPr>
        <w:t xml:space="preserve">than </w:t>
      </w:r>
      <w:proofErr w:type="spellStart"/>
      <w:r w:rsidR="00C64FF0">
        <w:rPr>
          <w:rFonts w:ascii="Arial" w:hAnsi="Arial" w:cs="Arial"/>
          <w:color w:val="FF0000"/>
          <w:sz w:val="19"/>
          <w:szCs w:val="19"/>
          <w:shd w:val="clear" w:color="auto" w:fill="FFFFFF"/>
        </w:rPr>
        <w:t>ict</w:t>
      </w:r>
      <w:proofErr w:type="spellEnd"/>
      <w:r w:rsidR="00C64FF0">
        <w:rPr>
          <w:rFonts w:ascii="Arial" w:hAnsi="Arial" w:cs="Arial"/>
          <w:color w:val="FF0000"/>
          <w:sz w:val="19"/>
          <w:szCs w:val="19"/>
          <w:shd w:val="clear" w:color="auto" w:fill="FFFFFF"/>
        </w:rPr>
        <w:t xml:space="preserve"> (</w:t>
      </w:r>
      <w:r w:rsidR="00206A17">
        <w:rPr>
          <w:rFonts w:ascii="Arial" w:hAnsi="Arial" w:cs="Arial"/>
          <w:color w:val="FF0000"/>
          <w:sz w:val="19"/>
          <w:szCs w:val="19"/>
          <w:shd w:val="clear" w:color="auto" w:fill="FFFFFF"/>
        </w:rPr>
        <w:t xml:space="preserve">many of them are </w:t>
      </w:r>
      <w:r w:rsidR="00132C3B">
        <w:rPr>
          <w:rFonts w:ascii="Arial" w:hAnsi="Arial" w:cs="Arial"/>
          <w:color w:val="FF0000"/>
          <w:sz w:val="19"/>
          <w:szCs w:val="19"/>
          <w:shd w:val="clear" w:color="auto" w:fill="FFFFFF"/>
        </w:rPr>
        <w:t>redundant</w:t>
      </w:r>
      <w:r w:rsidR="00206A17">
        <w:rPr>
          <w:rFonts w:ascii="Arial" w:hAnsi="Arial" w:cs="Arial"/>
          <w:color w:val="FF0000"/>
          <w:sz w:val="19"/>
          <w:szCs w:val="19"/>
          <w:shd w:val="clear" w:color="auto" w:fill="FFFFFF"/>
        </w:rPr>
        <w:t xml:space="preserve"> and cover the same schemas </w:t>
      </w:r>
      <w:r w:rsidR="000A2919">
        <w:rPr>
          <w:rFonts w:ascii="Arial" w:hAnsi="Arial" w:cs="Arial"/>
          <w:color w:val="FF0000"/>
          <w:sz w:val="19"/>
          <w:szCs w:val="19"/>
          <w:shd w:val="clear" w:color="auto" w:fill="FFFFFF"/>
        </w:rPr>
        <w:t xml:space="preserve">multiple </w:t>
      </w:r>
      <w:r w:rsidR="00206A17">
        <w:rPr>
          <w:rFonts w:ascii="Arial" w:hAnsi="Arial" w:cs="Arial"/>
          <w:color w:val="FF0000"/>
          <w:sz w:val="19"/>
          <w:szCs w:val="19"/>
          <w:shd w:val="clear" w:color="auto" w:fill="FFFFFF"/>
        </w:rPr>
        <w:t>times</w:t>
      </w:r>
      <w:r w:rsidR="00C64FF0">
        <w:rPr>
          <w:rFonts w:ascii="Arial" w:hAnsi="Arial" w:cs="Arial"/>
          <w:color w:val="FF0000"/>
          <w:sz w:val="19"/>
          <w:szCs w:val="19"/>
          <w:shd w:val="clear" w:color="auto" w:fill="FFFFFF"/>
        </w:rPr>
        <w:t>)</w:t>
      </w:r>
      <w:r w:rsidR="007D42D6">
        <w:rPr>
          <w:rFonts w:ascii="Arial" w:hAnsi="Arial" w:cs="Arial"/>
          <w:color w:val="FF0000"/>
          <w:sz w:val="19"/>
          <w:szCs w:val="19"/>
          <w:shd w:val="clear" w:color="auto" w:fill="FFFFFF"/>
        </w:rPr>
        <w:t>. Hence,</w:t>
      </w:r>
      <w:r w:rsidR="00132C3B">
        <w:rPr>
          <w:rFonts w:ascii="Arial" w:hAnsi="Arial" w:cs="Arial"/>
          <w:color w:val="FF0000"/>
          <w:sz w:val="19"/>
          <w:szCs w:val="19"/>
          <w:shd w:val="clear" w:color="auto" w:fill="FFFFFF"/>
        </w:rPr>
        <w:t xml:space="preserve"> </w:t>
      </w:r>
      <w:proofErr w:type="spellStart"/>
      <w:r w:rsidR="00132C3B">
        <w:rPr>
          <w:rFonts w:ascii="Arial" w:hAnsi="Arial" w:cs="Arial"/>
          <w:color w:val="FF0000"/>
          <w:sz w:val="19"/>
          <w:szCs w:val="19"/>
          <w:shd w:val="clear" w:color="auto" w:fill="FFFFFF"/>
        </w:rPr>
        <w:t>sct</w:t>
      </w:r>
      <w:proofErr w:type="spellEnd"/>
      <w:r w:rsidR="00132C3B">
        <w:rPr>
          <w:rFonts w:ascii="Arial" w:hAnsi="Arial" w:cs="Arial"/>
          <w:color w:val="FF0000"/>
          <w:sz w:val="19"/>
          <w:szCs w:val="19"/>
          <w:shd w:val="clear" w:color="auto" w:fill="FFFFFF"/>
        </w:rPr>
        <w:t xml:space="preserve"> </w:t>
      </w:r>
      <w:r w:rsidR="006E7F31">
        <w:rPr>
          <w:rFonts w:ascii="Arial" w:hAnsi="Arial" w:cs="Arial"/>
          <w:color w:val="FF0000"/>
          <w:sz w:val="19"/>
          <w:szCs w:val="19"/>
          <w:shd w:val="clear" w:color="auto" w:fill="FFFFFF"/>
        </w:rPr>
        <w:t xml:space="preserve">may </w:t>
      </w:r>
      <w:r w:rsidR="000A2919">
        <w:rPr>
          <w:rFonts w:ascii="Arial" w:hAnsi="Arial" w:cs="Arial"/>
          <w:color w:val="FF0000"/>
          <w:sz w:val="19"/>
          <w:szCs w:val="19"/>
          <w:shd w:val="clear" w:color="auto" w:fill="FFFFFF"/>
        </w:rPr>
        <w:t>be more likely</w:t>
      </w:r>
      <w:r w:rsidR="00132C3B">
        <w:rPr>
          <w:rFonts w:ascii="Arial" w:hAnsi="Arial" w:cs="Arial"/>
          <w:color w:val="FF0000"/>
          <w:sz w:val="19"/>
          <w:szCs w:val="19"/>
          <w:shd w:val="clear" w:color="auto" w:fill="FFFFFF"/>
        </w:rPr>
        <w:t xml:space="preserve"> to </w:t>
      </w:r>
      <w:r w:rsidR="006B5B4C">
        <w:rPr>
          <w:rFonts w:ascii="Arial" w:hAnsi="Arial" w:cs="Arial"/>
          <w:color w:val="FF0000"/>
          <w:sz w:val="19"/>
          <w:szCs w:val="19"/>
          <w:shd w:val="clear" w:color="auto" w:fill="FFFFFF"/>
        </w:rPr>
        <w:t xml:space="preserve">revise their </w:t>
      </w:r>
      <w:r w:rsidR="006C176D">
        <w:rPr>
          <w:rFonts w:ascii="Arial" w:hAnsi="Arial" w:cs="Arial"/>
          <w:color w:val="FF0000"/>
          <w:sz w:val="19"/>
          <w:szCs w:val="19"/>
          <w:shd w:val="clear" w:color="auto" w:fill="FFFFFF"/>
        </w:rPr>
        <w:t xml:space="preserve">MFS identification. That is, </w:t>
      </w:r>
      <w:r w:rsidR="00804448">
        <w:rPr>
          <w:rFonts w:ascii="Arial" w:hAnsi="Arial" w:cs="Arial"/>
          <w:color w:val="FF0000"/>
          <w:sz w:val="19"/>
          <w:szCs w:val="19"/>
          <w:shd w:val="clear" w:color="auto" w:fill="FFFFFF"/>
        </w:rPr>
        <w:t xml:space="preserve">if it </w:t>
      </w:r>
      <w:r w:rsidR="00CF14A5">
        <w:rPr>
          <w:rFonts w:ascii="Arial" w:hAnsi="Arial" w:cs="Arial"/>
          <w:color w:val="FF0000"/>
          <w:sz w:val="19"/>
          <w:szCs w:val="19"/>
          <w:shd w:val="clear" w:color="auto" w:fill="FFFFFF"/>
        </w:rPr>
        <w:t xml:space="preserve">incorrectly </w:t>
      </w:r>
      <w:r w:rsidR="00A12AA5">
        <w:rPr>
          <w:rFonts w:ascii="Arial" w:hAnsi="Arial" w:cs="Arial"/>
          <w:color w:val="FF0000"/>
          <w:sz w:val="19"/>
          <w:szCs w:val="19"/>
          <w:shd w:val="clear" w:color="auto" w:fill="FFFFFF"/>
        </w:rPr>
        <w:t>identifies</w:t>
      </w:r>
      <w:r w:rsidR="00CF14A5">
        <w:rPr>
          <w:rFonts w:ascii="Arial" w:hAnsi="Arial" w:cs="Arial"/>
          <w:color w:val="FF0000"/>
          <w:sz w:val="19"/>
          <w:szCs w:val="19"/>
          <w:shd w:val="clear" w:color="auto" w:fill="FFFFFF"/>
        </w:rPr>
        <w:t xml:space="preserve"> the MFS in one failing test case, it may obtain the correct MFS in the next failing test case</w:t>
      </w:r>
      <w:r w:rsidR="00ED0E43">
        <w:rPr>
          <w:rFonts w:ascii="Arial" w:hAnsi="Arial" w:cs="Arial"/>
          <w:color w:val="FF0000"/>
          <w:sz w:val="19"/>
          <w:szCs w:val="19"/>
          <w:shd w:val="clear" w:color="auto" w:fill="FFFFFF"/>
        </w:rPr>
        <w:t xml:space="preserve">, and this obviously improve the </w:t>
      </w:r>
      <w:r w:rsidR="00A5178D">
        <w:rPr>
          <w:rFonts w:ascii="Arial" w:hAnsi="Arial" w:cs="Arial"/>
          <w:color w:val="FF0000"/>
          <w:sz w:val="19"/>
          <w:szCs w:val="19"/>
          <w:shd w:val="clear" w:color="auto" w:fill="FFFFFF"/>
        </w:rPr>
        <w:t>performance on</w:t>
      </w:r>
      <w:r w:rsidR="00561A5C">
        <w:rPr>
          <w:rFonts w:ascii="Arial" w:hAnsi="Arial" w:cs="Arial"/>
          <w:color w:val="FF0000"/>
          <w:sz w:val="19"/>
          <w:szCs w:val="19"/>
          <w:shd w:val="clear" w:color="auto" w:fill="FFFFFF"/>
        </w:rPr>
        <w:t xml:space="preserve"> reduction of masking effects.</w:t>
      </w:r>
      <w:r w:rsidR="00804448">
        <w:rPr>
          <w:rFonts w:ascii="Arial" w:hAnsi="Arial" w:cs="Arial"/>
          <w:color w:val="FF0000"/>
          <w:sz w:val="19"/>
          <w:szCs w:val="19"/>
          <w:shd w:val="clear" w:color="auto" w:fill="FFFFFF"/>
        </w:rPr>
        <w:t xml:space="preserve">  </w:t>
      </w:r>
      <w:r w:rsidR="004B65FD">
        <w:rPr>
          <w:rFonts w:ascii="Arial" w:hAnsi="Arial" w:cs="Arial"/>
          <w:color w:val="FF0000"/>
          <w:sz w:val="19"/>
          <w:szCs w:val="19"/>
          <w:shd w:val="clear" w:color="auto" w:fill="FFFFFF"/>
        </w:rPr>
        <w:t xml:space="preserve">As suggested, we have </w:t>
      </w:r>
      <w:r w:rsidR="00BD4CF1" w:rsidRPr="00974D78">
        <w:rPr>
          <w:rFonts w:ascii="Arial" w:hAnsi="Arial" w:cs="Arial"/>
          <w:color w:val="FF0000"/>
          <w:sz w:val="19"/>
          <w:szCs w:val="19"/>
          <w:shd w:val="clear" w:color="auto" w:fill="FFFFFF"/>
        </w:rPr>
        <w:t>emphasize</w:t>
      </w:r>
      <w:r w:rsidR="00BD4CF1">
        <w:rPr>
          <w:rFonts w:ascii="Arial" w:hAnsi="Arial" w:cs="Arial"/>
          <w:color w:val="FF0000"/>
          <w:sz w:val="19"/>
          <w:szCs w:val="19"/>
          <w:shd w:val="clear" w:color="auto" w:fill="FFFFFF"/>
        </w:rPr>
        <w:t xml:space="preserve">d </w:t>
      </w:r>
      <w:r w:rsidR="004B65FD">
        <w:rPr>
          <w:rFonts w:ascii="Arial" w:hAnsi="Arial" w:cs="Arial"/>
          <w:color w:val="FF0000"/>
          <w:sz w:val="19"/>
          <w:szCs w:val="19"/>
          <w:shd w:val="clear" w:color="auto" w:fill="FFFFFF"/>
        </w:rPr>
        <w:t>this point in this paper (</w:t>
      </w:r>
      <w:r w:rsidR="000C03BD" w:rsidRPr="00142D5E">
        <w:rPr>
          <w:rFonts w:ascii="Arial" w:hAnsi="Arial" w:cs="Arial"/>
          <w:color w:val="FF0000"/>
          <w:sz w:val="19"/>
          <w:szCs w:val="19"/>
          <w:shd w:val="clear" w:color="auto" w:fill="FFFFFF"/>
        </w:rPr>
        <w:t>Page</w:t>
      </w:r>
      <w:proofErr w:type="gramStart"/>
      <w:r w:rsidR="000C03BD">
        <w:rPr>
          <w:rFonts w:ascii="Arial" w:hAnsi="Arial" w:cs="Arial"/>
          <w:color w:val="FF0000"/>
          <w:sz w:val="19"/>
          <w:szCs w:val="19"/>
          <w:shd w:val="clear" w:color="auto" w:fill="FFFFFF"/>
        </w:rPr>
        <w:t>,</w:t>
      </w:r>
      <w:r w:rsidR="004B65FD">
        <w:rPr>
          <w:rFonts w:ascii="Arial" w:hAnsi="Arial" w:cs="Arial"/>
          <w:color w:val="FF0000"/>
          <w:sz w:val="19"/>
          <w:szCs w:val="19"/>
          <w:shd w:val="clear" w:color="auto" w:fill="FFFFFF"/>
        </w:rPr>
        <w:t xml:space="preserve"> )</w:t>
      </w:r>
      <w:proofErr w:type="gramEnd"/>
    </w:p>
    <w:p w14:paraId="209DAF7E" w14:textId="77777777" w:rsidR="00F631EA" w:rsidRPr="004C353E" w:rsidRDefault="00686A64" w:rsidP="00F631EA">
      <w:pPr>
        <w:rPr>
          <w:rFonts w:ascii="Arial" w:hAnsi="Arial" w:cs="Arial"/>
          <w:b/>
          <w:color w:val="FF0000"/>
          <w:sz w:val="19"/>
          <w:szCs w:val="19"/>
          <w:shd w:val="clear" w:color="auto" w:fill="FFFFFF"/>
        </w:rPr>
      </w:pPr>
      <w:r>
        <w:rPr>
          <w:rFonts w:ascii="Arial" w:hAnsi="Arial" w:cs="Arial"/>
          <w:b/>
          <w:color w:val="FF0000"/>
          <w:sz w:val="19"/>
          <w:szCs w:val="19"/>
          <w:shd w:val="clear" w:color="auto" w:fill="FFFFFF"/>
        </w:rPr>
        <w:t xml:space="preserve"> </w:t>
      </w:r>
    </w:p>
    <w:p w14:paraId="5C623F53" w14:textId="77777777" w:rsidR="00DB6F65" w:rsidRDefault="00DB6F65">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14:paraId="40244917" w14:textId="77777777"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Potential future work: incorporate bug fixing information into the framework, i.e., MFS combinations becoming non-MFS - how can the framework utilize this information in an efficient and effective way?</w:t>
      </w:r>
      <w:r>
        <w:rPr>
          <w:rFonts w:ascii="Arial" w:hAnsi="Arial" w:cs="Arial"/>
          <w:color w:val="222222"/>
          <w:sz w:val="19"/>
          <w:szCs w:val="19"/>
        </w:rPr>
        <w:br/>
      </w:r>
    </w:p>
    <w:p w14:paraId="4B14CD73" w14:textId="622C4158" w:rsidR="00D81D02" w:rsidRDefault="00F631EA" w:rsidP="00F631EA">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7D1C50">
        <w:rPr>
          <w:rFonts w:ascii="Arial" w:hAnsi="Arial" w:cs="Arial"/>
          <w:b/>
          <w:color w:val="FF0000"/>
          <w:sz w:val="19"/>
          <w:szCs w:val="19"/>
          <w:shd w:val="clear" w:color="auto" w:fill="FFFFFF"/>
        </w:rPr>
        <w:t xml:space="preserve"> </w:t>
      </w:r>
      <w:r w:rsidR="005D52C8">
        <w:rPr>
          <w:rFonts w:ascii="Arial" w:hAnsi="Arial" w:cs="Arial"/>
          <w:color w:val="FF0000"/>
          <w:sz w:val="19"/>
          <w:szCs w:val="19"/>
          <w:shd w:val="clear" w:color="auto" w:fill="FFFFFF"/>
        </w:rPr>
        <w:t xml:space="preserve">The </w:t>
      </w:r>
      <w:r w:rsidR="00817E5E">
        <w:rPr>
          <w:rFonts w:ascii="Arial" w:hAnsi="Arial" w:cs="Arial"/>
          <w:color w:val="FF0000"/>
          <w:sz w:val="19"/>
          <w:szCs w:val="19"/>
          <w:shd w:val="clear" w:color="auto" w:fill="FFFFFF"/>
        </w:rPr>
        <w:t xml:space="preserve">reason </w:t>
      </w:r>
      <w:r w:rsidR="003C2DAC">
        <w:rPr>
          <w:rFonts w:ascii="Arial" w:hAnsi="Arial" w:cs="Arial"/>
          <w:color w:val="FF0000"/>
          <w:sz w:val="19"/>
          <w:szCs w:val="19"/>
          <w:shd w:val="clear" w:color="auto" w:fill="FFFFFF"/>
        </w:rPr>
        <w:t>why</w:t>
      </w:r>
      <w:r w:rsidR="00817E5E">
        <w:rPr>
          <w:rFonts w:ascii="Arial" w:hAnsi="Arial" w:cs="Arial"/>
          <w:color w:val="FF0000"/>
          <w:sz w:val="19"/>
          <w:szCs w:val="19"/>
          <w:shd w:val="clear" w:color="auto" w:fill="FFFFFF"/>
        </w:rPr>
        <w:t xml:space="preserve"> </w:t>
      </w:r>
      <w:r w:rsidR="003C2DAC">
        <w:rPr>
          <w:rFonts w:ascii="Arial" w:hAnsi="Arial" w:cs="Arial"/>
          <w:color w:val="FF0000"/>
          <w:sz w:val="19"/>
          <w:szCs w:val="19"/>
          <w:shd w:val="clear" w:color="auto" w:fill="FFFFFF"/>
        </w:rPr>
        <w:t xml:space="preserve">using bug fixing information can improve the effectiveness of our framework is that it can </w:t>
      </w:r>
      <w:ins w:id="27" w:author="Jeff Lei" w:date="2016-03-08T22:53:00Z">
        <w:r w:rsidR="000A2919">
          <w:rPr>
            <w:rFonts w:ascii="Arial" w:hAnsi="Arial" w:cs="Arial"/>
            <w:color w:val="FF0000"/>
            <w:sz w:val="19"/>
            <w:szCs w:val="19"/>
            <w:shd w:val="clear" w:color="auto" w:fill="FFFFFF"/>
          </w:rPr>
          <w:t>help to check whether</w:t>
        </w:r>
      </w:ins>
      <w:del w:id="28" w:author="Jeff Lei" w:date="2016-03-08T22:53:00Z">
        <w:r w:rsidR="007F6357" w:rsidDel="000A2919">
          <w:rPr>
            <w:rFonts w:ascii="Arial" w:hAnsi="Arial" w:cs="Arial"/>
            <w:color w:val="FF0000"/>
            <w:sz w:val="19"/>
            <w:szCs w:val="19"/>
            <w:shd w:val="clear" w:color="auto" w:fill="FFFFFF"/>
          </w:rPr>
          <w:delText>that</w:delText>
        </w:r>
      </w:del>
      <w:r w:rsidR="007F6357">
        <w:rPr>
          <w:rFonts w:ascii="Arial" w:hAnsi="Arial" w:cs="Arial"/>
          <w:color w:val="FF0000"/>
          <w:sz w:val="19"/>
          <w:szCs w:val="19"/>
          <w:shd w:val="clear" w:color="auto" w:fill="FFFFFF"/>
        </w:rPr>
        <w:t xml:space="preserve"> the schema identified is real MFS or not. </w:t>
      </w:r>
      <w:r w:rsidR="00D81D02">
        <w:rPr>
          <w:rFonts w:ascii="Arial" w:hAnsi="Arial" w:cs="Arial"/>
          <w:color w:val="FF0000"/>
          <w:sz w:val="19"/>
          <w:szCs w:val="19"/>
          <w:shd w:val="clear" w:color="auto" w:fill="FFFFFF"/>
        </w:rPr>
        <w:t xml:space="preserve"> As we </w:t>
      </w:r>
      <w:del w:id="29" w:author="Jeff Lei" w:date="2016-03-08T22:50:00Z">
        <w:r w:rsidR="00D81D02" w:rsidDel="000A2919">
          <w:rPr>
            <w:rFonts w:ascii="Arial" w:hAnsi="Arial" w:cs="Arial"/>
            <w:color w:val="FF0000"/>
            <w:sz w:val="19"/>
            <w:szCs w:val="19"/>
            <w:shd w:val="clear" w:color="auto" w:fill="FFFFFF"/>
          </w:rPr>
          <w:delText xml:space="preserve">had </w:delText>
        </w:r>
      </w:del>
      <w:r w:rsidR="00D81D02">
        <w:rPr>
          <w:rFonts w:ascii="Arial" w:hAnsi="Arial" w:cs="Arial"/>
          <w:color w:val="FF0000"/>
          <w:sz w:val="19"/>
          <w:szCs w:val="19"/>
          <w:shd w:val="clear" w:color="auto" w:fill="FFFFFF"/>
        </w:rPr>
        <w:t>discuss</w:t>
      </w:r>
      <w:del w:id="30" w:author="Jeff Lei" w:date="2016-03-08T22:50:00Z">
        <w:r w:rsidR="00D81D02" w:rsidDel="000A2919">
          <w:rPr>
            <w:rFonts w:ascii="Arial" w:hAnsi="Arial" w:cs="Arial"/>
            <w:color w:val="FF0000"/>
            <w:sz w:val="19"/>
            <w:szCs w:val="19"/>
            <w:shd w:val="clear" w:color="auto" w:fill="FFFFFF"/>
          </w:rPr>
          <w:delText>ed</w:delText>
        </w:r>
      </w:del>
      <w:r w:rsidR="00D81D02">
        <w:rPr>
          <w:rFonts w:ascii="Arial" w:hAnsi="Arial" w:cs="Arial"/>
          <w:color w:val="FF0000"/>
          <w:sz w:val="19"/>
          <w:szCs w:val="19"/>
          <w:shd w:val="clear" w:color="auto" w:fill="FFFFFF"/>
        </w:rPr>
        <w:t xml:space="preserve"> in Section </w:t>
      </w:r>
      <w:r w:rsidR="00AA5D21">
        <w:rPr>
          <w:rFonts w:ascii="Arial" w:hAnsi="Arial" w:cs="Arial"/>
          <w:color w:val="FF0000"/>
          <w:sz w:val="19"/>
          <w:szCs w:val="19"/>
          <w:shd w:val="clear" w:color="auto" w:fill="FFFFFF"/>
        </w:rPr>
        <w:t>4.5 (</w:t>
      </w:r>
      <w:proofErr w:type="gramStart"/>
      <w:r w:rsidR="00AA5D21">
        <w:rPr>
          <w:rFonts w:ascii="Arial" w:hAnsi="Arial" w:cs="Arial"/>
          <w:color w:val="FF0000"/>
          <w:sz w:val="19"/>
          <w:szCs w:val="19"/>
          <w:shd w:val="clear" w:color="auto" w:fill="FFFFFF"/>
        </w:rPr>
        <w:t>Paragraph ,</w:t>
      </w:r>
      <w:proofErr w:type="gramEnd"/>
      <w:r w:rsidR="00AA5D21">
        <w:rPr>
          <w:rFonts w:ascii="Arial" w:hAnsi="Arial" w:cs="Arial"/>
          <w:color w:val="FF0000"/>
          <w:sz w:val="19"/>
          <w:szCs w:val="19"/>
          <w:shd w:val="clear" w:color="auto" w:fill="FFFFFF"/>
        </w:rPr>
        <w:t>)</w:t>
      </w:r>
      <w:r w:rsidR="00F47D37">
        <w:rPr>
          <w:rFonts w:ascii="Arial" w:hAnsi="Arial" w:cs="Arial"/>
          <w:color w:val="FF0000"/>
          <w:sz w:val="19"/>
          <w:szCs w:val="19"/>
          <w:shd w:val="clear" w:color="auto" w:fill="FFFFFF"/>
        </w:rPr>
        <w:t xml:space="preserve">, it is impossible to </w:t>
      </w:r>
      <w:r w:rsidR="006875ED" w:rsidRPr="006875ED">
        <w:rPr>
          <w:rFonts w:ascii="Arial" w:hAnsi="Arial" w:cs="Arial"/>
          <w:color w:val="FF0000"/>
          <w:sz w:val="19"/>
          <w:szCs w:val="19"/>
          <w:shd w:val="clear" w:color="auto" w:fill="FFFFFF"/>
        </w:rPr>
        <w:t>guarantee</w:t>
      </w:r>
      <w:r w:rsidR="006875ED">
        <w:rPr>
          <w:rFonts w:ascii="Arial" w:hAnsi="Arial" w:cs="Arial"/>
          <w:color w:val="FF0000"/>
          <w:sz w:val="19"/>
          <w:szCs w:val="19"/>
          <w:shd w:val="clear" w:color="auto" w:fill="FFFFFF"/>
        </w:rPr>
        <w:t xml:space="preserve"> the identified schemas is MFS or not unless we execute all </w:t>
      </w:r>
      <w:r w:rsidR="00B237BA">
        <w:rPr>
          <w:rFonts w:ascii="Arial" w:hAnsi="Arial" w:cs="Arial"/>
          <w:color w:val="FF0000"/>
          <w:sz w:val="19"/>
          <w:szCs w:val="19"/>
          <w:shd w:val="clear" w:color="auto" w:fill="FFFFFF"/>
        </w:rPr>
        <w:t xml:space="preserve">the possible test cases. </w:t>
      </w:r>
      <w:ins w:id="31" w:author="Jeff Lei" w:date="2016-03-08T22:50:00Z">
        <w:r w:rsidR="000A2919">
          <w:rPr>
            <w:rFonts w:ascii="Arial" w:hAnsi="Arial" w:cs="Arial"/>
            <w:color w:val="FF0000"/>
            <w:sz w:val="19"/>
            <w:szCs w:val="19"/>
            <w:shd w:val="clear" w:color="auto" w:fill="FFFFFF"/>
          </w:rPr>
          <w:t>I</w:t>
        </w:r>
      </w:ins>
      <w:del w:id="32" w:author="Jeff Lei" w:date="2016-03-08T22:50:00Z">
        <w:r w:rsidR="00A13EFA" w:rsidDel="000A2919">
          <w:rPr>
            <w:rFonts w:ascii="Arial" w:hAnsi="Arial" w:cs="Arial"/>
            <w:color w:val="FF0000"/>
            <w:sz w:val="19"/>
            <w:szCs w:val="19"/>
            <w:shd w:val="clear" w:color="auto" w:fill="FFFFFF"/>
          </w:rPr>
          <w:delText>The i</w:delText>
        </w:r>
      </w:del>
      <w:r w:rsidR="00A13EFA">
        <w:rPr>
          <w:rFonts w:ascii="Arial" w:hAnsi="Arial" w:cs="Arial"/>
          <w:color w:val="FF0000"/>
          <w:sz w:val="19"/>
          <w:szCs w:val="19"/>
          <w:shd w:val="clear" w:color="auto" w:fill="FFFFFF"/>
        </w:rPr>
        <w:t>ncorrect</w:t>
      </w:r>
      <w:del w:id="33" w:author="Jeff Lei" w:date="2016-03-08T22:50:00Z">
        <w:r w:rsidR="00A13EFA" w:rsidDel="000A2919">
          <w:rPr>
            <w:rFonts w:ascii="Arial" w:hAnsi="Arial" w:cs="Arial"/>
            <w:color w:val="FF0000"/>
            <w:sz w:val="19"/>
            <w:szCs w:val="19"/>
            <w:shd w:val="clear" w:color="auto" w:fill="FFFFFF"/>
          </w:rPr>
          <w:delText>ness of</w:delText>
        </w:r>
      </w:del>
      <w:r w:rsidR="00A13EFA">
        <w:rPr>
          <w:rFonts w:ascii="Arial" w:hAnsi="Arial" w:cs="Arial"/>
          <w:color w:val="FF0000"/>
          <w:sz w:val="19"/>
          <w:szCs w:val="19"/>
          <w:shd w:val="clear" w:color="auto" w:fill="FFFFFF"/>
        </w:rPr>
        <w:t xml:space="preserve"> MFS identification, however, </w:t>
      </w:r>
      <w:r w:rsidR="007C1B9B">
        <w:rPr>
          <w:rFonts w:ascii="Arial" w:hAnsi="Arial" w:cs="Arial"/>
          <w:color w:val="FF0000"/>
          <w:sz w:val="19"/>
          <w:szCs w:val="19"/>
          <w:shd w:val="clear" w:color="auto" w:fill="FFFFFF"/>
        </w:rPr>
        <w:t>negatively impact</w:t>
      </w:r>
      <w:ins w:id="34" w:author="Jeff Lei" w:date="2016-03-08T22:50:00Z">
        <w:r w:rsidR="000A2919">
          <w:rPr>
            <w:rFonts w:ascii="Arial" w:hAnsi="Arial" w:cs="Arial"/>
            <w:color w:val="FF0000"/>
            <w:sz w:val="19"/>
            <w:szCs w:val="19"/>
            <w:shd w:val="clear" w:color="auto" w:fill="FFFFFF"/>
          </w:rPr>
          <w:t>s</w:t>
        </w:r>
      </w:ins>
      <w:r w:rsidR="007C1B9B">
        <w:rPr>
          <w:rFonts w:ascii="Arial" w:hAnsi="Arial" w:cs="Arial"/>
          <w:color w:val="FF0000"/>
          <w:sz w:val="19"/>
          <w:szCs w:val="19"/>
          <w:shd w:val="clear" w:color="auto" w:fill="FFFFFF"/>
        </w:rPr>
        <w:t xml:space="preserve"> the effectiveness of our framework. For example, </w:t>
      </w:r>
      <w:r w:rsidR="00135D4E">
        <w:rPr>
          <w:rFonts w:ascii="Arial" w:hAnsi="Arial" w:cs="Arial"/>
          <w:color w:val="FF0000"/>
          <w:sz w:val="19"/>
          <w:szCs w:val="19"/>
          <w:shd w:val="clear" w:color="auto" w:fill="FFFFFF"/>
        </w:rPr>
        <w:t xml:space="preserve">if we </w:t>
      </w:r>
      <w:del w:id="35" w:author="Jeff Lei" w:date="2016-03-08T22:50:00Z">
        <w:r w:rsidR="00EA6501" w:rsidDel="000A2919">
          <w:rPr>
            <w:rFonts w:ascii="Arial" w:hAnsi="Arial" w:cs="Arial"/>
            <w:color w:val="FF0000"/>
            <w:sz w:val="19"/>
            <w:szCs w:val="19"/>
            <w:shd w:val="clear" w:color="auto" w:fill="FFFFFF"/>
          </w:rPr>
          <w:delText xml:space="preserve">forbidden </w:delText>
        </w:r>
      </w:del>
      <w:ins w:id="36" w:author="Jeff Lei" w:date="2016-03-08T22:50:00Z">
        <w:r w:rsidR="000A2919">
          <w:rPr>
            <w:rFonts w:ascii="Arial" w:hAnsi="Arial" w:cs="Arial"/>
            <w:color w:val="FF0000"/>
            <w:sz w:val="19"/>
            <w:szCs w:val="19"/>
            <w:shd w:val="clear" w:color="auto" w:fill="FFFFFF"/>
          </w:rPr>
          <w:t xml:space="preserve">do not allow </w:t>
        </w:r>
      </w:ins>
      <w:del w:id="37" w:author="Jeff Lei" w:date="2016-03-08T22:52:00Z">
        <w:r w:rsidR="00EA6501" w:rsidDel="000A2919">
          <w:rPr>
            <w:rFonts w:ascii="Arial" w:hAnsi="Arial" w:cs="Arial"/>
            <w:color w:val="FF0000"/>
            <w:sz w:val="19"/>
            <w:szCs w:val="19"/>
            <w:shd w:val="clear" w:color="auto" w:fill="FFFFFF"/>
          </w:rPr>
          <w:delText xml:space="preserve">a </w:delText>
        </w:r>
      </w:del>
      <w:r w:rsidR="00EA6501">
        <w:rPr>
          <w:rFonts w:ascii="Arial" w:hAnsi="Arial" w:cs="Arial"/>
          <w:color w:val="FF0000"/>
          <w:sz w:val="19"/>
          <w:szCs w:val="19"/>
          <w:shd w:val="clear" w:color="auto" w:fill="FFFFFF"/>
        </w:rPr>
        <w:t xml:space="preserve">non-MFS </w:t>
      </w:r>
      <w:ins w:id="38" w:author="Jeff Lei" w:date="2016-03-08T22:51:00Z">
        <w:r w:rsidR="000A2919">
          <w:rPr>
            <w:rFonts w:ascii="Arial" w:hAnsi="Arial" w:cs="Arial"/>
            <w:color w:val="FF0000"/>
            <w:sz w:val="19"/>
            <w:szCs w:val="19"/>
            <w:shd w:val="clear" w:color="auto" w:fill="FFFFFF"/>
          </w:rPr>
          <w:t xml:space="preserve">to appear </w:t>
        </w:r>
      </w:ins>
      <w:r w:rsidR="00EA6501">
        <w:rPr>
          <w:rFonts w:ascii="Arial" w:hAnsi="Arial" w:cs="Arial"/>
          <w:color w:val="FF0000"/>
          <w:sz w:val="19"/>
          <w:szCs w:val="19"/>
          <w:shd w:val="clear" w:color="auto" w:fill="FFFFFF"/>
        </w:rPr>
        <w:t xml:space="preserve">in the following iteration of our framework, we </w:t>
      </w:r>
      <w:del w:id="39" w:author="Jeff Lei" w:date="2016-03-08T22:51:00Z">
        <w:r w:rsidR="00EA6501" w:rsidDel="000A2919">
          <w:rPr>
            <w:rFonts w:ascii="Arial" w:hAnsi="Arial" w:cs="Arial"/>
            <w:color w:val="FF0000"/>
            <w:sz w:val="19"/>
            <w:szCs w:val="19"/>
            <w:shd w:val="clear" w:color="auto" w:fill="FFFFFF"/>
          </w:rPr>
          <w:delText>lose chances to</w:delText>
        </w:r>
      </w:del>
      <w:ins w:id="40" w:author="Jeff Lei" w:date="2016-03-08T22:51:00Z">
        <w:r w:rsidR="000A2919">
          <w:rPr>
            <w:rFonts w:ascii="Arial" w:hAnsi="Arial" w:cs="Arial"/>
            <w:color w:val="FF0000"/>
            <w:sz w:val="19"/>
            <w:szCs w:val="19"/>
            <w:shd w:val="clear" w:color="auto" w:fill="FFFFFF"/>
          </w:rPr>
          <w:t>would not be able to</w:t>
        </w:r>
      </w:ins>
      <w:r w:rsidR="00EA6501">
        <w:rPr>
          <w:rFonts w:ascii="Arial" w:hAnsi="Arial" w:cs="Arial"/>
          <w:color w:val="FF0000"/>
          <w:sz w:val="19"/>
          <w:szCs w:val="19"/>
          <w:shd w:val="clear" w:color="auto" w:fill="FFFFFF"/>
        </w:rPr>
        <w:t xml:space="preserve"> check whether it will trigger a failure or not.</w:t>
      </w:r>
      <w:r w:rsidR="00485C41">
        <w:rPr>
          <w:rFonts w:ascii="Arial" w:hAnsi="Arial" w:cs="Arial"/>
          <w:color w:val="FF0000"/>
          <w:sz w:val="19"/>
          <w:szCs w:val="19"/>
          <w:shd w:val="clear" w:color="auto" w:fill="FFFFFF"/>
        </w:rPr>
        <w:t xml:space="preserve"> </w:t>
      </w:r>
      <w:r w:rsidR="00E20289">
        <w:rPr>
          <w:rFonts w:ascii="Arial" w:hAnsi="Arial" w:cs="Arial"/>
          <w:color w:val="FF0000"/>
          <w:sz w:val="19"/>
          <w:szCs w:val="19"/>
          <w:shd w:val="clear" w:color="auto" w:fill="FFFFFF"/>
        </w:rPr>
        <w:t>C</w:t>
      </w:r>
      <w:r w:rsidR="00E20289" w:rsidRPr="00E20289">
        <w:rPr>
          <w:rFonts w:ascii="Arial" w:hAnsi="Arial" w:cs="Arial"/>
          <w:color w:val="FF0000"/>
          <w:sz w:val="19"/>
          <w:szCs w:val="19"/>
          <w:shd w:val="clear" w:color="auto" w:fill="FFFFFF"/>
        </w:rPr>
        <w:t>onsequently</w:t>
      </w:r>
      <w:r w:rsidR="00E20289">
        <w:rPr>
          <w:rFonts w:ascii="Arial" w:hAnsi="Arial" w:cs="Arial"/>
          <w:color w:val="FF0000"/>
          <w:sz w:val="19"/>
          <w:szCs w:val="19"/>
          <w:shd w:val="clear" w:color="auto" w:fill="FFFFFF"/>
        </w:rPr>
        <w:t>, using bug fixing information to improve the accurateness of MFS identification is appealing.</w:t>
      </w:r>
    </w:p>
    <w:p w14:paraId="781A834D" w14:textId="77777777" w:rsidR="006027AE" w:rsidRDefault="006027AE" w:rsidP="00F631EA">
      <w:pPr>
        <w:rPr>
          <w:rFonts w:ascii="Arial" w:hAnsi="Arial" w:cs="Arial"/>
          <w:color w:val="FF0000"/>
          <w:sz w:val="19"/>
          <w:szCs w:val="19"/>
          <w:shd w:val="clear" w:color="auto" w:fill="FFFFFF"/>
        </w:rPr>
      </w:pPr>
    </w:p>
    <w:p w14:paraId="2C2C089A" w14:textId="65BFD74E" w:rsidR="006027AE" w:rsidRDefault="006027AE" w:rsidP="00F631EA">
      <w:pPr>
        <w:rPr>
          <w:rFonts w:ascii="Arial" w:hAnsi="Arial" w:cs="Arial"/>
          <w:color w:val="FF0000"/>
          <w:sz w:val="19"/>
          <w:szCs w:val="19"/>
          <w:shd w:val="clear" w:color="auto" w:fill="FFFFFF"/>
        </w:rPr>
      </w:pPr>
      <w:r>
        <w:rPr>
          <w:rFonts w:ascii="Arial" w:hAnsi="Arial" w:cs="Arial"/>
          <w:color w:val="FF0000"/>
          <w:sz w:val="19"/>
          <w:szCs w:val="19"/>
          <w:shd w:val="clear" w:color="auto" w:fill="FFFFFF"/>
        </w:rPr>
        <w:t xml:space="preserve">On the other hand, </w:t>
      </w:r>
      <w:r w:rsidR="00AB2218">
        <w:rPr>
          <w:rFonts w:ascii="Arial" w:hAnsi="Arial" w:cs="Arial"/>
          <w:color w:val="FF0000"/>
          <w:sz w:val="19"/>
          <w:szCs w:val="19"/>
          <w:shd w:val="clear" w:color="auto" w:fill="FFFFFF"/>
        </w:rPr>
        <w:t>it is known that</w:t>
      </w:r>
      <w:r w:rsidR="00E85C48">
        <w:rPr>
          <w:rFonts w:ascii="Arial" w:hAnsi="Arial" w:cs="Arial"/>
          <w:color w:val="FF0000"/>
          <w:sz w:val="19"/>
          <w:szCs w:val="19"/>
          <w:shd w:val="clear" w:color="auto" w:fill="FFFFFF"/>
        </w:rPr>
        <w:t xml:space="preserve"> all the</w:t>
      </w:r>
      <w:r>
        <w:rPr>
          <w:rFonts w:ascii="Arial" w:hAnsi="Arial" w:cs="Arial"/>
          <w:color w:val="FF0000"/>
          <w:sz w:val="19"/>
          <w:szCs w:val="19"/>
          <w:shd w:val="clear" w:color="auto" w:fill="FFFFFF"/>
        </w:rPr>
        <w:t xml:space="preserve"> existed MFS </w:t>
      </w:r>
      <w:r w:rsidR="00EF2353">
        <w:rPr>
          <w:rFonts w:ascii="Arial" w:hAnsi="Arial" w:cs="Arial"/>
          <w:color w:val="FF0000"/>
          <w:sz w:val="19"/>
          <w:szCs w:val="19"/>
          <w:shd w:val="clear" w:color="auto" w:fill="FFFFFF"/>
        </w:rPr>
        <w:t>identification</w:t>
      </w:r>
      <w:r>
        <w:rPr>
          <w:rFonts w:ascii="Arial" w:hAnsi="Arial" w:cs="Arial"/>
          <w:color w:val="FF0000"/>
          <w:sz w:val="19"/>
          <w:szCs w:val="19"/>
          <w:shd w:val="clear" w:color="auto" w:fill="FFFFFF"/>
        </w:rPr>
        <w:t xml:space="preserve"> approaches just give an approximat</w:t>
      </w:r>
      <w:ins w:id="41" w:author="Jeff Lei" w:date="2016-03-08T22:51:00Z">
        <w:r w:rsidR="000A2919">
          <w:rPr>
            <w:rFonts w:ascii="Arial" w:hAnsi="Arial" w:cs="Arial"/>
            <w:color w:val="FF0000"/>
            <w:sz w:val="19"/>
            <w:szCs w:val="19"/>
            <w:shd w:val="clear" w:color="auto" w:fill="FFFFFF"/>
          </w:rPr>
          <w:t>e</w:t>
        </w:r>
      </w:ins>
      <w:del w:id="42" w:author="Jeff Lei" w:date="2016-03-08T22:51:00Z">
        <w:r w:rsidDel="000A2919">
          <w:rPr>
            <w:rFonts w:ascii="Arial" w:hAnsi="Arial" w:cs="Arial"/>
            <w:color w:val="FF0000"/>
            <w:sz w:val="19"/>
            <w:szCs w:val="19"/>
            <w:shd w:val="clear" w:color="auto" w:fill="FFFFFF"/>
          </w:rPr>
          <w:delText>ion</w:delText>
        </w:r>
      </w:del>
      <w:r>
        <w:rPr>
          <w:rFonts w:ascii="Arial" w:hAnsi="Arial" w:cs="Arial"/>
          <w:color w:val="FF0000"/>
          <w:sz w:val="19"/>
          <w:szCs w:val="19"/>
          <w:shd w:val="clear" w:color="auto" w:fill="FFFFFF"/>
        </w:rPr>
        <w:t xml:space="preserve"> solution</w:t>
      </w:r>
      <w:r w:rsidR="00EF2353">
        <w:rPr>
          <w:rFonts w:ascii="Arial" w:hAnsi="Arial" w:cs="Arial"/>
          <w:color w:val="FF0000"/>
          <w:sz w:val="19"/>
          <w:szCs w:val="19"/>
          <w:shd w:val="clear" w:color="auto" w:fill="FFFFFF"/>
        </w:rPr>
        <w:t xml:space="preserve"> to </w:t>
      </w:r>
      <w:r w:rsidR="00AB2218">
        <w:rPr>
          <w:rFonts w:ascii="Arial" w:hAnsi="Arial" w:cs="Arial"/>
          <w:color w:val="FF0000"/>
          <w:sz w:val="19"/>
          <w:szCs w:val="19"/>
          <w:shd w:val="clear" w:color="auto" w:fill="FFFFFF"/>
        </w:rPr>
        <w:t>identify</w:t>
      </w:r>
      <w:r w:rsidR="00EF2353">
        <w:rPr>
          <w:rFonts w:ascii="Arial" w:hAnsi="Arial" w:cs="Arial"/>
          <w:color w:val="FF0000"/>
          <w:sz w:val="19"/>
          <w:szCs w:val="19"/>
          <w:shd w:val="clear" w:color="auto" w:fill="FFFFFF"/>
        </w:rPr>
        <w:t xml:space="preserve"> MFS</w:t>
      </w:r>
      <w:r>
        <w:rPr>
          <w:rFonts w:ascii="Arial" w:hAnsi="Arial" w:cs="Arial"/>
          <w:color w:val="FF0000"/>
          <w:sz w:val="19"/>
          <w:szCs w:val="19"/>
          <w:shd w:val="clear" w:color="auto" w:fill="FFFFFF"/>
        </w:rPr>
        <w:t xml:space="preserve">, and </w:t>
      </w:r>
      <w:r w:rsidR="004540D5">
        <w:rPr>
          <w:rFonts w:ascii="Arial" w:hAnsi="Arial" w:cs="Arial"/>
          <w:color w:val="FF0000"/>
          <w:sz w:val="19"/>
          <w:szCs w:val="19"/>
          <w:shd w:val="clear" w:color="auto" w:fill="FFFFFF"/>
        </w:rPr>
        <w:t xml:space="preserve">we need to </w:t>
      </w:r>
      <w:r w:rsidR="00BF0F56">
        <w:rPr>
          <w:rFonts w:ascii="Arial" w:hAnsi="Arial" w:cs="Arial"/>
          <w:color w:val="FF0000"/>
          <w:sz w:val="19"/>
          <w:szCs w:val="19"/>
          <w:shd w:val="clear" w:color="auto" w:fill="FFFFFF"/>
        </w:rPr>
        <w:t>execute</w:t>
      </w:r>
      <w:r w:rsidR="004540D5">
        <w:rPr>
          <w:rFonts w:ascii="Arial" w:hAnsi="Arial" w:cs="Arial"/>
          <w:color w:val="FF0000"/>
          <w:sz w:val="19"/>
          <w:szCs w:val="19"/>
          <w:shd w:val="clear" w:color="auto" w:fill="FFFFFF"/>
        </w:rPr>
        <w:t xml:space="preserve"> all the test cases </w:t>
      </w:r>
      <w:r>
        <w:rPr>
          <w:rFonts w:ascii="Arial" w:hAnsi="Arial" w:cs="Arial"/>
          <w:color w:val="FF0000"/>
          <w:sz w:val="19"/>
          <w:szCs w:val="19"/>
          <w:shd w:val="clear" w:color="auto" w:fill="FFFFFF"/>
        </w:rPr>
        <w:t xml:space="preserve">to </w:t>
      </w:r>
      <w:r w:rsidR="005D2D30">
        <w:rPr>
          <w:rFonts w:ascii="Arial" w:hAnsi="Arial" w:cs="Arial"/>
          <w:color w:val="FF0000"/>
          <w:sz w:val="19"/>
          <w:szCs w:val="19"/>
          <w:shd w:val="clear" w:color="auto" w:fill="FFFFFF"/>
        </w:rPr>
        <w:t xml:space="preserve">ensure the </w:t>
      </w:r>
      <w:r w:rsidR="00807350">
        <w:rPr>
          <w:rFonts w:ascii="Arial" w:hAnsi="Arial" w:cs="Arial"/>
          <w:color w:val="FF0000"/>
          <w:sz w:val="19"/>
          <w:szCs w:val="19"/>
          <w:shd w:val="clear" w:color="auto" w:fill="FFFFFF"/>
        </w:rPr>
        <w:t>identified schemas are</w:t>
      </w:r>
      <w:r w:rsidR="005D2D30">
        <w:rPr>
          <w:rFonts w:ascii="Arial" w:hAnsi="Arial" w:cs="Arial"/>
          <w:color w:val="FF0000"/>
          <w:sz w:val="19"/>
          <w:szCs w:val="19"/>
          <w:shd w:val="clear" w:color="auto" w:fill="FFFFFF"/>
        </w:rPr>
        <w:t xml:space="preserve"> real </w:t>
      </w:r>
      <w:r w:rsidR="00807350">
        <w:rPr>
          <w:rFonts w:ascii="Arial" w:hAnsi="Arial" w:cs="Arial"/>
          <w:color w:val="FF0000"/>
          <w:sz w:val="19"/>
          <w:szCs w:val="19"/>
          <w:shd w:val="clear" w:color="auto" w:fill="FFFFFF"/>
        </w:rPr>
        <w:t xml:space="preserve">MFS </w:t>
      </w:r>
      <w:r w:rsidR="004540D5">
        <w:rPr>
          <w:rFonts w:ascii="Arial" w:hAnsi="Arial" w:cs="Arial"/>
          <w:color w:val="FF0000"/>
          <w:sz w:val="19"/>
          <w:szCs w:val="19"/>
          <w:shd w:val="clear" w:color="auto" w:fill="FFFFFF"/>
        </w:rPr>
        <w:t>or not</w:t>
      </w:r>
      <w:r w:rsidR="00110729">
        <w:rPr>
          <w:rFonts w:ascii="Arial" w:hAnsi="Arial" w:cs="Arial"/>
          <w:color w:val="FF0000"/>
          <w:sz w:val="19"/>
          <w:szCs w:val="19"/>
          <w:shd w:val="clear" w:color="auto" w:fill="FFFFFF"/>
        </w:rPr>
        <w:t xml:space="preserve">. </w:t>
      </w:r>
      <w:r w:rsidR="005D2D30">
        <w:rPr>
          <w:rFonts w:ascii="Arial" w:hAnsi="Arial" w:cs="Arial"/>
          <w:color w:val="FF0000"/>
          <w:sz w:val="19"/>
          <w:szCs w:val="19"/>
          <w:shd w:val="clear" w:color="auto" w:fill="FFFFFF"/>
        </w:rPr>
        <w:t>Hence,</w:t>
      </w:r>
      <w:r w:rsidR="0050536D">
        <w:rPr>
          <w:rFonts w:ascii="Arial" w:hAnsi="Arial" w:cs="Arial"/>
          <w:color w:val="FF0000"/>
          <w:sz w:val="19"/>
          <w:szCs w:val="19"/>
          <w:shd w:val="clear" w:color="auto" w:fill="FFFFFF"/>
        </w:rPr>
        <w:t xml:space="preserve"> when aiming</w:t>
      </w:r>
      <w:r w:rsidR="00B9414E">
        <w:rPr>
          <w:rFonts w:ascii="Arial" w:hAnsi="Arial" w:cs="Arial"/>
          <w:color w:val="FF0000"/>
          <w:sz w:val="19"/>
          <w:szCs w:val="19"/>
          <w:shd w:val="clear" w:color="auto" w:fill="FFFFFF"/>
        </w:rPr>
        <w:t xml:space="preserve"> to </w:t>
      </w:r>
      <w:r w:rsidR="00B16ABF">
        <w:rPr>
          <w:rFonts w:ascii="Arial" w:hAnsi="Arial" w:cs="Arial"/>
          <w:color w:val="FF0000"/>
          <w:sz w:val="19"/>
          <w:szCs w:val="19"/>
          <w:shd w:val="clear" w:color="auto" w:fill="FFFFFF"/>
        </w:rPr>
        <w:t xml:space="preserve">improve the </w:t>
      </w:r>
      <w:r w:rsidR="00F14B89">
        <w:rPr>
          <w:rFonts w:ascii="Arial" w:hAnsi="Arial" w:cs="Arial"/>
          <w:color w:val="FF0000"/>
          <w:sz w:val="19"/>
          <w:szCs w:val="19"/>
          <w:shd w:val="clear" w:color="auto" w:fill="FFFFFF"/>
        </w:rPr>
        <w:t>quality</w:t>
      </w:r>
      <w:r w:rsidR="00B16ABF">
        <w:rPr>
          <w:rFonts w:ascii="Arial" w:hAnsi="Arial" w:cs="Arial"/>
          <w:color w:val="FF0000"/>
          <w:sz w:val="19"/>
          <w:szCs w:val="19"/>
          <w:shd w:val="clear" w:color="auto" w:fill="FFFFFF"/>
        </w:rPr>
        <w:t xml:space="preserve"> of </w:t>
      </w:r>
      <w:r w:rsidR="00B463C4">
        <w:rPr>
          <w:rFonts w:ascii="Arial" w:hAnsi="Arial" w:cs="Arial"/>
          <w:color w:val="FF0000"/>
          <w:sz w:val="19"/>
          <w:szCs w:val="19"/>
          <w:shd w:val="clear" w:color="auto" w:fill="FFFFFF"/>
        </w:rPr>
        <w:t>the result</w:t>
      </w:r>
      <w:del w:id="43" w:author="Jeff Lei" w:date="2016-03-08T22:52:00Z">
        <w:r w:rsidR="00B463C4" w:rsidDel="000A2919">
          <w:rPr>
            <w:rFonts w:ascii="Arial" w:hAnsi="Arial" w:cs="Arial"/>
            <w:color w:val="FF0000"/>
            <w:sz w:val="19"/>
            <w:szCs w:val="19"/>
            <w:shd w:val="clear" w:color="auto" w:fill="FFFFFF"/>
          </w:rPr>
          <w:delText>s</w:delText>
        </w:r>
      </w:del>
      <w:r w:rsidR="00B463C4">
        <w:rPr>
          <w:rFonts w:ascii="Arial" w:hAnsi="Arial" w:cs="Arial"/>
          <w:color w:val="FF0000"/>
          <w:sz w:val="19"/>
          <w:szCs w:val="19"/>
          <w:shd w:val="clear" w:color="auto" w:fill="FFFFFF"/>
        </w:rPr>
        <w:t xml:space="preserve"> of </w:t>
      </w:r>
      <w:ins w:id="44" w:author="Jeff Lei" w:date="2016-03-08T22:52:00Z">
        <w:r w:rsidR="000A2919">
          <w:rPr>
            <w:rFonts w:ascii="Arial" w:hAnsi="Arial" w:cs="Arial"/>
            <w:color w:val="FF0000"/>
            <w:sz w:val="19"/>
            <w:szCs w:val="19"/>
            <w:shd w:val="clear" w:color="auto" w:fill="FFFFFF"/>
          </w:rPr>
          <w:t xml:space="preserve">an </w:t>
        </w:r>
      </w:ins>
      <w:r w:rsidR="00B16ABF">
        <w:rPr>
          <w:rFonts w:ascii="Arial" w:hAnsi="Arial" w:cs="Arial"/>
          <w:color w:val="FF0000"/>
          <w:sz w:val="19"/>
          <w:szCs w:val="19"/>
          <w:shd w:val="clear" w:color="auto" w:fill="FFFFFF"/>
        </w:rPr>
        <w:t xml:space="preserve">MFS </w:t>
      </w:r>
      <w:r w:rsidR="0027781A">
        <w:rPr>
          <w:rFonts w:ascii="Arial" w:hAnsi="Arial" w:cs="Arial"/>
          <w:color w:val="FF0000"/>
          <w:sz w:val="19"/>
          <w:szCs w:val="19"/>
          <w:shd w:val="clear" w:color="auto" w:fill="FFFFFF"/>
        </w:rPr>
        <w:t>identification approac</w:t>
      </w:r>
      <w:ins w:id="45" w:author="Jeff Lei" w:date="2016-03-08T22:52:00Z">
        <w:r w:rsidR="000A2919">
          <w:rPr>
            <w:rFonts w:ascii="Arial" w:hAnsi="Arial" w:cs="Arial"/>
            <w:color w:val="FF0000"/>
            <w:sz w:val="19"/>
            <w:szCs w:val="19"/>
            <w:shd w:val="clear" w:color="auto" w:fill="FFFFFF"/>
          </w:rPr>
          <w:t>h</w:t>
        </w:r>
      </w:ins>
      <w:del w:id="46" w:author="Jeff Lei" w:date="2016-03-08T22:52:00Z">
        <w:r w:rsidR="0027781A" w:rsidDel="000A2919">
          <w:rPr>
            <w:rFonts w:ascii="Arial" w:hAnsi="Arial" w:cs="Arial"/>
            <w:color w:val="FF0000"/>
            <w:sz w:val="19"/>
            <w:szCs w:val="19"/>
            <w:shd w:val="clear" w:color="auto" w:fill="FFFFFF"/>
          </w:rPr>
          <w:delText>h</w:delText>
        </w:r>
        <w:r w:rsidR="0003205C" w:rsidDel="000A2919">
          <w:rPr>
            <w:rFonts w:ascii="Arial" w:hAnsi="Arial" w:cs="Arial"/>
            <w:color w:val="FF0000"/>
            <w:sz w:val="19"/>
            <w:szCs w:val="19"/>
            <w:shd w:val="clear" w:color="auto" w:fill="FFFFFF"/>
          </w:rPr>
          <w:delText>es</w:delText>
        </w:r>
      </w:del>
      <w:r w:rsidR="00B16ABF">
        <w:rPr>
          <w:rFonts w:ascii="Arial" w:hAnsi="Arial" w:cs="Arial"/>
          <w:color w:val="FF0000"/>
          <w:sz w:val="19"/>
          <w:szCs w:val="19"/>
          <w:shd w:val="clear" w:color="auto" w:fill="FFFFFF"/>
        </w:rPr>
        <w:t>,</w:t>
      </w:r>
      <w:r w:rsidR="005D2D30">
        <w:rPr>
          <w:rFonts w:ascii="Arial" w:hAnsi="Arial" w:cs="Arial"/>
          <w:color w:val="FF0000"/>
          <w:sz w:val="19"/>
          <w:szCs w:val="19"/>
          <w:shd w:val="clear" w:color="auto" w:fill="FFFFFF"/>
        </w:rPr>
        <w:t xml:space="preserve"> </w:t>
      </w:r>
      <w:r w:rsidR="00F14EA1">
        <w:rPr>
          <w:rFonts w:ascii="Arial" w:hAnsi="Arial" w:cs="Arial"/>
          <w:color w:val="FF0000"/>
          <w:sz w:val="19"/>
          <w:szCs w:val="19"/>
          <w:shd w:val="clear" w:color="auto" w:fill="FFFFFF"/>
        </w:rPr>
        <w:t>using</w:t>
      </w:r>
      <w:r w:rsidR="00BB728F">
        <w:rPr>
          <w:rFonts w:ascii="Arial" w:hAnsi="Arial" w:cs="Arial"/>
          <w:color w:val="FF0000"/>
          <w:sz w:val="19"/>
          <w:szCs w:val="19"/>
          <w:shd w:val="clear" w:color="auto" w:fill="FFFFFF"/>
        </w:rPr>
        <w:t xml:space="preserve"> bug</w:t>
      </w:r>
      <w:r w:rsidR="006441A8">
        <w:rPr>
          <w:rFonts w:ascii="Arial" w:hAnsi="Arial" w:cs="Arial"/>
          <w:color w:val="FF0000"/>
          <w:sz w:val="19"/>
          <w:szCs w:val="19"/>
          <w:shd w:val="clear" w:color="auto" w:fill="FFFFFF"/>
        </w:rPr>
        <w:t xml:space="preserve"> fixing information to assist</w:t>
      </w:r>
      <w:r w:rsidR="00BB728F">
        <w:rPr>
          <w:rFonts w:ascii="Arial" w:hAnsi="Arial" w:cs="Arial"/>
          <w:color w:val="FF0000"/>
          <w:sz w:val="19"/>
          <w:szCs w:val="19"/>
          <w:shd w:val="clear" w:color="auto" w:fill="FFFFFF"/>
        </w:rPr>
        <w:t xml:space="preserve"> the MFS </w:t>
      </w:r>
      <w:r w:rsidR="00C827CB">
        <w:rPr>
          <w:rFonts w:ascii="Arial" w:hAnsi="Arial" w:cs="Arial"/>
          <w:color w:val="FF0000"/>
          <w:sz w:val="19"/>
          <w:szCs w:val="19"/>
          <w:shd w:val="clear" w:color="auto" w:fill="FFFFFF"/>
        </w:rPr>
        <w:t>identification</w:t>
      </w:r>
      <w:r w:rsidR="002931DA">
        <w:rPr>
          <w:rFonts w:ascii="Arial" w:hAnsi="Arial" w:cs="Arial"/>
          <w:color w:val="FF0000"/>
          <w:sz w:val="19"/>
          <w:szCs w:val="19"/>
          <w:shd w:val="clear" w:color="auto" w:fill="FFFFFF"/>
        </w:rPr>
        <w:t xml:space="preserve"> approach</w:t>
      </w:r>
      <w:r w:rsidR="00BB728F">
        <w:rPr>
          <w:rFonts w:ascii="Arial" w:hAnsi="Arial" w:cs="Arial"/>
          <w:color w:val="FF0000"/>
          <w:sz w:val="19"/>
          <w:szCs w:val="19"/>
          <w:shd w:val="clear" w:color="auto" w:fill="FFFFFF"/>
        </w:rPr>
        <w:t xml:space="preserve"> (through a feed-back way)</w:t>
      </w:r>
      <w:r w:rsidR="006441A8">
        <w:rPr>
          <w:rFonts w:ascii="Arial" w:hAnsi="Arial" w:cs="Arial"/>
          <w:color w:val="FF0000"/>
          <w:sz w:val="19"/>
          <w:szCs w:val="19"/>
          <w:shd w:val="clear" w:color="auto" w:fill="FFFFFF"/>
        </w:rPr>
        <w:t xml:space="preserve"> is a more effective way than exhaustive testing</w:t>
      </w:r>
      <w:r w:rsidR="00AF2FEE">
        <w:rPr>
          <w:rFonts w:ascii="Arial" w:hAnsi="Arial" w:cs="Arial"/>
          <w:color w:val="FF0000"/>
          <w:sz w:val="19"/>
          <w:szCs w:val="19"/>
          <w:shd w:val="clear" w:color="auto" w:fill="FFFFFF"/>
        </w:rPr>
        <w:t>.</w:t>
      </w:r>
    </w:p>
    <w:p w14:paraId="3052B784" w14:textId="77777777" w:rsidR="004C5E9A" w:rsidRDefault="004C5E9A" w:rsidP="00F631EA">
      <w:pPr>
        <w:rPr>
          <w:rFonts w:ascii="Arial" w:hAnsi="Arial" w:cs="Arial"/>
          <w:color w:val="FF0000"/>
          <w:sz w:val="19"/>
          <w:szCs w:val="19"/>
          <w:shd w:val="clear" w:color="auto" w:fill="FFFFFF"/>
        </w:rPr>
      </w:pPr>
    </w:p>
    <w:p w14:paraId="705705F0" w14:textId="77777777" w:rsidR="00D7327C" w:rsidRDefault="00D732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p>
    <w:p w14:paraId="558BB0DD" w14:textId="77777777" w:rsidR="000B3556" w:rsidRDefault="00217BD8">
      <w:pPr>
        <w:rPr>
          <w:rFonts w:ascii="Arial" w:hAnsi="Arial" w:cs="Arial"/>
          <w:color w:val="222222"/>
          <w:sz w:val="19"/>
          <w:szCs w:val="19"/>
          <w:shd w:val="clear" w:color="auto" w:fill="FFFFFF"/>
        </w:rPr>
      </w:pPr>
      <w:r>
        <w:rPr>
          <w:rFonts w:ascii="Arial" w:hAnsi="Arial" w:cs="Arial"/>
          <w:color w:val="222222"/>
          <w:sz w:val="19"/>
          <w:szCs w:val="19"/>
          <w:shd w:val="clear" w:color="auto" w:fill="FFFFFF"/>
        </w:rPr>
        <w:t>- Reference number 23 is missing the author names</w:t>
      </w:r>
      <w:r>
        <w:rPr>
          <w:rFonts w:ascii="Arial" w:hAnsi="Arial" w:cs="Arial"/>
          <w:color w:val="222222"/>
          <w:sz w:val="19"/>
          <w:szCs w:val="19"/>
        </w:rPr>
        <w:br/>
      </w:r>
    </w:p>
    <w:p w14:paraId="6B0CDEAE" w14:textId="77777777" w:rsidR="001E3AC3" w:rsidRPr="002D3052" w:rsidRDefault="001E3AC3">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2D3052">
        <w:rPr>
          <w:rFonts w:ascii="Arial" w:hAnsi="Arial" w:cs="Arial"/>
          <w:b/>
          <w:color w:val="FF0000"/>
          <w:sz w:val="19"/>
          <w:szCs w:val="19"/>
          <w:shd w:val="clear" w:color="auto" w:fill="FFFFFF"/>
        </w:rPr>
        <w:t xml:space="preserve"> </w:t>
      </w:r>
      <w:r w:rsidR="002D3052">
        <w:rPr>
          <w:rFonts w:ascii="Arial" w:hAnsi="Arial" w:cs="Arial"/>
          <w:color w:val="FF0000"/>
          <w:sz w:val="19"/>
          <w:szCs w:val="19"/>
          <w:shd w:val="clear" w:color="auto" w:fill="FFFFFF"/>
        </w:rPr>
        <w:t>Fixed</w:t>
      </w:r>
      <w:r w:rsidR="00757A7A">
        <w:rPr>
          <w:rFonts w:ascii="Arial" w:hAnsi="Arial" w:cs="Arial"/>
          <w:color w:val="FF0000"/>
          <w:sz w:val="19"/>
          <w:szCs w:val="19"/>
          <w:shd w:val="clear" w:color="auto" w:fill="FFFFFF"/>
        </w:rPr>
        <w:t xml:space="preserve"> </w:t>
      </w:r>
      <w:r w:rsidR="00757A7A">
        <w:rPr>
          <w:rFonts w:ascii="Arial" w:hAnsi="Arial" w:cs="Arial" w:hint="eastAsia"/>
          <w:color w:val="FF0000"/>
          <w:sz w:val="19"/>
          <w:szCs w:val="19"/>
          <w:shd w:val="clear" w:color="auto" w:fill="FFFFFF"/>
        </w:rPr>
        <w:t>as suggested</w:t>
      </w:r>
      <w:r w:rsidR="005B630E">
        <w:rPr>
          <w:rFonts w:ascii="Arial" w:hAnsi="Arial" w:cs="Arial"/>
          <w:color w:val="FF0000"/>
          <w:sz w:val="19"/>
          <w:szCs w:val="19"/>
          <w:shd w:val="clear" w:color="auto" w:fill="FFFFFF"/>
        </w:rPr>
        <w:t>.</w:t>
      </w:r>
    </w:p>
    <w:p w14:paraId="67C7B597" w14:textId="77777777" w:rsidR="00C36376" w:rsidRDefault="00C36376">
      <w:pPr>
        <w:rPr>
          <w:rFonts w:ascii="Arial" w:hAnsi="Arial" w:cs="Arial"/>
          <w:color w:val="222222"/>
          <w:sz w:val="19"/>
          <w:szCs w:val="19"/>
          <w:shd w:val="clear" w:color="auto" w:fill="FFFFFF"/>
        </w:rPr>
      </w:pPr>
    </w:p>
    <w:p w14:paraId="738E4FC6" w14:textId="77777777" w:rsidR="00C36376" w:rsidRPr="00C36376" w:rsidRDefault="00C36376">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7:</w:t>
      </w:r>
    </w:p>
    <w:p w14:paraId="35974AAD" w14:textId="77777777" w:rsidR="007B4F14" w:rsidRDefault="00217BD8">
      <w:pPr>
        <w:rPr>
          <w:rFonts w:ascii="Arial" w:hAnsi="Arial" w:cs="Arial"/>
          <w:color w:val="222222"/>
          <w:sz w:val="19"/>
          <w:szCs w:val="19"/>
        </w:rPr>
      </w:pPr>
      <w:r>
        <w:rPr>
          <w:rFonts w:ascii="Arial" w:hAnsi="Arial" w:cs="Arial"/>
          <w:color w:val="222222"/>
          <w:sz w:val="19"/>
          <w:szCs w:val="19"/>
          <w:shd w:val="clear" w:color="auto" w:fill="FFFFFF"/>
        </w:rPr>
        <w:lastRenderedPageBreak/>
        <w:t>- The paper can benefit from proof reading as it contains numerous typos and grammar mistakes</w:t>
      </w:r>
      <w:r w:rsidR="001E3AC3">
        <w:rPr>
          <w:rFonts w:ascii="Arial" w:hAnsi="Arial" w:cs="Arial"/>
          <w:color w:val="222222"/>
          <w:sz w:val="19"/>
          <w:szCs w:val="19"/>
        </w:rPr>
        <w:br/>
      </w:r>
    </w:p>
    <w:p w14:paraId="0818B07C" w14:textId="77777777" w:rsidR="001E3AC3" w:rsidRDefault="001E3AC3">
      <w:pPr>
        <w:rPr>
          <w:rFonts w:ascii="Arial" w:hAnsi="Arial" w:cs="Arial"/>
          <w:b/>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Pr="004C353E">
        <w:rPr>
          <w:rFonts w:ascii="Arial" w:hAnsi="Arial" w:cs="Arial"/>
          <w:b/>
          <w:color w:val="FF0000"/>
          <w:sz w:val="19"/>
          <w:szCs w:val="19"/>
          <w:shd w:val="clear" w:color="auto" w:fill="FFFFFF"/>
        </w:rPr>
        <w:t>ponse:</w:t>
      </w:r>
      <w:r w:rsidR="00AE79C1">
        <w:rPr>
          <w:rFonts w:ascii="Arial" w:hAnsi="Arial" w:cs="Arial"/>
          <w:color w:val="FF0000"/>
          <w:sz w:val="19"/>
          <w:szCs w:val="19"/>
          <w:shd w:val="clear" w:color="auto" w:fill="FFFFFF"/>
        </w:rPr>
        <w:t xml:space="preserve"> As suggested,</w:t>
      </w:r>
      <w:r w:rsidR="00AE79C1" w:rsidRPr="00AE79C1">
        <w:rPr>
          <w:rFonts w:ascii="Arial" w:hAnsi="Arial" w:cs="Arial"/>
          <w:color w:val="FF0000"/>
          <w:sz w:val="19"/>
          <w:szCs w:val="19"/>
          <w:shd w:val="clear" w:color="auto" w:fill="FFFFFF"/>
        </w:rPr>
        <w:t xml:space="preserve"> we have tried to fix all these grammatical problems and have checked the use of English in the </w:t>
      </w:r>
      <w:r w:rsidR="00AE79C1" w:rsidRPr="000214F0">
        <w:rPr>
          <w:rFonts w:ascii="Arial" w:hAnsi="Arial" w:cs="Arial"/>
          <w:color w:val="FF0000"/>
          <w:sz w:val="19"/>
          <w:szCs w:val="19"/>
          <w:shd w:val="clear" w:color="auto" w:fill="FFFFFF"/>
        </w:rPr>
        <w:t>paper.</w:t>
      </w:r>
      <w:r>
        <w:rPr>
          <w:rFonts w:ascii="Arial" w:hAnsi="Arial" w:cs="Arial"/>
          <w:color w:val="222222"/>
          <w:sz w:val="19"/>
          <w:szCs w:val="19"/>
        </w:rPr>
        <w:br/>
      </w:r>
    </w:p>
    <w:p w14:paraId="36372C29" w14:textId="77777777" w:rsidR="00ED2F0D" w:rsidRPr="000214F0" w:rsidRDefault="00853A01">
      <w:pPr>
        <w:rPr>
          <w:rFonts w:ascii="Arial" w:hAnsi="Arial" w:cs="Arial"/>
          <w:b/>
          <w:sz w:val="19"/>
          <w:szCs w:val="19"/>
          <w:shd w:val="clear" w:color="auto" w:fill="FFFFFF"/>
        </w:rPr>
      </w:pPr>
      <w:r w:rsidRPr="000214F0">
        <w:rPr>
          <w:rFonts w:ascii="Arial" w:hAnsi="Arial" w:cs="Arial"/>
          <w:b/>
          <w:sz w:val="19"/>
          <w:szCs w:val="19"/>
          <w:shd w:val="clear" w:color="auto" w:fill="FFFFFF"/>
        </w:rPr>
        <w:t xml:space="preserve">At last, </w:t>
      </w:r>
      <w:r w:rsidR="004159DA">
        <w:rPr>
          <w:rFonts w:ascii="Arial" w:hAnsi="Arial" w:cs="Arial"/>
          <w:b/>
          <w:sz w:val="19"/>
          <w:szCs w:val="19"/>
          <w:shd w:val="clear" w:color="auto" w:fill="FFFFFF"/>
        </w:rPr>
        <w:t>we are grateful for your valuable comments.</w:t>
      </w:r>
    </w:p>
    <w:p w14:paraId="7DA5F3B0" w14:textId="77777777" w:rsidR="002422D3" w:rsidRPr="001E3AC3" w:rsidRDefault="002422D3">
      <w:pPr>
        <w:rPr>
          <w:rFonts w:ascii="Arial" w:hAnsi="Arial" w:cs="Arial"/>
          <w:b/>
          <w:color w:val="FF0000"/>
          <w:sz w:val="19"/>
          <w:szCs w:val="19"/>
          <w:shd w:val="clear" w:color="auto" w:fill="FFFFFF"/>
        </w:rPr>
      </w:pPr>
    </w:p>
    <w:p w14:paraId="62829C20" w14:textId="77777777" w:rsidR="001A5343" w:rsidRDefault="001A5343" w:rsidP="001A534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2</w:t>
      </w:r>
    </w:p>
    <w:p w14:paraId="47AC54C3" w14:textId="77777777" w:rsidR="001A5343" w:rsidRDefault="00684C10" w:rsidP="001A5343">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p>
    <w:p w14:paraId="393C8E36" w14:textId="77777777" w:rsidR="00ED2F0D" w:rsidRDefault="00B40591" w:rsidP="00ED2F0D">
      <w:pPr>
        <w:rPr>
          <w:rFonts w:ascii="Arial" w:hAnsi="Arial" w:cs="Arial"/>
          <w:color w:val="222222"/>
          <w:sz w:val="19"/>
          <w:szCs w:val="19"/>
        </w:rPr>
      </w:pPr>
      <w:r w:rsidRPr="00DA4F5A">
        <w:rPr>
          <w:rFonts w:ascii="Arial" w:hAnsi="Arial" w:cs="Arial"/>
          <w:color w:val="222222"/>
          <w:sz w:val="19"/>
          <w:szCs w:val="19"/>
          <w:shd w:val="clear" w:color="auto" w:fill="FFFFFF"/>
        </w:rPr>
        <w:t>The motivation of</w:t>
      </w:r>
      <w:r>
        <w:rPr>
          <w:rFonts w:ascii="Arial" w:hAnsi="Arial" w:cs="Arial"/>
          <w:color w:val="222222"/>
          <w:sz w:val="19"/>
          <w:szCs w:val="19"/>
          <w:shd w:val="clear" w:color="auto" w:fill="FFFFFF"/>
        </w:rPr>
        <w:t xml:space="preserve"> covering all t-wise interactions before moving to the debugging phase is not clear. Why not generate tests while identifying failure-inducing interactions then debug and fix the problems and then re-test by augmenting the test suites. This will probably result in reduced test suites.</w:t>
      </w:r>
      <w:r>
        <w:rPr>
          <w:rFonts w:ascii="Arial" w:hAnsi="Arial" w:cs="Arial"/>
          <w:color w:val="222222"/>
          <w:sz w:val="19"/>
          <w:szCs w:val="19"/>
        </w:rPr>
        <w:br/>
      </w:r>
    </w:p>
    <w:p w14:paraId="6328917F" w14:textId="06FBA8C3" w:rsidR="00ED2F0D" w:rsidRDefault="00ED2F0D" w:rsidP="00ED2F0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ED418F">
        <w:rPr>
          <w:rFonts w:ascii="Arial" w:hAnsi="Arial" w:cs="Arial"/>
          <w:b/>
          <w:color w:val="FF0000"/>
          <w:sz w:val="19"/>
          <w:szCs w:val="19"/>
          <w:shd w:val="clear" w:color="auto" w:fill="FFFFFF"/>
        </w:rPr>
        <w:t xml:space="preserve">ponse: </w:t>
      </w:r>
      <w:del w:id="47" w:author="Jeff Lei" w:date="2016-03-08T22:54:00Z">
        <w:r w:rsidR="00BA4493" w:rsidDel="0033573B">
          <w:rPr>
            <w:rFonts w:ascii="Arial" w:hAnsi="Arial" w:cs="Arial"/>
            <w:color w:val="FF0000"/>
            <w:sz w:val="19"/>
            <w:szCs w:val="19"/>
            <w:shd w:val="clear" w:color="auto" w:fill="FFFFFF"/>
          </w:rPr>
          <w:delText>We agree that we did not clearly</w:delText>
        </w:r>
        <w:r w:rsidR="00B62C63" w:rsidDel="0033573B">
          <w:rPr>
            <w:rFonts w:ascii="Arial" w:hAnsi="Arial" w:cs="Arial"/>
            <w:color w:val="FF0000"/>
            <w:sz w:val="19"/>
            <w:szCs w:val="19"/>
            <w:shd w:val="clear" w:color="auto" w:fill="FFFFFF"/>
          </w:rPr>
          <w:delText xml:space="preserve"> </w:delText>
        </w:r>
        <w:r w:rsidR="00DC22FD" w:rsidDel="0033573B">
          <w:rPr>
            <w:rFonts w:ascii="Arial" w:hAnsi="Arial" w:cs="Arial"/>
            <w:color w:val="FF0000"/>
            <w:sz w:val="19"/>
            <w:szCs w:val="19"/>
            <w:shd w:val="clear" w:color="auto" w:fill="FFFFFF"/>
          </w:rPr>
          <w:delText xml:space="preserve">the </w:delText>
        </w:r>
        <w:r w:rsidR="00B467AC" w:rsidDel="0033573B">
          <w:rPr>
            <w:rFonts w:ascii="Arial" w:hAnsi="Arial" w:cs="Arial"/>
            <w:color w:val="FF0000"/>
            <w:sz w:val="19"/>
            <w:szCs w:val="19"/>
            <w:shd w:val="clear" w:color="auto" w:fill="FFFFFF"/>
          </w:rPr>
          <w:delText>motivation</w:delText>
        </w:r>
        <w:r w:rsidR="00DC22FD" w:rsidDel="0033573B">
          <w:rPr>
            <w:rFonts w:ascii="Arial" w:hAnsi="Arial" w:cs="Arial"/>
            <w:color w:val="FF0000"/>
            <w:sz w:val="19"/>
            <w:szCs w:val="19"/>
            <w:shd w:val="clear" w:color="auto" w:fill="FFFFFF"/>
          </w:rPr>
          <w:delText xml:space="preserve">. Hence, we </w:delText>
        </w:r>
        <w:r w:rsidR="00B467AC" w:rsidDel="0033573B">
          <w:rPr>
            <w:rFonts w:ascii="Arial" w:hAnsi="Arial" w:cs="Arial"/>
            <w:color w:val="FF0000"/>
            <w:sz w:val="19"/>
            <w:szCs w:val="19"/>
            <w:shd w:val="clear" w:color="auto" w:fill="FFFFFF"/>
          </w:rPr>
          <w:delText>have empathized that</w:delText>
        </w:r>
      </w:del>
      <w:ins w:id="48" w:author="Jeff Lei" w:date="2016-03-08T22:54:00Z">
        <w:r w:rsidR="0033573B">
          <w:rPr>
            <w:rFonts w:ascii="Arial" w:hAnsi="Arial" w:cs="Arial"/>
            <w:color w:val="FF0000"/>
            <w:sz w:val="19"/>
            <w:szCs w:val="19"/>
            <w:shd w:val="clear" w:color="auto" w:fill="FFFFFF"/>
          </w:rPr>
          <w:t>In fact,</w:t>
        </w:r>
      </w:ins>
      <w:r w:rsidR="00A40E8E">
        <w:rPr>
          <w:rFonts w:ascii="Arial" w:hAnsi="Arial" w:cs="Arial"/>
          <w:color w:val="FF0000"/>
          <w:sz w:val="19"/>
          <w:szCs w:val="19"/>
          <w:shd w:val="clear" w:color="auto" w:fill="FFFFFF"/>
        </w:rPr>
        <w:t xml:space="preserve"> our framework </w:t>
      </w:r>
      <w:r w:rsidR="00B467AC">
        <w:rPr>
          <w:rFonts w:ascii="Arial" w:hAnsi="Arial" w:cs="Arial"/>
          <w:color w:val="FF0000"/>
          <w:sz w:val="19"/>
          <w:szCs w:val="19"/>
          <w:shd w:val="clear" w:color="auto" w:fill="FFFFFF"/>
        </w:rPr>
        <w:t xml:space="preserve">does not </w:t>
      </w:r>
      <w:r w:rsidR="0080424B" w:rsidRPr="0080424B">
        <w:rPr>
          <w:rFonts w:ascii="Arial" w:hAnsi="Arial" w:cs="Arial"/>
          <w:color w:val="FF0000"/>
          <w:sz w:val="19"/>
          <w:szCs w:val="19"/>
          <w:shd w:val="clear" w:color="auto" w:fill="FFFFFF"/>
        </w:rPr>
        <w:t xml:space="preserve">proceed </w:t>
      </w:r>
      <w:r w:rsidR="00BE3E93">
        <w:rPr>
          <w:rFonts w:ascii="Arial" w:hAnsi="Arial" w:cs="Arial"/>
          <w:color w:val="FF0000"/>
          <w:sz w:val="19"/>
          <w:szCs w:val="19"/>
          <w:shd w:val="clear" w:color="auto" w:fill="FFFFFF"/>
        </w:rPr>
        <w:t>sequentially</w:t>
      </w:r>
      <w:ins w:id="49" w:author="Jeff Lei" w:date="2016-03-08T22:55:00Z">
        <w:r w:rsidR="0033573B">
          <w:rPr>
            <w:rFonts w:ascii="Arial" w:hAnsi="Arial" w:cs="Arial"/>
            <w:color w:val="FF0000"/>
            <w:sz w:val="19"/>
            <w:szCs w:val="19"/>
            <w:shd w:val="clear" w:color="auto" w:fill="FFFFFF"/>
          </w:rPr>
          <w:t>.</w:t>
        </w:r>
      </w:ins>
      <w:del w:id="50" w:author="Jeff Lei" w:date="2016-03-08T22:55:00Z">
        <w:r w:rsidR="00BE3E93" w:rsidDel="0033573B">
          <w:rPr>
            <w:rFonts w:ascii="Arial" w:hAnsi="Arial" w:cs="Arial"/>
            <w:color w:val="FF0000"/>
            <w:sz w:val="19"/>
            <w:szCs w:val="19"/>
            <w:shd w:val="clear" w:color="auto" w:fill="FFFFFF"/>
          </w:rPr>
          <w:delText>,</w:delText>
        </w:r>
      </w:del>
      <w:r w:rsidR="00BE3E93">
        <w:rPr>
          <w:rFonts w:ascii="Arial" w:hAnsi="Arial" w:cs="Arial"/>
          <w:color w:val="FF0000"/>
          <w:sz w:val="19"/>
          <w:szCs w:val="19"/>
          <w:shd w:val="clear" w:color="auto" w:fill="FFFFFF"/>
        </w:rPr>
        <w:t xml:space="preserve"> </w:t>
      </w:r>
      <w:ins w:id="51" w:author="Jeff Lei" w:date="2016-03-08T22:55:00Z">
        <w:r w:rsidR="0033573B">
          <w:rPr>
            <w:rFonts w:ascii="Arial" w:hAnsi="Arial" w:cs="Arial"/>
            <w:color w:val="FF0000"/>
            <w:sz w:val="19"/>
            <w:szCs w:val="19"/>
            <w:shd w:val="clear" w:color="auto" w:fill="FFFFFF"/>
          </w:rPr>
          <w:t>T</w:t>
        </w:r>
      </w:ins>
      <w:del w:id="52" w:author="Jeff Lei" w:date="2016-03-08T22:55:00Z">
        <w:r w:rsidR="00BE3E93" w:rsidDel="0033573B">
          <w:rPr>
            <w:rFonts w:ascii="Arial" w:hAnsi="Arial" w:cs="Arial"/>
            <w:color w:val="FF0000"/>
            <w:sz w:val="19"/>
            <w:szCs w:val="19"/>
            <w:shd w:val="clear" w:color="auto" w:fill="FFFFFF"/>
          </w:rPr>
          <w:delText>t</w:delText>
        </w:r>
      </w:del>
      <w:r w:rsidR="00BE3E93">
        <w:rPr>
          <w:rFonts w:ascii="Arial" w:hAnsi="Arial" w:cs="Arial"/>
          <w:color w:val="FF0000"/>
          <w:sz w:val="19"/>
          <w:szCs w:val="19"/>
          <w:shd w:val="clear" w:color="auto" w:fill="FFFFFF"/>
        </w:rPr>
        <w:t xml:space="preserve">hat is, </w:t>
      </w:r>
      <w:ins w:id="53" w:author="Jeff Lei" w:date="2016-03-08T22:55:00Z">
        <w:r w:rsidR="0033573B">
          <w:rPr>
            <w:rFonts w:ascii="Arial" w:hAnsi="Arial" w:cs="Arial"/>
            <w:color w:val="FF0000"/>
            <w:sz w:val="19"/>
            <w:szCs w:val="19"/>
            <w:shd w:val="clear" w:color="auto" w:fill="FFFFFF"/>
          </w:rPr>
          <w:t xml:space="preserve">it does not </w:t>
        </w:r>
      </w:ins>
      <w:r w:rsidR="00BE3E93">
        <w:rPr>
          <w:rFonts w:ascii="Arial" w:hAnsi="Arial" w:cs="Arial"/>
          <w:color w:val="FF0000"/>
          <w:sz w:val="19"/>
          <w:szCs w:val="19"/>
          <w:shd w:val="clear" w:color="auto" w:fill="FFFFFF"/>
        </w:rPr>
        <w:t xml:space="preserve">start </w:t>
      </w:r>
      <w:r w:rsidR="009A1286">
        <w:rPr>
          <w:rFonts w:ascii="Arial" w:hAnsi="Arial" w:cs="Arial"/>
          <w:color w:val="FF0000"/>
          <w:sz w:val="19"/>
          <w:szCs w:val="19"/>
          <w:shd w:val="clear" w:color="auto" w:fill="FFFFFF"/>
        </w:rPr>
        <w:t xml:space="preserve">MFS </w:t>
      </w:r>
      <w:r w:rsidR="00E92047">
        <w:rPr>
          <w:rFonts w:ascii="Arial" w:hAnsi="Arial" w:cs="Arial"/>
          <w:color w:val="FF0000"/>
          <w:sz w:val="19"/>
          <w:szCs w:val="19"/>
          <w:shd w:val="clear" w:color="auto" w:fill="FFFFFF"/>
        </w:rPr>
        <w:t>identification after</w:t>
      </w:r>
      <w:r w:rsidR="00CA4ACD">
        <w:rPr>
          <w:rFonts w:ascii="Arial" w:hAnsi="Arial" w:cs="Arial"/>
          <w:color w:val="FF0000"/>
          <w:sz w:val="19"/>
          <w:szCs w:val="19"/>
          <w:shd w:val="clear" w:color="auto" w:fill="FFFFFF"/>
        </w:rPr>
        <w:t xml:space="preserve"> </w:t>
      </w:r>
      <w:r w:rsidR="004F165E">
        <w:rPr>
          <w:rFonts w:ascii="Arial" w:hAnsi="Arial" w:cs="Arial"/>
          <w:color w:val="FF0000"/>
          <w:sz w:val="19"/>
          <w:szCs w:val="19"/>
          <w:shd w:val="clear" w:color="auto" w:fill="FFFFFF"/>
        </w:rPr>
        <w:t xml:space="preserve">all the t-wise interactions has been covered. Instead, these two procedures </w:t>
      </w:r>
      <w:r w:rsidR="002C2922">
        <w:rPr>
          <w:rFonts w:ascii="Arial" w:hAnsi="Arial" w:cs="Arial"/>
          <w:color w:val="FF0000"/>
          <w:sz w:val="19"/>
          <w:szCs w:val="19"/>
          <w:shd w:val="clear" w:color="auto" w:fill="FFFFFF"/>
        </w:rPr>
        <w:t>interleave</w:t>
      </w:r>
      <w:r w:rsidR="00413278">
        <w:rPr>
          <w:rFonts w:ascii="Arial" w:hAnsi="Arial" w:cs="Arial"/>
          <w:color w:val="FF0000"/>
          <w:sz w:val="19"/>
          <w:szCs w:val="19"/>
          <w:shd w:val="clear" w:color="auto" w:fill="FFFFFF"/>
        </w:rPr>
        <w:t xml:space="preserve"> each other in our </w:t>
      </w:r>
      <w:r w:rsidR="00632684">
        <w:rPr>
          <w:rFonts w:ascii="Arial" w:hAnsi="Arial" w:cs="Arial"/>
          <w:color w:val="FF0000"/>
          <w:sz w:val="19"/>
          <w:szCs w:val="19"/>
          <w:shd w:val="clear" w:color="auto" w:fill="FFFFFF"/>
        </w:rPr>
        <w:t>framework</w:t>
      </w:r>
      <w:r w:rsidR="00413278">
        <w:rPr>
          <w:rFonts w:ascii="Arial" w:hAnsi="Arial" w:cs="Arial"/>
          <w:color w:val="FF0000"/>
          <w:sz w:val="19"/>
          <w:szCs w:val="19"/>
          <w:shd w:val="clear" w:color="auto" w:fill="FFFFFF"/>
        </w:rPr>
        <w:t>.</w:t>
      </w:r>
      <w:r w:rsidR="00125E8F">
        <w:rPr>
          <w:rFonts w:ascii="Arial" w:hAnsi="Arial" w:cs="Arial"/>
          <w:color w:val="FF0000"/>
          <w:sz w:val="19"/>
          <w:szCs w:val="19"/>
          <w:shd w:val="clear" w:color="auto" w:fill="FFFFFF"/>
        </w:rPr>
        <w:t xml:space="preserve"> </w:t>
      </w:r>
      <w:del w:id="54" w:author="Jeff Lei" w:date="2016-03-08T22:55:00Z">
        <w:r w:rsidR="00373CB7" w:rsidDel="0033573B">
          <w:rPr>
            <w:rFonts w:ascii="Arial" w:hAnsi="Arial" w:cs="Arial"/>
            <w:color w:val="FF0000"/>
            <w:sz w:val="19"/>
            <w:szCs w:val="19"/>
            <w:shd w:val="clear" w:color="auto" w:fill="FFFFFF"/>
          </w:rPr>
          <w:delText>Additionally, we</w:delText>
        </w:r>
      </w:del>
      <w:ins w:id="55" w:author="Jeff Lei" w:date="2016-03-08T22:55:00Z">
        <w:r w:rsidR="0033573B">
          <w:rPr>
            <w:rFonts w:ascii="Arial" w:hAnsi="Arial" w:cs="Arial"/>
            <w:color w:val="FF0000"/>
            <w:sz w:val="19"/>
            <w:szCs w:val="19"/>
            <w:shd w:val="clear" w:color="auto" w:fill="FFFFFF"/>
          </w:rPr>
          <w:t>We</w:t>
        </w:r>
      </w:ins>
      <w:r w:rsidR="00373CB7">
        <w:rPr>
          <w:rFonts w:ascii="Arial" w:hAnsi="Arial" w:cs="Arial"/>
          <w:color w:val="FF0000"/>
          <w:sz w:val="19"/>
          <w:szCs w:val="19"/>
          <w:shd w:val="clear" w:color="auto" w:fill="FFFFFF"/>
        </w:rPr>
        <w:t xml:space="preserve"> agree that </w:t>
      </w:r>
      <w:r w:rsidR="00594311">
        <w:rPr>
          <w:rFonts w:ascii="Arial" w:hAnsi="Arial" w:cs="Arial"/>
          <w:color w:val="FF0000"/>
          <w:sz w:val="19"/>
          <w:szCs w:val="19"/>
          <w:shd w:val="clear" w:color="auto" w:fill="FFFFFF"/>
        </w:rPr>
        <w:t>using debug</w:t>
      </w:r>
      <w:r w:rsidR="0091034A">
        <w:rPr>
          <w:rFonts w:ascii="Arial" w:hAnsi="Arial" w:cs="Arial"/>
          <w:color w:val="FF0000"/>
          <w:sz w:val="19"/>
          <w:szCs w:val="19"/>
          <w:shd w:val="clear" w:color="auto" w:fill="FFFFFF"/>
        </w:rPr>
        <w:t>ging information</w:t>
      </w:r>
      <w:r w:rsidR="00594311">
        <w:rPr>
          <w:rFonts w:ascii="Arial" w:hAnsi="Arial" w:cs="Arial"/>
          <w:color w:val="FF0000"/>
          <w:sz w:val="19"/>
          <w:szCs w:val="19"/>
          <w:shd w:val="clear" w:color="auto" w:fill="FFFFFF"/>
        </w:rPr>
        <w:t xml:space="preserve"> and fix the </w:t>
      </w:r>
      <w:r w:rsidR="0091034A">
        <w:rPr>
          <w:rFonts w:ascii="Arial" w:hAnsi="Arial" w:cs="Arial"/>
          <w:color w:val="FF0000"/>
          <w:sz w:val="19"/>
          <w:szCs w:val="19"/>
          <w:shd w:val="clear" w:color="auto" w:fill="FFFFFF"/>
        </w:rPr>
        <w:t xml:space="preserve">problems is helpful to our framework, as it will </w:t>
      </w:r>
      <w:r w:rsidR="002C2922">
        <w:rPr>
          <w:rFonts w:ascii="Arial" w:hAnsi="Arial" w:cs="Arial"/>
          <w:color w:val="FF0000"/>
          <w:sz w:val="19"/>
          <w:szCs w:val="19"/>
          <w:shd w:val="clear" w:color="auto" w:fill="FFFFFF"/>
        </w:rPr>
        <w:t>increase</w:t>
      </w:r>
      <w:r w:rsidR="0091034A">
        <w:rPr>
          <w:rFonts w:ascii="Arial" w:hAnsi="Arial" w:cs="Arial"/>
          <w:color w:val="FF0000"/>
          <w:sz w:val="19"/>
          <w:szCs w:val="19"/>
          <w:shd w:val="clear" w:color="auto" w:fill="FFFFFF"/>
        </w:rPr>
        <w:t xml:space="preserve"> the </w:t>
      </w:r>
      <w:r w:rsidR="00513BD0">
        <w:rPr>
          <w:rFonts w:ascii="Arial" w:hAnsi="Arial" w:cs="Arial"/>
          <w:color w:val="FF0000"/>
          <w:sz w:val="19"/>
          <w:szCs w:val="19"/>
          <w:shd w:val="clear" w:color="auto" w:fill="FFFFFF"/>
        </w:rPr>
        <w:t>accurateness</w:t>
      </w:r>
      <w:r w:rsidR="0091034A">
        <w:rPr>
          <w:rFonts w:ascii="Arial" w:hAnsi="Arial" w:cs="Arial"/>
          <w:color w:val="FF0000"/>
          <w:sz w:val="19"/>
          <w:szCs w:val="19"/>
          <w:shd w:val="clear" w:color="auto" w:fill="FFFFFF"/>
        </w:rPr>
        <w:t xml:space="preserve"> of the MFS identification process, and hence reduces the number of test cases.</w:t>
      </w:r>
      <w:r w:rsidR="00594311">
        <w:rPr>
          <w:rFonts w:ascii="Arial" w:hAnsi="Arial" w:cs="Arial"/>
          <w:color w:val="FF0000"/>
          <w:sz w:val="19"/>
          <w:szCs w:val="19"/>
          <w:shd w:val="clear" w:color="auto" w:fill="FFFFFF"/>
        </w:rPr>
        <w:t xml:space="preserve"> </w:t>
      </w:r>
      <w:r w:rsidR="00513BD0">
        <w:rPr>
          <w:rFonts w:ascii="Arial" w:hAnsi="Arial" w:cs="Arial"/>
          <w:color w:val="FF0000"/>
          <w:sz w:val="19"/>
          <w:szCs w:val="19"/>
          <w:shd w:val="clear" w:color="auto" w:fill="FFFFFF"/>
        </w:rPr>
        <w:t xml:space="preserve">As suggested, we have </w:t>
      </w:r>
      <w:r w:rsidR="00656F61" w:rsidRPr="00974D78">
        <w:rPr>
          <w:rFonts w:ascii="Arial" w:hAnsi="Arial" w:cs="Arial"/>
          <w:color w:val="FF0000"/>
          <w:sz w:val="19"/>
          <w:szCs w:val="19"/>
          <w:shd w:val="clear" w:color="auto" w:fill="FFFFFF"/>
        </w:rPr>
        <w:t>emphasize</w:t>
      </w:r>
      <w:r w:rsidR="00656F61">
        <w:rPr>
          <w:rFonts w:ascii="Arial" w:hAnsi="Arial" w:cs="Arial"/>
          <w:color w:val="FF0000"/>
          <w:sz w:val="19"/>
          <w:szCs w:val="19"/>
          <w:shd w:val="clear" w:color="auto" w:fill="FFFFFF"/>
        </w:rPr>
        <w:t xml:space="preserve">d these two points in </w:t>
      </w:r>
      <w:r w:rsidR="00AB609F">
        <w:rPr>
          <w:rFonts w:ascii="Arial" w:hAnsi="Arial" w:cs="Arial"/>
          <w:color w:val="FF0000"/>
          <w:sz w:val="19"/>
          <w:szCs w:val="19"/>
          <w:shd w:val="clear" w:color="auto" w:fill="FFFFFF"/>
        </w:rPr>
        <w:t>the beginning of Section 4 (</w:t>
      </w:r>
      <w:r w:rsidR="00E92047">
        <w:rPr>
          <w:rFonts w:ascii="Arial" w:hAnsi="Arial" w:cs="Arial"/>
          <w:color w:val="FF0000"/>
          <w:sz w:val="19"/>
          <w:szCs w:val="19"/>
          <w:shd w:val="clear" w:color="auto" w:fill="FFFFFF"/>
        </w:rPr>
        <w:t>Page</w:t>
      </w:r>
      <w:r w:rsidR="00AB609F">
        <w:rPr>
          <w:rFonts w:ascii="Arial" w:hAnsi="Arial" w:cs="Arial"/>
          <w:color w:val="FF0000"/>
          <w:sz w:val="19"/>
          <w:szCs w:val="19"/>
          <w:shd w:val="clear" w:color="auto" w:fill="FFFFFF"/>
        </w:rPr>
        <w:t>), and the last</w:t>
      </w:r>
      <w:r w:rsidR="00D9684B">
        <w:rPr>
          <w:rFonts w:ascii="Arial" w:hAnsi="Arial" w:cs="Arial"/>
          <w:color w:val="FF0000"/>
          <w:sz w:val="19"/>
          <w:szCs w:val="19"/>
          <w:shd w:val="clear" w:color="auto" w:fill="FFFFFF"/>
        </w:rPr>
        <w:t xml:space="preserve"> paragraph of Section 4.1</w:t>
      </w:r>
      <w:r w:rsidR="00AB609F">
        <w:rPr>
          <w:rFonts w:ascii="Arial" w:hAnsi="Arial" w:cs="Arial"/>
          <w:color w:val="FF0000"/>
          <w:sz w:val="19"/>
          <w:szCs w:val="19"/>
          <w:shd w:val="clear" w:color="auto" w:fill="FFFFFF"/>
        </w:rPr>
        <w:t xml:space="preserve"> (</w:t>
      </w:r>
      <w:proofErr w:type="gramStart"/>
      <w:r w:rsidR="00CB5BCF">
        <w:rPr>
          <w:rFonts w:ascii="Arial" w:hAnsi="Arial" w:cs="Arial"/>
          <w:color w:val="FF0000"/>
          <w:sz w:val="19"/>
          <w:szCs w:val="19"/>
          <w:shd w:val="clear" w:color="auto" w:fill="FFFFFF"/>
        </w:rPr>
        <w:t xml:space="preserve">Page </w:t>
      </w:r>
      <w:r w:rsidR="00AB609F">
        <w:rPr>
          <w:rFonts w:ascii="Arial" w:hAnsi="Arial" w:cs="Arial"/>
          <w:color w:val="FF0000"/>
          <w:sz w:val="19"/>
          <w:szCs w:val="19"/>
          <w:shd w:val="clear" w:color="auto" w:fill="FFFFFF"/>
        </w:rPr>
        <w:t>)</w:t>
      </w:r>
      <w:proofErr w:type="gramEnd"/>
      <w:r w:rsidR="00AB609F">
        <w:rPr>
          <w:rFonts w:ascii="Arial" w:hAnsi="Arial" w:cs="Arial"/>
          <w:color w:val="FF0000"/>
          <w:sz w:val="19"/>
          <w:szCs w:val="19"/>
          <w:shd w:val="clear" w:color="auto" w:fill="FFFFFF"/>
        </w:rPr>
        <w:t>, respectively</w:t>
      </w:r>
      <w:r w:rsidR="00E92047">
        <w:rPr>
          <w:rFonts w:ascii="Arial" w:hAnsi="Arial" w:cs="Arial"/>
          <w:color w:val="FF0000"/>
          <w:sz w:val="19"/>
          <w:szCs w:val="19"/>
          <w:shd w:val="clear" w:color="auto" w:fill="FFFFFF"/>
        </w:rPr>
        <w:t>.</w:t>
      </w:r>
    </w:p>
    <w:p w14:paraId="266293D9" w14:textId="77777777" w:rsidR="00ED418F" w:rsidRPr="00AB609F" w:rsidRDefault="00ED418F" w:rsidP="00ED2F0D">
      <w:pPr>
        <w:rPr>
          <w:rFonts w:ascii="Arial" w:hAnsi="Arial" w:cs="Arial"/>
          <w:color w:val="FF0000"/>
          <w:sz w:val="19"/>
          <w:szCs w:val="19"/>
          <w:shd w:val="clear" w:color="auto" w:fill="FFFFFF"/>
        </w:rPr>
      </w:pPr>
    </w:p>
    <w:p w14:paraId="2ECEB616" w14:textId="77777777" w:rsidR="005157AD" w:rsidRDefault="005157A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2:</w:t>
      </w:r>
    </w:p>
    <w:p w14:paraId="4B2C440E" w14:textId="77777777"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The idea behind the approach </w:t>
      </w:r>
      <w:r w:rsidRPr="0029461A">
        <w:rPr>
          <w:rFonts w:ascii="Arial" w:hAnsi="Arial" w:cs="Arial"/>
          <w:color w:val="222222"/>
          <w:sz w:val="19"/>
          <w:szCs w:val="19"/>
          <w:shd w:val="clear" w:color="auto" w:fill="FFFFFF"/>
        </w:rPr>
        <w:t>is quite similar</w:t>
      </w:r>
      <w:r>
        <w:rPr>
          <w:rFonts w:ascii="Arial" w:hAnsi="Arial" w:cs="Arial"/>
          <w:color w:val="222222"/>
          <w:sz w:val="19"/>
          <w:szCs w:val="19"/>
          <w:shd w:val="clear" w:color="auto" w:fill="FFFFFF"/>
        </w:rPr>
        <w:t xml:space="preserve"> with what is proposed in code-based fault localization, e.g., Jeremias </w:t>
      </w:r>
      <w:proofErr w:type="spellStart"/>
      <w:r>
        <w:rPr>
          <w:rFonts w:ascii="Arial" w:hAnsi="Arial" w:cs="Arial"/>
          <w:color w:val="222222"/>
          <w:sz w:val="19"/>
          <w:szCs w:val="19"/>
          <w:shd w:val="clear" w:color="auto" w:fill="FFFFFF"/>
        </w:rPr>
        <w:t>Rößler</w:t>
      </w:r>
      <w:proofErr w:type="spellEnd"/>
      <w:r>
        <w:rPr>
          <w:rFonts w:ascii="Arial" w:hAnsi="Arial" w:cs="Arial"/>
          <w:color w:val="222222"/>
          <w:sz w:val="19"/>
          <w:szCs w:val="19"/>
          <w:shd w:val="clear" w:color="auto" w:fill="FFFFFF"/>
        </w:rPr>
        <w:t xml:space="preserve">, Gordon Fraser, Andreas Zeller, Alessandro </w:t>
      </w:r>
      <w:proofErr w:type="spellStart"/>
      <w:r>
        <w:rPr>
          <w:rFonts w:ascii="Arial" w:hAnsi="Arial" w:cs="Arial"/>
          <w:color w:val="222222"/>
          <w:sz w:val="19"/>
          <w:szCs w:val="19"/>
          <w:shd w:val="clear" w:color="auto" w:fill="FFFFFF"/>
        </w:rPr>
        <w:t>Orso</w:t>
      </w:r>
      <w:proofErr w:type="spellEnd"/>
      <w:r>
        <w:rPr>
          <w:rFonts w:ascii="Arial" w:hAnsi="Arial" w:cs="Arial"/>
          <w:color w:val="222222"/>
          <w:sz w:val="19"/>
          <w:szCs w:val="19"/>
          <w:shd w:val="clear" w:color="auto" w:fill="FFFFFF"/>
        </w:rPr>
        <w:t xml:space="preserve">: Isolating failure causes through test case generation. ISSTA 2012: 309-319. Although different in context, I think the paper will benefit by discussing it since it relies on the same idea. </w:t>
      </w:r>
    </w:p>
    <w:p w14:paraId="7C3BB3A9" w14:textId="77777777" w:rsidR="009B2BC5" w:rsidRDefault="009B2BC5" w:rsidP="009B2BC5">
      <w:pPr>
        <w:rPr>
          <w:rFonts w:ascii="Arial" w:hAnsi="Arial" w:cs="Arial"/>
          <w:color w:val="222222"/>
          <w:sz w:val="19"/>
          <w:szCs w:val="19"/>
        </w:rPr>
      </w:pPr>
    </w:p>
    <w:p w14:paraId="19684DC9" w14:textId="2F7C2C45" w:rsidR="009B2BC5" w:rsidRDefault="009B2BC5"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We ag</w:t>
      </w:r>
      <w:r w:rsidR="00B03649">
        <w:rPr>
          <w:rFonts w:ascii="Arial" w:hAnsi="Arial" w:cs="Arial"/>
          <w:color w:val="FF0000"/>
          <w:sz w:val="19"/>
          <w:szCs w:val="19"/>
          <w:shd w:val="clear" w:color="auto" w:fill="FFFFFF"/>
        </w:rPr>
        <w:t>ree that</w:t>
      </w:r>
      <w:r w:rsidR="00C42B33">
        <w:rPr>
          <w:rFonts w:ascii="Arial" w:hAnsi="Arial" w:cs="Arial"/>
          <w:color w:val="FF0000"/>
          <w:sz w:val="19"/>
          <w:szCs w:val="19"/>
          <w:shd w:val="clear" w:color="auto" w:fill="FFFFFF"/>
        </w:rPr>
        <w:t xml:space="preserve"> </w:t>
      </w:r>
      <w:r w:rsidR="00C42B33">
        <w:rPr>
          <w:rFonts w:ascii="Arial" w:hAnsi="Arial" w:cs="Arial" w:hint="eastAsia"/>
          <w:color w:val="FF0000"/>
          <w:sz w:val="19"/>
          <w:szCs w:val="19"/>
          <w:shd w:val="clear" w:color="auto" w:fill="FFFFFF"/>
        </w:rPr>
        <w:t>the</w:t>
      </w:r>
      <w:r w:rsidR="00C42B33">
        <w:rPr>
          <w:rFonts w:ascii="Arial" w:hAnsi="Arial" w:cs="Arial"/>
          <w:color w:val="FF0000"/>
          <w:sz w:val="19"/>
          <w:szCs w:val="19"/>
          <w:shd w:val="clear" w:color="auto" w:fill="FFFFFF"/>
        </w:rPr>
        <w:t xml:space="preserve">re </w:t>
      </w:r>
      <w:r w:rsidR="00C23110">
        <w:rPr>
          <w:rFonts w:ascii="Arial" w:hAnsi="Arial" w:cs="Arial"/>
          <w:color w:val="FF0000"/>
          <w:sz w:val="19"/>
          <w:szCs w:val="19"/>
          <w:shd w:val="clear" w:color="auto" w:fill="FFFFFF"/>
        </w:rPr>
        <w:t>exist</w:t>
      </w:r>
      <w:r w:rsidR="00C42B33">
        <w:rPr>
          <w:rFonts w:ascii="Arial" w:hAnsi="Arial" w:cs="Arial"/>
          <w:color w:val="FF0000"/>
          <w:sz w:val="19"/>
          <w:szCs w:val="19"/>
          <w:shd w:val="clear" w:color="auto" w:fill="FFFFFF"/>
        </w:rPr>
        <w:t xml:space="preserve"> some</w:t>
      </w:r>
      <w:r w:rsidR="00C42B33" w:rsidRPr="00C42B33">
        <w:rPr>
          <w:rFonts w:ascii="Arial" w:hAnsi="Arial" w:cs="Arial"/>
          <w:color w:val="FF0000"/>
          <w:sz w:val="19"/>
          <w:szCs w:val="19"/>
          <w:shd w:val="clear" w:color="auto" w:fill="FFFFFF"/>
        </w:rPr>
        <w:t xml:space="preserve"> similarities</w:t>
      </w:r>
      <w:r w:rsidR="00C42B33">
        <w:rPr>
          <w:rFonts w:ascii="Arial" w:hAnsi="Arial" w:cs="Arial"/>
          <w:color w:val="FF0000"/>
          <w:sz w:val="19"/>
          <w:szCs w:val="19"/>
          <w:shd w:val="clear" w:color="auto" w:fill="FFFFFF"/>
        </w:rPr>
        <w:t xml:space="preserve"> between</w:t>
      </w:r>
      <w:r w:rsidR="00B03649">
        <w:rPr>
          <w:rFonts w:ascii="Arial" w:hAnsi="Arial" w:cs="Arial"/>
          <w:color w:val="FF0000"/>
          <w:sz w:val="19"/>
          <w:szCs w:val="19"/>
          <w:shd w:val="clear" w:color="auto" w:fill="FFFFFF"/>
        </w:rPr>
        <w:t xml:space="preserve"> the work</w:t>
      </w:r>
      <w:r w:rsidR="00D838D3">
        <w:rPr>
          <w:rFonts w:ascii="Arial" w:hAnsi="Arial" w:cs="Arial"/>
          <w:color w:val="FF0000"/>
          <w:sz w:val="19"/>
          <w:szCs w:val="19"/>
          <w:shd w:val="clear" w:color="auto" w:fill="FFFFFF"/>
        </w:rPr>
        <w:t xml:space="preserve"> </w:t>
      </w:r>
      <w:r w:rsidR="00D838D3">
        <w:rPr>
          <w:rFonts w:ascii="Arial" w:hAnsi="Arial" w:cs="Arial" w:hint="eastAsia"/>
          <w:color w:val="FF0000"/>
          <w:sz w:val="19"/>
          <w:szCs w:val="19"/>
          <w:shd w:val="clear" w:color="auto" w:fill="FFFFFF"/>
        </w:rPr>
        <w:t>[</w:t>
      </w:r>
      <w:r w:rsidR="00D838D3">
        <w:rPr>
          <w:rFonts w:ascii="Arial" w:hAnsi="Arial" w:cs="Arial"/>
          <w:color w:val="FF0000"/>
          <w:sz w:val="19"/>
          <w:szCs w:val="19"/>
          <w:shd w:val="clear" w:color="auto" w:fill="FFFFFF"/>
        </w:rPr>
        <w:t>1</w:t>
      </w:r>
      <w:r w:rsidR="00D838D3">
        <w:rPr>
          <w:rFonts w:ascii="Arial" w:hAnsi="Arial" w:cs="Arial" w:hint="eastAsia"/>
          <w:color w:val="FF0000"/>
          <w:sz w:val="19"/>
          <w:szCs w:val="19"/>
          <w:shd w:val="clear" w:color="auto" w:fill="FFFFFF"/>
        </w:rPr>
        <w:t>]</w:t>
      </w:r>
      <w:r>
        <w:rPr>
          <w:rFonts w:ascii="Arial" w:hAnsi="Arial" w:cs="Arial"/>
          <w:color w:val="FF0000"/>
          <w:sz w:val="19"/>
          <w:szCs w:val="19"/>
          <w:shd w:val="clear" w:color="auto" w:fill="FFFFFF"/>
        </w:rPr>
        <w:t xml:space="preserve"> </w:t>
      </w:r>
      <w:r w:rsidR="0083602B">
        <w:rPr>
          <w:rFonts w:ascii="Arial" w:hAnsi="Arial" w:cs="Arial"/>
          <w:color w:val="FF0000"/>
          <w:sz w:val="19"/>
          <w:szCs w:val="19"/>
          <w:shd w:val="clear" w:color="auto" w:fill="FFFFFF"/>
        </w:rPr>
        <w:t>focused on</w:t>
      </w:r>
      <w:r>
        <w:rPr>
          <w:rFonts w:ascii="Arial" w:hAnsi="Arial" w:cs="Arial"/>
          <w:color w:val="FF0000"/>
          <w:sz w:val="19"/>
          <w:szCs w:val="19"/>
          <w:shd w:val="clear" w:color="auto" w:fill="FFFFFF"/>
        </w:rPr>
        <w:t xml:space="preserve"> code-based fault loca</w:t>
      </w:r>
      <w:r w:rsidR="00FD35CF">
        <w:rPr>
          <w:rFonts w:ascii="Arial" w:hAnsi="Arial" w:cs="Arial"/>
          <w:color w:val="FF0000"/>
          <w:sz w:val="19"/>
          <w:szCs w:val="19"/>
          <w:shd w:val="clear" w:color="auto" w:fill="FFFFFF"/>
        </w:rPr>
        <w:t xml:space="preserve">lization </w:t>
      </w:r>
      <w:r w:rsidR="00A13EA2">
        <w:rPr>
          <w:rFonts w:ascii="Arial" w:hAnsi="Arial" w:cs="Arial"/>
          <w:color w:val="FF0000"/>
          <w:sz w:val="19"/>
          <w:szCs w:val="19"/>
          <w:shd w:val="clear" w:color="auto" w:fill="FFFFFF"/>
        </w:rPr>
        <w:t>and our approach</w:t>
      </w:r>
      <w:ins w:id="56" w:author="Jeff Lei" w:date="2016-03-10T09:04:00Z">
        <w:r w:rsidR="00F604F5">
          <w:rPr>
            <w:rFonts w:ascii="Arial" w:hAnsi="Arial" w:cs="Arial"/>
            <w:color w:val="FF0000"/>
            <w:sz w:val="19"/>
            <w:szCs w:val="19"/>
            <w:shd w:val="clear" w:color="auto" w:fill="FFFFFF"/>
          </w:rPr>
          <w:t>.</w:t>
        </w:r>
      </w:ins>
      <w:del w:id="57" w:author="Jeff Lei" w:date="2016-03-10T09:04:00Z">
        <w:r w:rsidR="00857E99" w:rsidDel="00F604F5">
          <w:rPr>
            <w:rFonts w:ascii="Arial" w:hAnsi="Arial" w:cs="Arial"/>
            <w:color w:val="FF0000"/>
            <w:sz w:val="19"/>
            <w:szCs w:val="19"/>
            <w:shd w:val="clear" w:color="auto" w:fill="FFFFFF"/>
          </w:rPr>
          <w:delText>,</w:delText>
        </w:r>
      </w:del>
      <w:r w:rsidR="00857E99">
        <w:rPr>
          <w:rFonts w:ascii="Arial" w:hAnsi="Arial" w:cs="Arial"/>
          <w:color w:val="FF0000"/>
          <w:sz w:val="19"/>
          <w:szCs w:val="19"/>
          <w:shd w:val="clear" w:color="auto" w:fill="FFFFFF"/>
        </w:rPr>
        <w:t xml:space="preserve"> </w:t>
      </w:r>
      <w:ins w:id="58" w:author="Jeff Lei" w:date="2016-03-10T09:04:00Z">
        <w:r w:rsidR="00F604F5">
          <w:rPr>
            <w:rFonts w:ascii="Arial" w:hAnsi="Arial" w:cs="Arial"/>
            <w:color w:val="FF0000"/>
            <w:sz w:val="19"/>
            <w:szCs w:val="19"/>
            <w:shd w:val="clear" w:color="auto" w:fill="FFFFFF"/>
          </w:rPr>
          <w:t>In particular,</w:t>
        </w:r>
      </w:ins>
      <w:del w:id="59" w:author="Jeff Lei" w:date="2016-03-10T09:04:00Z">
        <w:r w:rsidR="00857E99" w:rsidDel="00F604F5">
          <w:rPr>
            <w:rFonts w:ascii="Arial" w:hAnsi="Arial" w:cs="Arial"/>
            <w:color w:val="FF0000"/>
            <w:sz w:val="19"/>
            <w:szCs w:val="19"/>
            <w:shd w:val="clear" w:color="auto" w:fill="FFFFFF"/>
          </w:rPr>
          <w:delText>especially</w:delText>
        </w:r>
      </w:del>
      <w:r w:rsidR="00857E99">
        <w:rPr>
          <w:rFonts w:ascii="Arial" w:hAnsi="Arial" w:cs="Arial"/>
          <w:color w:val="FF0000"/>
          <w:sz w:val="19"/>
          <w:szCs w:val="19"/>
          <w:shd w:val="clear" w:color="auto" w:fill="FFFFFF"/>
        </w:rPr>
        <w:t xml:space="preserve"> </w:t>
      </w:r>
      <w:del w:id="60" w:author="Jeff Lei" w:date="2016-03-10T09:04:00Z">
        <w:r w:rsidR="00D749FF" w:rsidDel="00F604F5">
          <w:rPr>
            <w:rFonts w:ascii="Arial" w:hAnsi="Arial" w:cs="Arial"/>
            <w:color w:val="FF0000"/>
            <w:sz w:val="19"/>
            <w:szCs w:val="19"/>
            <w:shd w:val="clear" w:color="auto" w:fill="FFFFFF"/>
          </w:rPr>
          <w:delText xml:space="preserve">at </w:delText>
        </w:r>
      </w:del>
      <w:r w:rsidR="00D749FF">
        <w:rPr>
          <w:rFonts w:ascii="Arial" w:hAnsi="Arial" w:cs="Arial"/>
          <w:color w:val="FF0000"/>
          <w:sz w:val="19"/>
          <w:szCs w:val="19"/>
          <w:shd w:val="clear" w:color="auto" w:fill="FFFFFF"/>
        </w:rPr>
        <w:t xml:space="preserve">the </w:t>
      </w:r>
      <w:r w:rsidR="008A2E28">
        <w:rPr>
          <w:rFonts w:ascii="Arial" w:hAnsi="Arial" w:cs="Arial"/>
          <w:color w:val="FF0000"/>
          <w:sz w:val="19"/>
          <w:szCs w:val="19"/>
          <w:shd w:val="clear" w:color="auto" w:fill="FFFFFF"/>
        </w:rPr>
        <w:t>adaptive part</w:t>
      </w:r>
      <w:ins w:id="61" w:author="Jeff Lei" w:date="2016-03-10T09:04:00Z">
        <w:r w:rsidR="00F604F5">
          <w:rPr>
            <w:rFonts w:ascii="Arial" w:hAnsi="Arial" w:cs="Arial"/>
            <w:color w:val="FF0000"/>
            <w:sz w:val="19"/>
            <w:szCs w:val="19"/>
            <w:shd w:val="clear" w:color="auto" w:fill="FFFFFF"/>
          </w:rPr>
          <w:t xml:space="preserve"> in</w:t>
        </w:r>
      </w:ins>
      <w:del w:id="62" w:author="Jeff Lei" w:date="2016-03-10T09:04:00Z">
        <w:r w:rsidR="008A2E28" w:rsidDel="00F604F5">
          <w:rPr>
            <w:rFonts w:ascii="Arial" w:hAnsi="Arial" w:cs="Arial"/>
            <w:color w:val="FF0000"/>
            <w:sz w:val="19"/>
            <w:szCs w:val="19"/>
            <w:shd w:val="clear" w:color="auto" w:fill="FFFFFF"/>
          </w:rPr>
          <w:delText>, i.e.,</w:delText>
        </w:r>
      </w:del>
      <w:r w:rsidR="005363EE">
        <w:rPr>
          <w:rFonts w:ascii="Arial" w:hAnsi="Arial" w:cs="Arial"/>
          <w:color w:val="FF0000"/>
          <w:sz w:val="19"/>
          <w:szCs w:val="19"/>
          <w:shd w:val="clear" w:color="auto" w:fill="FFFFFF"/>
        </w:rPr>
        <w:t xml:space="preserve"> [1] also </w:t>
      </w:r>
      <w:r w:rsidR="005363EE" w:rsidRPr="005363EE">
        <w:rPr>
          <w:rFonts w:ascii="Arial" w:hAnsi="Arial" w:cs="Arial"/>
          <w:color w:val="FF0000"/>
          <w:sz w:val="19"/>
          <w:szCs w:val="19"/>
          <w:shd w:val="clear" w:color="auto" w:fill="FFFFFF"/>
        </w:rPr>
        <w:t>uses feedback from test outcomes to guide test generation, and also leverages test case generation for debugging purposes</w:t>
      </w:r>
      <w:r w:rsidR="005363EE">
        <w:rPr>
          <w:rFonts w:ascii="Arial" w:hAnsi="Arial" w:cs="Arial"/>
          <w:color w:val="FF0000"/>
          <w:sz w:val="19"/>
          <w:szCs w:val="19"/>
          <w:shd w:val="clear" w:color="auto" w:fill="FFFFFF"/>
        </w:rPr>
        <w:t xml:space="preserve">. </w:t>
      </w:r>
      <w:r w:rsidR="00F22FD3">
        <w:rPr>
          <w:rFonts w:ascii="Arial" w:hAnsi="Arial" w:cs="Arial"/>
          <w:color w:val="FF0000"/>
          <w:sz w:val="19"/>
          <w:szCs w:val="19"/>
          <w:shd w:val="clear" w:color="auto" w:fill="FFFFFF"/>
        </w:rPr>
        <w:t>Hence, we added one</w:t>
      </w:r>
      <w:r w:rsidR="00963244">
        <w:rPr>
          <w:rFonts w:ascii="Arial" w:hAnsi="Arial" w:cs="Arial"/>
          <w:color w:val="FF0000"/>
          <w:sz w:val="19"/>
          <w:szCs w:val="19"/>
          <w:shd w:val="clear" w:color="auto" w:fill="FFFFFF"/>
        </w:rPr>
        <w:t xml:space="preserve"> </w:t>
      </w:r>
      <w:r w:rsidR="0049283F">
        <w:rPr>
          <w:rFonts w:ascii="Arial" w:hAnsi="Arial" w:cs="Arial"/>
          <w:color w:val="FF0000"/>
          <w:sz w:val="19"/>
          <w:szCs w:val="19"/>
          <w:shd w:val="clear" w:color="auto" w:fill="FFFFFF"/>
        </w:rPr>
        <w:t>paragraph</w:t>
      </w:r>
      <w:r>
        <w:rPr>
          <w:rFonts w:ascii="Arial" w:hAnsi="Arial" w:cs="Arial"/>
          <w:color w:val="FF0000"/>
          <w:sz w:val="19"/>
          <w:szCs w:val="19"/>
          <w:shd w:val="clear" w:color="auto" w:fill="FFFFFF"/>
        </w:rPr>
        <w:t xml:space="preserve"> to </w:t>
      </w:r>
      <w:r w:rsidR="003718E6">
        <w:rPr>
          <w:rFonts w:ascii="Arial" w:hAnsi="Arial" w:cs="Arial"/>
          <w:color w:val="FF0000"/>
          <w:sz w:val="19"/>
          <w:szCs w:val="19"/>
          <w:shd w:val="clear" w:color="auto" w:fill="FFFFFF"/>
        </w:rPr>
        <w:t>discuss</w:t>
      </w:r>
      <w:r>
        <w:rPr>
          <w:rFonts w:ascii="Arial" w:hAnsi="Arial" w:cs="Arial"/>
          <w:color w:val="FF0000"/>
          <w:sz w:val="19"/>
          <w:szCs w:val="19"/>
          <w:shd w:val="clear" w:color="auto" w:fill="FFFFFF"/>
        </w:rPr>
        <w:t xml:space="preserve"> </w:t>
      </w:r>
      <w:r w:rsidR="00C42FB8">
        <w:rPr>
          <w:rFonts w:ascii="Arial" w:hAnsi="Arial" w:cs="Arial"/>
          <w:color w:val="FF0000"/>
          <w:sz w:val="19"/>
          <w:szCs w:val="19"/>
          <w:shd w:val="clear" w:color="auto" w:fill="FFFFFF"/>
        </w:rPr>
        <w:t>this work</w:t>
      </w:r>
      <w:r w:rsidR="00963244">
        <w:rPr>
          <w:rFonts w:ascii="Arial" w:hAnsi="Arial" w:cs="Arial"/>
          <w:color w:val="FF0000"/>
          <w:sz w:val="19"/>
          <w:szCs w:val="19"/>
          <w:shd w:val="clear" w:color="auto" w:fill="FFFFFF"/>
        </w:rPr>
        <w:t xml:space="preserve"> (See Page</w:t>
      </w:r>
      <w:proofErr w:type="gramStart"/>
      <w:r w:rsidR="00963244">
        <w:rPr>
          <w:rFonts w:ascii="Arial" w:hAnsi="Arial" w:cs="Arial"/>
          <w:color w:val="FF0000"/>
          <w:sz w:val="19"/>
          <w:szCs w:val="19"/>
          <w:shd w:val="clear" w:color="auto" w:fill="FFFFFF"/>
        </w:rPr>
        <w:t>. )</w:t>
      </w:r>
      <w:proofErr w:type="gramEnd"/>
    </w:p>
    <w:p w14:paraId="517CE75E" w14:textId="77777777" w:rsidR="009B2BC5" w:rsidRDefault="009B2BC5" w:rsidP="009B2BC5">
      <w:pPr>
        <w:rPr>
          <w:rFonts w:ascii="Arial" w:hAnsi="Arial" w:cs="Arial"/>
          <w:color w:val="FF0000"/>
          <w:sz w:val="19"/>
          <w:szCs w:val="19"/>
          <w:shd w:val="clear" w:color="auto" w:fill="FFFFFF"/>
        </w:rPr>
      </w:pPr>
    </w:p>
    <w:p w14:paraId="3FC4E8B3" w14:textId="77777777" w:rsidR="009B2BC5" w:rsidRPr="00AB1C1B" w:rsidRDefault="00E94984" w:rsidP="009B2BC5">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344A47">
        <w:rPr>
          <w:rFonts w:ascii="Arial" w:hAnsi="Arial" w:cs="Arial"/>
          <w:color w:val="FF0000"/>
          <w:sz w:val="19"/>
          <w:szCs w:val="19"/>
          <w:shd w:val="clear" w:color="auto" w:fill="FFFFFF"/>
        </w:rPr>
        <w:t>1</w:t>
      </w:r>
      <w:r>
        <w:rPr>
          <w:rFonts w:ascii="Arial" w:hAnsi="Arial" w:cs="Arial"/>
          <w:color w:val="FF0000"/>
          <w:sz w:val="19"/>
          <w:szCs w:val="19"/>
          <w:shd w:val="clear" w:color="auto" w:fill="FFFFFF"/>
        </w:rPr>
        <w:t>]</w:t>
      </w:r>
      <w:proofErr w:type="spellStart"/>
      <w:r w:rsidR="00AB1C1B" w:rsidRPr="00AB1C1B">
        <w:rPr>
          <w:rFonts w:ascii="Arial" w:hAnsi="Arial" w:cs="Arial"/>
          <w:color w:val="FF0000"/>
          <w:sz w:val="20"/>
          <w:szCs w:val="20"/>
          <w:shd w:val="clear" w:color="auto" w:fill="FFFFFF"/>
        </w:rPr>
        <w:t>Rö</w:t>
      </w:r>
      <w:proofErr w:type="spellEnd"/>
      <w:r w:rsidR="00AB1C1B" w:rsidRPr="00AB1C1B">
        <w:rPr>
          <w:rFonts w:ascii="Arial" w:hAnsi="Arial" w:cs="Arial"/>
          <w:color w:val="FF0000"/>
          <w:sz w:val="20"/>
          <w:szCs w:val="20"/>
          <w:shd w:val="clear" w:color="auto" w:fill="FFFFFF"/>
        </w:rPr>
        <w:t xml:space="preserve">βler, Jeremias, Gordon Fraser, Andreas Zeller, and Alessandro </w:t>
      </w:r>
      <w:proofErr w:type="spellStart"/>
      <w:r w:rsidR="00AB1C1B" w:rsidRPr="00AB1C1B">
        <w:rPr>
          <w:rFonts w:ascii="Arial" w:hAnsi="Arial" w:cs="Arial"/>
          <w:color w:val="FF0000"/>
          <w:sz w:val="20"/>
          <w:szCs w:val="20"/>
          <w:shd w:val="clear" w:color="auto" w:fill="FFFFFF"/>
        </w:rPr>
        <w:t>Orso</w:t>
      </w:r>
      <w:proofErr w:type="spellEnd"/>
      <w:r w:rsidR="00AB1C1B" w:rsidRPr="00AB1C1B">
        <w:rPr>
          <w:rFonts w:ascii="Arial" w:hAnsi="Arial" w:cs="Arial"/>
          <w:color w:val="FF0000"/>
          <w:sz w:val="20"/>
          <w:szCs w:val="20"/>
          <w:shd w:val="clear" w:color="auto" w:fill="FFFFFF"/>
        </w:rPr>
        <w:t>. "Isolating failure causes through test case generation." In</w:t>
      </w:r>
      <w:r w:rsidR="00AB1C1B" w:rsidRPr="00AB1C1B">
        <w:rPr>
          <w:rStyle w:val="apple-converted-space"/>
          <w:rFonts w:ascii="Arial" w:hAnsi="Arial" w:cs="Arial"/>
          <w:color w:val="FF0000"/>
          <w:sz w:val="20"/>
          <w:szCs w:val="20"/>
          <w:shd w:val="clear" w:color="auto" w:fill="FFFFFF"/>
        </w:rPr>
        <w:t> </w:t>
      </w:r>
      <w:r w:rsidR="00AB1C1B" w:rsidRPr="00AB1C1B">
        <w:rPr>
          <w:rFonts w:ascii="Arial" w:hAnsi="Arial" w:cs="Arial"/>
          <w:i/>
          <w:iCs/>
          <w:color w:val="FF0000"/>
          <w:sz w:val="20"/>
          <w:szCs w:val="20"/>
          <w:shd w:val="clear" w:color="auto" w:fill="FFFFFF"/>
        </w:rPr>
        <w:t>Proceedings of the 2012 International Symposium on Software Testing and Analysis</w:t>
      </w:r>
      <w:r w:rsidR="00AB1C1B" w:rsidRPr="00AB1C1B">
        <w:rPr>
          <w:rFonts w:ascii="Arial" w:hAnsi="Arial" w:cs="Arial"/>
          <w:color w:val="FF0000"/>
          <w:sz w:val="20"/>
          <w:szCs w:val="20"/>
          <w:shd w:val="clear" w:color="auto" w:fill="FFFFFF"/>
        </w:rPr>
        <w:t>, pp. 309-319. ACM, 2012.</w:t>
      </w:r>
    </w:p>
    <w:p w14:paraId="001FF5EB" w14:textId="77777777" w:rsidR="009B2BC5" w:rsidRDefault="009B2BC5" w:rsidP="00476D2D">
      <w:pPr>
        <w:rPr>
          <w:rFonts w:ascii="Arial" w:hAnsi="Arial" w:cs="Arial"/>
          <w:color w:val="222222"/>
          <w:sz w:val="19"/>
          <w:szCs w:val="19"/>
          <w:shd w:val="clear" w:color="auto" w:fill="FFFFFF"/>
        </w:rPr>
      </w:pPr>
    </w:p>
    <w:p w14:paraId="6529F882" w14:textId="77777777" w:rsidR="009B2BC5"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p>
    <w:p w14:paraId="162F7FA7" w14:textId="77777777" w:rsidR="009B2BC5" w:rsidRDefault="00B40591" w:rsidP="00476D2D">
      <w:pPr>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Similarly, the idea of generating CT tests by selected dissimilar tests and prioritizing them at the same time is related with the similarity t-wise test selection used in product lines, i.e., Christopher </w:t>
      </w:r>
      <w:proofErr w:type="spellStart"/>
      <w:r>
        <w:rPr>
          <w:rFonts w:ascii="Arial" w:hAnsi="Arial" w:cs="Arial"/>
          <w:color w:val="222222"/>
          <w:sz w:val="19"/>
          <w:szCs w:val="19"/>
          <w:shd w:val="clear" w:color="auto" w:fill="FFFFFF"/>
        </w:rPr>
        <w:t>Henard</w:t>
      </w:r>
      <w:proofErr w:type="spellEnd"/>
      <w:r>
        <w:rPr>
          <w:rFonts w:ascii="Arial" w:hAnsi="Arial" w:cs="Arial"/>
          <w:color w:val="222222"/>
          <w:sz w:val="19"/>
          <w:szCs w:val="19"/>
          <w:shd w:val="clear" w:color="auto" w:fill="FFFFFF"/>
        </w:rPr>
        <w:t xml:space="preserve">, Mike </w:t>
      </w:r>
      <w:proofErr w:type="spellStart"/>
      <w:r>
        <w:rPr>
          <w:rFonts w:ascii="Arial" w:hAnsi="Arial" w:cs="Arial"/>
          <w:color w:val="222222"/>
          <w:sz w:val="19"/>
          <w:szCs w:val="19"/>
          <w:shd w:val="clear" w:color="auto" w:fill="FFFFFF"/>
        </w:rPr>
        <w:t>Papadakis</w:t>
      </w:r>
      <w:proofErr w:type="spellEnd"/>
      <w:r>
        <w:rPr>
          <w:rFonts w:ascii="Arial" w:hAnsi="Arial" w:cs="Arial"/>
          <w:color w:val="222222"/>
          <w:sz w:val="19"/>
          <w:szCs w:val="19"/>
          <w:shd w:val="clear" w:color="auto" w:fill="FFFFFF"/>
        </w:rPr>
        <w:t xml:space="preserve">, Gilles </w:t>
      </w:r>
      <w:proofErr w:type="spellStart"/>
      <w:r>
        <w:rPr>
          <w:rFonts w:ascii="Arial" w:hAnsi="Arial" w:cs="Arial"/>
          <w:color w:val="222222"/>
          <w:sz w:val="19"/>
          <w:szCs w:val="19"/>
          <w:shd w:val="clear" w:color="auto" w:fill="FFFFFF"/>
        </w:rPr>
        <w:t>Perrouin</w:t>
      </w:r>
      <w:proofErr w:type="spellEnd"/>
      <w:r>
        <w:rPr>
          <w:rFonts w:ascii="Arial" w:hAnsi="Arial" w:cs="Arial"/>
          <w:color w:val="222222"/>
          <w:sz w:val="19"/>
          <w:szCs w:val="19"/>
          <w:shd w:val="clear" w:color="auto" w:fill="FFFFFF"/>
        </w:rPr>
        <w:t xml:space="preserve">, Jacques Klein, Patrick Heymans, Yves Le </w:t>
      </w:r>
      <w:proofErr w:type="spellStart"/>
      <w:r>
        <w:rPr>
          <w:rFonts w:ascii="Arial" w:hAnsi="Arial" w:cs="Arial"/>
          <w:color w:val="222222"/>
          <w:sz w:val="19"/>
          <w:szCs w:val="19"/>
          <w:shd w:val="clear" w:color="auto" w:fill="FFFFFF"/>
        </w:rPr>
        <w:t>Traon</w:t>
      </w:r>
      <w:proofErr w:type="spellEnd"/>
      <w:r>
        <w:rPr>
          <w:rFonts w:ascii="Arial" w:hAnsi="Arial" w:cs="Arial"/>
          <w:color w:val="222222"/>
          <w:sz w:val="19"/>
          <w:szCs w:val="19"/>
          <w:shd w:val="clear" w:color="auto" w:fill="FFFFFF"/>
        </w:rPr>
        <w:t xml:space="preserve">: Bypassing the Combinatorial Explosion: Using Similarity to Generate and Prioritize T-Wise Test Configurations for Software Product Lines. IEEE Trans. Software Eng. 40(7): 650-670 (2014). </w:t>
      </w:r>
    </w:p>
    <w:p w14:paraId="3740E529" w14:textId="77777777" w:rsidR="00311F8A" w:rsidRDefault="00311F8A" w:rsidP="00476D2D">
      <w:pPr>
        <w:rPr>
          <w:rFonts w:ascii="Arial" w:hAnsi="Arial" w:cs="Arial"/>
          <w:color w:val="222222"/>
          <w:sz w:val="19"/>
          <w:szCs w:val="19"/>
          <w:shd w:val="clear" w:color="auto" w:fill="FFFFFF"/>
        </w:rPr>
      </w:pPr>
    </w:p>
    <w:p w14:paraId="4FA43846" w14:textId="6A54496C" w:rsidR="00311F8A" w:rsidRDefault="00311F8A" w:rsidP="00476D2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sidR="00FD662B">
        <w:rPr>
          <w:rFonts w:ascii="Arial" w:hAnsi="Arial" w:cs="Arial"/>
          <w:b/>
          <w:color w:val="FF0000"/>
          <w:sz w:val="19"/>
          <w:szCs w:val="19"/>
          <w:shd w:val="clear" w:color="auto" w:fill="FFFFFF"/>
        </w:rPr>
        <w:t xml:space="preserve">ponse:  </w:t>
      </w:r>
      <w:r w:rsidR="002518C5">
        <w:rPr>
          <w:rFonts w:ascii="Arial" w:hAnsi="Arial" w:cs="Arial"/>
          <w:color w:val="FF0000"/>
          <w:sz w:val="19"/>
          <w:szCs w:val="19"/>
          <w:shd w:val="clear" w:color="auto" w:fill="FFFFFF"/>
        </w:rPr>
        <w:t xml:space="preserve">Yes, we agree. The </w:t>
      </w:r>
      <w:r w:rsidR="000832F5">
        <w:rPr>
          <w:rFonts w:ascii="Arial" w:hAnsi="Arial" w:cs="Arial"/>
          <w:color w:val="FF0000"/>
          <w:sz w:val="19"/>
          <w:szCs w:val="19"/>
          <w:shd w:val="clear" w:color="auto" w:fill="FFFFFF"/>
        </w:rPr>
        <w:t xml:space="preserve">Software </w:t>
      </w:r>
      <w:r w:rsidR="000832F5" w:rsidRPr="000832F5">
        <w:rPr>
          <w:rFonts w:ascii="Arial" w:hAnsi="Arial" w:cs="Arial"/>
          <w:color w:val="FF0000"/>
          <w:sz w:val="19"/>
          <w:szCs w:val="19"/>
          <w:shd w:val="clear" w:color="auto" w:fill="FFFFFF"/>
        </w:rPr>
        <w:t>Product Lines (SPL)</w:t>
      </w:r>
      <w:r w:rsidR="000815BD" w:rsidRPr="000832F5">
        <w:rPr>
          <w:rFonts w:ascii="Arial" w:hAnsi="Arial" w:cs="Arial"/>
          <w:color w:val="FF0000"/>
          <w:sz w:val="19"/>
          <w:szCs w:val="19"/>
          <w:shd w:val="clear" w:color="auto" w:fill="FFFFFF"/>
        </w:rPr>
        <w:t xml:space="preserve"> </w:t>
      </w:r>
      <w:r w:rsidR="000832F5">
        <w:rPr>
          <w:rFonts w:ascii="Arial" w:hAnsi="Arial" w:cs="Arial"/>
          <w:color w:val="FF0000"/>
          <w:sz w:val="19"/>
          <w:szCs w:val="19"/>
          <w:shd w:val="clear" w:color="auto" w:fill="FFFFFF"/>
        </w:rPr>
        <w:t>testi</w:t>
      </w:r>
      <w:r w:rsidR="00A03A2D">
        <w:rPr>
          <w:rFonts w:ascii="Arial" w:hAnsi="Arial" w:cs="Arial"/>
          <w:color w:val="FF0000"/>
          <w:sz w:val="19"/>
          <w:szCs w:val="19"/>
          <w:shd w:val="clear" w:color="auto" w:fill="FFFFFF"/>
        </w:rPr>
        <w:t xml:space="preserve">ng problem is a very important </w:t>
      </w:r>
      <w:r w:rsidR="009D1296">
        <w:rPr>
          <w:rFonts w:ascii="Arial" w:hAnsi="Arial" w:cs="Arial"/>
          <w:color w:val="FF0000"/>
          <w:sz w:val="19"/>
          <w:szCs w:val="19"/>
          <w:shd w:val="clear" w:color="auto" w:fill="FFFFFF"/>
        </w:rPr>
        <w:t>field</w:t>
      </w:r>
      <w:r w:rsidR="00A03A2D">
        <w:rPr>
          <w:rFonts w:ascii="Arial" w:hAnsi="Arial" w:cs="Arial"/>
          <w:color w:val="FF0000"/>
          <w:sz w:val="19"/>
          <w:szCs w:val="19"/>
          <w:shd w:val="clear" w:color="auto" w:fill="FFFFFF"/>
        </w:rPr>
        <w:t xml:space="preserve"> in Combinatorial testing (CT)</w:t>
      </w:r>
      <w:r w:rsidR="00A40D92">
        <w:rPr>
          <w:rFonts w:ascii="Arial" w:hAnsi="Arial" w:cs="Arial"/>
          <w:color w:val="FF0000"/>
          <w:sz w:val="19"/>
          <w:szCs w:val="19"/>
          <w:shd w:val="clear" w:color="auto" w:fill="FFFFFF"/>
        </w:rPr>
        <w:t>[1</w:t>
      </w:r>
      <w:r w:rsidR="00280604">
        <w:rPr>
          <w:rFonts w:ascii="Arial" w:hAnsi="Arial" w:cs="Arial"/>
          <w:color w:val="FF0000"/>
          <w:sz w:val="19"/>
          <w:szCs w:val="19"/>
          <w:shd w:val="clear" w:color="auto" w:fill="FFFFFF"/>
        </w:rPr>
        <w:t>-</w:t>
      </w:r>
      <w:r w:rsidR="003276C2">
        <w:rPr>
          <w:rFonts w:ascii="Arial" w:hAnsi="Arial" w:cs="Arial"/>
          <w:color w:val="FF0000"/>
          <w:sz w:val="19"/>
          <w:szCs w:val="19"/>
          <w:shd w:val="clear" w:color="auto" w:fill="FFFFFF"/>
        </w:rPr>
        <w:t>4</w:t>
      </w:r>
      <w:r w:rsidR="00A40D92">
        <w:rPr>
          <w:rFonts w:ascii="Arial" w:hAnsi="Arial" w:cs="Arial"/>
          <w:color w:val="FF0000"/>
          <w:sz w:val="19"/>
          <w:szCs w:val="19"/>
          <w:shd w:val="clear" w:color="auto" w:fill="FFFFFF"/>
        </w:rPr>
        <w:t>]</w:t>
      </w:r>
      <w:r w:rsidR="001D7F6A">
        <w:rPr>
          <w:rFonts w:ascii="Arial" w:hAnsi="Arial" w:cs="Arial" w:hint="eastAsia"/>
          <w:color w:val="FF0000"/>
          <w:sz w:val="19"/>
          <w:szCs w:val="19"/>
          <w:shd w:val="clear" w:color="auto" w:fill="FFFFFF"/>
        </w:rPr>
        <w:t>. M</w:t>
      </w:r>
      <w:r w:rsidR="009466A1">
        <w:rPr>
          <w:rFonts w:ascii="Arial" w:hAnsi="Arial" w:cs="Arial" w:hint="eastAsia"/>
          <w:color w:val="FF0000"/>
          <w:sz w:val="19"/>
          <w:szCs w:val="19"/>
          <w:shd w:val="clear" w:color="auto" w:fill="FFFFFF"/>
        </w:rPr>
        <w:t xml:space="preserve">any </w:t>
      </w:r>
      <w:r w:rsidR="005251CA">
        <w:rPr>
          <w:rFonts w:ascii="Arial" w:hAnsi="Arial" w:cs="Arial"/>
          <w:color w:val="FF0000"/>
          <w:sz w:val="19"/>
          <w:szCs w:val="19"/>
          <w:shd w:val="clear" w:color="auto" w:fill="FFFFFF"/>
        </w:rPr>
        <w:t>techniques</w:t>
      </w:r>
      <w:r w:rsidR="009466A1">
        <w:rPr>
          <w:rFonts w:ascii="Arial" w:hAnsi="Arial" w:cs="Arial" w:hint="eastAsia"/>
          <w:color w:val="FF0000"/>
          <w:sz w:val="19"/>
          <w:szCs w:val="19"/>
          <w:shd w:val="clear" w:color="auto" w:fill="FFFFFF"/>
        </w:rPr>
        <w:t xml:space="preserve"> in CT ha</w:t>
      </w:r>
      <w:r w:rsidR="00A54415">
        <w:rPr>
          <w:rFonts w:ascii="Arial" w:hAnsi="Arial" w:cs="Arial"/>
          <w:color w:val="FF0000"/>
          <w:sz w:val="19"/>
          <w:szCs w:val="19"/>
          <w:shd w:val="clear" w:color="auto" w:fill="FFFFFF"/>
        </w:rPr>
        <w:t>ve</w:t>
      </w:r>
      <w:r w:rsidR="009466A1">
        <w:rPr>
          <w:rFonts w:ascii="Arial" w:hAnsi="Arial" w:cs="Arial" w:hint="eastAsia"/>
          <w:color w:val="FF0000"/>
          <w:sz w:val="19"/>
          <w:szCs w:val="19"/>
          <w:shd w:val="clear" w:color="auto" w:fill="FFFFFF"/>
        </w:rPr>
        <w:t xml:space="preserve"> been </w:t>
      </w:r>
      <w:r w:rsidR="009466A1">
        <w:rPr>
          <w:rFonts w:ascii="Arial" w:hAnsi="Arial" w:cs="Arial"/>
          <w:color w:val="FF0000"/>
          <w:sz w:val="19"/>
          <w:szCs w:val="19"/>
          <w:shd w:val="clear" w:color="auto" w:fill="FFFFFF"/>
        </w:rPr>
        <w:t>applied</w:t>
      </w:r>
      <w:r w:rsidR="009466A1">
        <w:rPr>
          <w:rFonts w:ascii="Arial" w:hAnsi="Arial" w:cs="Arial" w:hint="eastAsia"/>
          <w:color w:val="FF0000"/>
          <w:sz w:val="19"/>
          <w:szCs w:val="19"/>
          <w:shd w:val="clear" w:color="auto" w:fill="FFFFFF"/>
        </w:rPr>
        <w:t xml:space="preserve"> </w:t>
      </w:r>
      <w:del w:id="63" w:author="Jeff Lei" w:date="2016-03-08T22:57:00Z">
        <w:r w:rsidR="009466A1" w:rsidDel="0033573B">
          <w:rPr>
            <w:rFonts w:ascii="Arial" w:hAnsi="Arial" w:cs="Arial" w:hint="eastAsia"/>
            <w:color w:val="FF0000"/>
            <w:sz w:val="19"/>
            <w:szCs w:val="19"/>
            <w:shd w:val="clear" w:color="auto" w:fill="FFFFFF"/>
          </w:rPr>
          <w:delText xml:space="preserve">on </w:delText>
        </w:r>
      </w:del>
      <w:ins w:id="64" w:author="Jeff Lei" w:date="2016-03-08T22:57:00Z">
        <w:r w:rsidR="0033573B">
          <w:rPr>
            <w:rFonts w:ascii="Arial" w:hAnsi="Arial" w:cs="Arial"/>
            <w:color w:val="FF0000"/>
            <w:sz w:val="19"/>
            <w:szCs w:val="19"/>
            <w:shd w:val="clear" w:color="auto" w:fill="FFFFFF"/>
          </w:rPr>
          <w:t>to</w:t>
        </w:r>
        <w:r w:rsidR="0033573B">
          <w:rPr>
            <w:rFonts w:ascii="Arial" w:hAnsi="Arial" w:cs="Arial" w:hint="eastAsia"/>
            <w:color w:val="FF0000"/>
            <w:sz w:val="19"/>
            <w:szCs w:val="19"/>
            <w:shd w:val="clear" w:color="auto" w:fill="FFFFFF"/>
          </w:rPr>
          <w:t xml:space="preserve"> </w:t>
        </w:r>
      </w:ins>
      <w:r w:rsidR="003C41A2">
        <w:rPr>
          <w:rFonts w:ascii="Arial" w:hAnsi="Arial" w:cs="Arial"/>
          <w:color w:val="FF0000"/>
          <w:sz w:val="19"/>
          <w:szCs w:val="19"/>
          <w:shd w:val="clear" w:color="auto" w:fill="FFFFFF"/>
        </w:rPr>
        <w:t>SPL testing</w:t>
      </w:r>
      <w:r w:rsidR="00584B42">
        <w:rPr>
          <w:rFonts w:ascii="Arial" w:hAnsi="Arial" w:cs="Arial"/>
          <w:color w:val="FF0000"/>
          <w:sz w:val="19"/>
          <w:szCs w:val="19"/>
          <w:shd w:val="clear" w:color="auto" w:fill="FFFFFF"/>
        </w:rPr>
        <w:t xml:space="preserve"> [4]</w:t>
      </w:r>
      <w:r w:rsidR="001D7F6A">
        <w:rPr>
          <w:rFonts w:ascii="Arial" w:hAnsi="Arial" w:cs="Arial"/>
          <w:color w:val="FF0000"/>
          <w:sz w:val="19"/>
          <w:szCs w:val="19"/>
          <w:shd w:val="clear" w:color="auto" w:fill="FFFFFF"/>
        </w:rPr>
        <w:t xml:space="preserve">, </w:t>
      </w:r>
      <w:r w:rsidR="00583F41">
        <w:rPr>
          <w:rFonts w:ascii="Arial" w:hAnsi="Arial" w:cs="Arial"/>
          <w:color w:val="FF0000"/>
          <w:sz w:val="19"/>
          <w:szCs w:val="19"/>
          <w:shd w:val="clear" w:color="auto" w:fill="FFFFFF"/>
        </w:rPr>
        <w:t>among</w:t>
      </w:r>
      <w:r w:rsidR="008B2B88">
        <w:rPr>
          <w:rFonts w:ascii="Arial" w:hAnsi="Arial" w:cs="Arial"/>
          <w:color w:val="FF0000"/>
          <w:sz w:val="19"/>
          <w:szCs w:val="19"/>
          <w:shd w:val="clear" w:color="auto" w:fill="FFFFFF"/>
        </w:rPr>
        <w:t xml:space="preserve"> which </w:t>
      </w:r>
      <w:proofErr w:type="spellStart"/>
      <w:r w:rsidR="00F4639F" w:rsidRPr="00B929F6">
        <w:rPr>
          <w:rFonts w:ascii="Arial" w:hAnsi="Arial" w:cs="Arial"/>
          <w:color w:val="FF0000"/>
          <w:sz w:val="20"/>
          <w:szCs w:val="20"/>
          <w:shd w:val="clear" w:color="auto" w:fill="FFFFFF"/>
        </w:rPr>
        <w:t>Henard</w:t>
      </w:r>
      <w:proofErr w:type="spellEnd"/>
      <w:r w:rsidR="00F4639F" w:rsidRPr="00B929F6">
        <w:rPr>
          <w:rFonts w:ascii="Arial" w:hAnsi="Arial" w:cs="Arial"/>
          <w:color w:val="FF0000"/>
          <w:sz w:val="20"/>
          <w:szCs w:val="20"/>
          <w:shd w:val="clear" w:color="auto" w:fill="FFFFFF"/>
        </w:rPr>
        <w:t xml:space="preserve"> C</w:t>
      </w:r>
      <w:r w:rsidR="00EA3BDD">
        <w:rPr>
          <w:rFonts w:ascii="Arial" w:hAnsi="Arial" w:cs="Arial"/>
          <w:color w:val="FF0000"/>
          <w:sz w:val="20"/>
          <w:szCs w:val="20"/>
          <w:shd w:val="clear" w:color="auto" w:fill="FFFFFF"/>
        </w:rPr>
        <w:t xml:space="preserve">, </w:t>
      </w:r>
      <w:r w:rsidR="00EA3BDD" w:rsidRPr="00EA3BDD">
        <w:rPr>
          <w:rFonts w:ascii="Arial" w:hAnsi="Arial" w:cs="Arial"/>
          <w:color w:val="FF0000"/>
          <w:sz w:val="20"/>
          <w:szCs w:val="20"/>
          <w:shd w:val="clear" w:color="auto" w:fill="FFFFFF"/>
        </w:rPr>
        <w:t>et al.</w:t>
      </w:r>
      <w:r w:rsidR="00F96ED0">
        <w:rPr>
          <w:rFonts w:ascii="Arial" w:hAnsi="Arial" w:cs="Arial"/>
          <w:color w:val="FF0000"/>
          <w:sz w:val="20"/>
          <w:szCs w:val="20"/>
          <w:shd w:val="clear" w:color="auto" w:fill="FFFFFF"/>
        </w:rPr>
        <w:t xml:space="preserve"> </w:t>
      </w:r>
      <w:r w:rsidR="00F4639F">
        <w:rPr>
          <w:rFonts w:ascii="Arial" w:hAnsi="Arial" w:cs="Arial"/>
          <w:color w:val="FF0000"/>
          <w:sz w:val="20"/>
          <w:szCs w:val="20"/>
          <w:shd w:val="clear" w:color="auto" w:fill="FFFFFF"/>
        </w:rPr>
        <w:t>[1]</w:t>
      </w:r>
      <w:r w:rsidR="00C33C21">
        <w:rPr>
          <w:rFonts w:ascii="Arial" w:hAnsi="Arial" w:cs="Arial"/>
          <w:color w:val="FF0000"/>
          <w:sz w:val="20"/>
          <w:szCs w:val="20"/>
          <w:shd w:val="clear" w:color="auto" w:fill="FFFFFF"/>
        </w:rPr>
        <w:t xml:space="preserve"> consider</w:t>
      </w:r>
      <w:r w:rsidR="00CE2251">
        <w:rPr>
          <w:rFonts w:ascii="Arial" w:hAnsi="Arial" w:cs="Arial"/>
          <w:color w:val="FF0000"/>
          <w:sz w:val="20"/>
          <w:szCs w:val="20"/>
          <w:shd w:val="clear" w:color="auto" w:fill="FFFFFF"/>
        </w:rPr>
        <w:t>ed</w:t>
      </w:r>
      <w:r w:rsidR="00C33C21">
        <w:rPr>
          <w:rFonts w:ascii="Arial" w:hAnsi="Arial" w:cs="Arial"/>
          <w:color w:val="FF0000"/>
          <w:sz w:val="20"/>
          <w:szCs w:val="20"/>
          <w:shd w:val="clear" w:color="auto" w:fill="FFFFFF"/>
        </w:rPr>
        <w:t xml:space="preserve"> both test cases generation and</w:t>
      </w:r>
      <w:r w:rsidR="00D57870">
        <w:rPr>
          <w:rFonts w:ascii="Arial" w:hAnsi="Arial" w:cs="Arial"/>
          <w:color w:val="FF0000"/>
          <w:sz w:val="20"/>
          <w:szCs w:val="20"/>
          <w:shd w:val="clear" w:color="auto" w:fill="FFFFFF"/>
        </w:rPr>
        <w:t xml:space="preserve"> </w:t>
      </w:r>
      <w:r w:rsidR="00D57870" w:rsidRPr="005C0D26">
        <w:rPr>
          <w:rFonts w:ascii="Arial" w:hAnsi="Arial" w:cs="Arial"/>
          <w:color w:val="FF0000"/>
          <w:sz w:val="19"/>
          <w:szCs w:val="19"/>
          <w:shd w:val="clear" w:color="auto" w:fill="FFFFFF"/>
        </w:rPr>
        <w:t>prioritizing</w:t>
      </w:r>
      <w:r w:rsidR="00C33C21">
        <w:rPr>
          <w:rFonts w:ascii="Arial" w:hAnsi="Arial" w:cs="Arial"/>
          <w:color w:val="FF0000"/>
          <w:sz w:val="20"/>
          <w:szCs w:val="20"/>
          <w:shd w:val="clear" w:color="auto" w:fill="FFFFFF"/>
        </w:rPr>
        <w:t xml:space="preserve"> </w:t>
      </w:r>
      <w:r w:rsidR="00D57870">
        <w:rPr>
          <w:rFonts w:ascii="Arial" w:hAnsi="Arial" w:cs="Arial"/>
          <w:color w:val="FF0000"/>
          <w:sz w:val="20"/>
          <w:szCs w:val="20"/>
          <w:shd w:val="clear" w:color="auto" w:fill="FFFFFF"/>
        </w:rPr>
        <w:t>(by selecting dissimilar tests)</w:t>
      </w:r>
      <w:r w:rsidR="00F910EB">
        <w:rPr>
          <w:rFonts w:ascii="Arial" w:hAnsi="Arial" w:cs="Arial"/>
          <w:color w:val="FF0000"/>
          <w:sz w:val="20"/>
          <w:szCs w:val="20"/>
          <w:shd w:val="clear" w:color="auto" w:fill="FFFFFF"/>
        </w:rPr>
        <w:t>.</w:t>
      </w:r>
      <w:r w:rsidR="00C83EBE">
        <w:rPr>
          <w:rFonts w:ascii="Arial" w:hAnsi="Arial" w:cs="Arial"/>
          <w:color w:val="FF0000"/>
          <w:sz w:val="19"/>
          <w:szCs w:val="19"/>
          <w:shd w:val="clear" w:color="auto" w:fill="FFFFFF"/>
        </w:rPr>
        <w:t xml:space="preserve"> </w:t>
      </w:r>
      <w:r w:rsidR="00C16A8D">
        <w:rPr>
          <w:rFonts w:ascii="Arial" w:hAnsi="Arial" w:cs="Arial"/>
          <w:color w:val="FF0000"/>
          <w:sz w:val="19"/>
          <w:szCs w:val="19"/>
          <w:shd w:val="clear" w:color="auto" w:fill="FFFFFF"/>
        </w:rPr>
        <w:t>A</w:t>
      </w:r>
      <w:r w:rsidR="00743845">
        <w:rPr>
          <w:rFonts w:ascii="Arial" w:hAnsi="Arial" w:cs="Arial"/>
          <w:color w:val="FF0000"/>
          <w:sz w:val="19"/>
          <w:szCs w:val="19"/>
          <w:shd w:val="clear" w:color="auto" w:fill="FFFFFF"/>
        </w:rPr>
        <w:t xml:space="preserve">lso, </w:t>
      </w:r>
      <w:r w:rsidR="00C16A8D">
        <w:rPr>
          <w:rFonts w:ascii="Arial" w:hAnsi="Arial" w:cs="Arial"/>
          <w:color w:val="FF0000"/>
          <w:sz w:val="19"/>
          <w:szCs w:val="19"/>
          <w:shd w:val="clear" w:color="auto" w:fill="FFFFFF"/>
        </w:rPr>
        <w:t xml:space="preserve">our framework can be </w:t>
      </w:r>
      <w:del w:id="65" w:author="Jeff Lei" w:date="2016-03-08T22:58:00Z">
        <w:r w:rsidR="00C16A8D" w:rsidDel="0033573B">
          <w:rPr>
            <w:rFonts w:ascii="Arial" w:hAnsi="Arial" w:cs="Arial"/>
            <w:color w:val="FF0000"/>
            <w:sz w:val="19"/>
            <w:szCs w:val="19"/>
            <w:shd w:val="clear" w:color="auto" w:fill="FFFFFF"/>
          </w:rPr>
          <w:delText xml:space="preserve">deemed </w:delText>
        </w:r>
      </w:del>
      <w:ins w:id="66" w:author="Jeff Lei" w:date="2016-03-08T22:58:00Z">
        <w:r w:rsidR="0033573B">
          <w:rPr>
            <w:rFonts w:ascii="Arial" w:hAnsi="Arial" w:cs="Arial"/>
            <w:color w:val="FF0000"/>
            <w:sz w:val="19"/>
            <w:szCs w:val="19"/>
            <w:shd w:val="clear" w:color="auto" w:fill="FFFFFF"/>
          </w:rPr>
          <w:t xml:space="preserve">considered to be </w:t>
        </w:r>
      </w:ins>
      <w:del w:id="67" w:author="Jeff Lei" w:date="2016-03-08T22:58:00Z">
        <w:r w:rsidR="00C16A8D" w:rsidDel="0033573B">
          <w:rPr>
            <w:rFonts w:ascii="Arial" w:hAnsi="Arial" w:cs="Arial"/>
            <w:color w:val="FF0000"/>
            <w:sz w:val="19"/>
            <w:szCs w:val="19"/>
            <w:shd w:val="clear" w:color="auto" w:fill="FFFFFF"/>
          </w:rPr>
          <w:delText xml:space="preserve">as </w:delText>
        </w:r>
      </w:del>
      <w:r w:rsidR="00C16A8D">
        <w:rPr>
          <w:rFonts w:ascii="Arial" w:hAnsi="Arial" w:cs="Arial"/>
          <w:color w:val="FF0000"/>
          <w:sz w:val="19"/>
          <w:szCs w:val="19"/>
          <w:shd w:val="clear" w:color="auto" w:fill="FFFFFF"/>
        </w:rPr>
        <w:t xml:space="preserve">one </w:t>
      </w:r>
      <w:del w:id="68" w:author="Jeff Lei" w:date="2016-03-08T23:01:00Z">
        <w:r w:rsidR="00C16A8D" w:rsidDel="0033573B">
          <w:rPr>
            <w:rFonts w:ascii="Arial" w:hAnsi="Arial" w:cs="Arial"/>
            <w:color w:val="FF0000"/>
            <w:sz w:val="19"/>
            <w:szCs w:val="19"/>
            <w:shd w:val="clear" w:color="auto" w:fill="FFFFFF"/>
          </w:rPr>
          <w:delText xml:space="preserve">type </w:delText>
        </w:r>
      </w:del>
      <w:ins w:id="69" w:author="Jeff Lei" w:date="2016-03-08T23:01:00Z">
        <w:r w:rsidR="0033573B">
          <w:rPr>
            <w:rFonts w:ascii="Arial" w:hAnsi="Arial" w:cs="Arial"/>
            <w:color w:val="FF0000"/>
            <w:sz w:val="19"/>
            <w:szCs w:val="19"/>
            <w:shd w:val="clear" w:color="auto" w:fill="FFFFFF"/>
          </w:rPr>
          <w:t xml:space="preserve">approach </w:t>
        </w:r>
      </w:ins>
      <w:del w:id="70" w:author="Jeff Lei" w:date="2016-03-08T23:01:00Z">
        <w:r w:rsidR="00C16A8D" w:rsidDel="0033573B">
          <w:rPr>
            <w:rFonts w:ascii="Arial" w:hAnsi="Arial" w:cs="Arial"/>
            <w:color w:val="FF0000"/>
            <w:sz w:val="19"/>
            <w:szCs w:val="19"/>
            <w:shd w:val="clear" w:color="auto" w:fill="FFFFFF"/>
          </w:rPr>
          <w:delText>of</w:delText>
        </w:r>
        <w:r w:rsidR="00732379" w:rsidDel="0033573B">
          <w:rPr>
            <w:rFonts w:ascii="Arial" w:hAnsi="Arial" w:cs="Arial"/>
            <w:color w:val="FF0000"/>
            <w:sz w:val="19"/>
            <w:szCs w:val="19"/>
            <w:shd w:val="clear" w:color="auto" w:fill="FFFFFF"/>
          </w:rPr>
          <w:delText xml:space="preserve"> </w:delText>
        </w:r>
      </w:del>
      <w:ins w:id="71" w:author="Jeff Lei" w:date="2016-03-08T23:01:00Z">
        <w:r w:rsidR="0033573B">
          <w:rPr>
            <w:rFonts w:ascii="Arial" w:hAnsi="Arial" w:cs="Arial"/>
            <w:color w:val="FF0000"/>
            <w:sz w:val="19"/>
            <w:szCs w:val="19"/>
            <w:shd w:val="clear" w:color="auto" w:fill="FFFFFF"/>
          </w:rPr>
          <w:t xml:space="preserve">that </w:t>
        </w:r>
      </w:ins>
      <w:r w:rsidR="00732379">
        <w:rPr>
          <w:rFonts w:ascii="Arial" w:hAnsi="Arial" w:cs="Arial"/>
          <w:color w:val="FF0000"/>
          <w:sz w:val="19"/>
          <w:szCs w:val="19"/>
          <w:shd w:val="clear" w:color="auto" w:fill="FFFFFF"/>
        </w:rPr>
        <w:t>handl</w:t>
      </w:r>
      <w:ins w:id="72" w:author="Jeff Lei" w:date="2016-03-08T23:02:00Z">
        <w:r w:rsidR="0033573B">
          <w:rPr>
            <w:rFonts w:ascii="Arial" w:hAnsi="Arial" w:cs="Arial"/>
            <w:color w:val="FF0000"/>
            <w:sz w:val="19"/>
            <w:szCs w:val="19"/>
            <w:shd w:val="clear" w:color="auto" w:fill="FFFFFF"/>
          </w:rPr>
          <w:t>es</w:t>
        </w:r>
      </w:ins>
      <w:del w:id="73" w:author="Jeff Lei" w:date="2016-03-08T23:02:00Z">
        <w:r w:rsidR="00732379" w:rsidDel="0033573B">
          <w:rPr>
            <w:rFonts w:ascii="Arial" w:hAnsi="Arial" w:cs="Arial"/>
            <w:color w:val="FF0000"/>
            <w:sz w:val="19"/>
            <w:szCs w:val="19"/>
            <w:shd w:val="clear" w:color="auto" w:fill="FFFFFF"/>
          </w:rPr>
          <w:delText>ing</w:delText>
        </w:r>
      </w:del>
      <w:r w:rsidR="00C16A8D">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 xml:space="preserve">test cases generation and </w:t>
      </w:r>
      <w:r w:rsidR="00D65791">
        <w:rPr>
          <w:rFonts w:ascii="Arial" w:hAnsi="Arial" w:cs="Arial"/>
          <w:color w:val="FF0000"/>
          <w:sz w:val="19"/>
          <w:szCs w:val="19"/>
          <w:shd w:val="clear" w:color="auto" w:fill="FFFFFF"/>
        </w:rPr>
        <w:t>prioritization</w:t>
      </w:r>
      <w:r w:rsidR="007F7E1A">
        <w:rPr>
          <w:rFonts w:ascii="Arial" w:hAnsi="Arial" w:cs="Arial"/>
          <w:color w:val="FF0000"/>
          <w:sz w:val="19"/>
          <w:szCs w:val="19"/>
          <w:shd w:val="clear" w:color="auto" w:fill="FFFFFF"/>
        </w:rPr>
        <w:t xml:space="preserve"> </w:t>
      </w:r>
      <w:r w:rsidR="00161FE7">
        <w:rPr>
          <w:rFonts w:ascii="Arial" w:hAnsi="Arial" w:cs="Arial"/>
          <w:color w:val="FF0000"/>
          <w:sz w:val="19"/>
          <w:szCs w:val="19"/>
          <w:shd w:val="clear" w:color="auto" w:fill="FFFFFF"/>
        </w:rPr>
        <w:t>problem</w:t>
      </w:r>
      <w:r w:rsidR="00120E2F">
        <w:rPr>
          <w:rFonts w:ascii="Arial" w:hAnsi="Arial" w:cs="Arial"/>
          <w:color w:val="FF0000"/>
          <w:sz w:val="19"/>
          <w:szCs w:val="19"/>
          <w:shd w:val="clear" w:color="auto" w:fill="FFFFFF"/>
        </w:rPr>
        <w:t>, which aim</w:t>
      </w:r>
      <w:r w:rsidR="00A77FDC">
        <w:rPr>
          <w:rFonts w:ascii="Arial" w:hAnsi="Arial" w:cs="Arial"/>
          <w:color w:val="FF0000"/>
          <w:sz w:val="19"/>
          <w:szCs w:val="19"/>
          <w:shd w:val="clear" w:color="auto" w:fill="FFFFFF"/>
        </w:rPr>
        <w:t>s</w:t>
      </w:r>
      <w:r w:rsidR="00120E2F">
        <w:rPr>
          <w:rFonts w:ascii="Arial" w:hAnsi="Arial" w:cs="Arial"/>
          <w:color w:val="FF0000"/>
          <w:sz w:val="19"/>
          <w:szCs w:val="19"/>
          <w:shd w:val="clear" w:color="auto" w:fill="FFFFFF"/>
        </w:rPr>
        <w:t xml:space="preserve"> at </w:t>
      </w:r>
      <w:r w:rsidR="00C4383B">
        <w:rPr>
          <w:rFonts w:ascii="Arial" w:hAnsi="Arial" w:cs="Arial"/>
          <w:color w:val="FF0000"/>
          <w:sz w:val="19"/>
          <w:szCs w:val="19"/>
          <w:shd w:val="clear" w:color="auto" w:fill="FFFFFF"/>
        </w:rPr>
        <w:t xml:space="preserve">fault localization </w:t>
      </w:r>
      <w:r w:rsidR="00C024E9">
        <w:rPr>
          <w:rFonts w:ascii="Arial" w:hAnsi="Arial" w:cs="Arial"/>
          <w:color w:val="FF0000"/>
          <w:sz w:val="19"/>
          <w:szCs w:val="19"/>
          <w:shd w:val="clear" w:color="auto" w:fill="FFFFFF"/>
        </w:rPr>
        <w:t>as well as</w:t>
      </w:r>
      <w:r w:rsidR="00C4383B">
        <w:rPr>
          <w:rFonts w:ascii="Arial" w:hAnsi="Arial" w:cs="Arial"/>
          <w:color w:val="FF0000"/>
          <w:sz w:val="19"/>
          <w:szCs w:val="19"/>
          <w:shd w:val="clear" w:color="auto" w:fill="FFFFFF"/>
        </w:rPr>
        <w:t xml:space="preserve"> </w:t>
      </w:r>
      <w:r w:rsidR="003E7BAB">
        <w:rPr>
          <w:rFonts w:ascii="Arial" w:hAnsi="Arial" w:cs="Arial"/>
          <w:color w:val="FF0000"/>
          <w:sz w:val="19"/>
          <w:szCs w:val="19"/>
          <w:shd w:val="clear" w:color="auto" w:fill="FFFFFF"/>
        </w:rPr>
        <w:t>fault detection</w:t>
      </w:r>
      <w:r w:rsidR="00946BC3">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As suggested, we</w:t>
      </w:r>
      <w:r w:rsidR="0056098D">
        <w:rPr>
          <w:rFonts w:ascii="Arial" w:hAnsi="Arial" w:cs="Arial"/>
          <w:color w:val="FF0000"/>
          <w:sz w:val="19"/>
          <w:szCs w:val="19"/>
          <w:shd w:val="clear" w:color="auto" w:fill="FFFFFF"/>
        </w:rPr>
        <w:t xml:space="preserve"> have added one </w:t>
      </w:r>
      <w:r w:rsidR="00384EB7">
        <w:rPr>
          <w:rFonts w:ascii="Arial" w:hAnsi="Arial" w:cs="Arial"/>
          <w:color w:val="FF0000"/>
          <w:sz w:val="19"/>
          <w:szCs w:val="19"/>
          <w:shd w:val="clear" w:color="auto" w:fill="FFFFFF"/>
        </w:rPr>
        <w:t>paragraph</w:t>
      </w:r>
      <w:r w:rsidR="0056098D">
        <w:rPr>
          <w:rFonts w:ascii="Arial" w:hAnsi="Arial" w:cs="Arial"/>
          <w:color w:val="FF0000"/>
          <w:sz w:val="19"/>
          <w:szCs w:val="19"/>
          <w:shd w:val="clear" w:color="auto" w:fill="FFFFFF"/>
        </w:rPr>
        <w:t xml:space="preserve"> to discuss this work</w:t>
      </w:r>
      <w:r w:rsidR="00856AC7">
        <w:rPr>
          <w:rFonts w:ascii="Arial" w:hAnsi="Arial" w:cs="Arial"/>
          <w:color w:val="FF0000"/>
          <w:sz w:val="19"/>
          <w:szCs w:val="19"/>
          <w:shd w:val="clear" w:color="auto" w:fill="FFFFFF"/>
        </w:rPr>
        <w:t xml:space="preserve"> (Page</w:t>
      </w:r>
      <w:proofErr w:type="gramStart"/>
      <w:r w:rsidR="00856AC7">
        <w:rPr>
          <w:rFonts w:ascii="Arial" w:hAnsi="Arial" w:cs="Arial"/>
          <w:color w:val="FF0000"/>
          <w:sz w:val="19"/>
          <w:szCs w:val="19"/>
          <w:shd w:val="clear" w:color="auto" w:fill="FFFFFF"/>
        </w:rPr>
        <w:t>, )</w:t>
      </w:r>
      <w:proofErr w:type="gramEnd"/>
      <w:r w:rsidR="00BE1C7D">
        <w:rPr>
          <w:rFonts w:ascii="Arial" w:hAnsi="Arial" w:cs="Arial"/>
          <w:color w:val="FF0000"/>
          <w:sz w:val="19"/>
          <w:szCs w:val="19"/>
          <w:shd w:val="clear" w:color="auto" w:fill="FFFFFF"/>
        </w:rPr>
        <w:t>.</w:t>
      </w:r>
      <w:r w:rsidR="000D2957">
        <w:rPr>
          <w:rFonts w:ascii="Arial" w:hAnsi="Arial" w:cs="Arial"/>
          <w:color w:val="FF0000"/>
          <w:sz w:val="19"/>
          <w:szCs w:val="19"/>
          <w:shd w:val="clear" w:color="auto" w:fill="FFFFFF"/>
        </w:rPr>
        <w:t xml:space="preserve"> </w:t>
      </w:r>
    </w:p>
    <w:p w14:paraId="6A0FC239" w14:textId="77777777" w:rsidR="00B929F6" w:rsidRDefault="00B929F6" w:rsidP="00476D2D">
      <w:pPr>
        <w:rPr>
          <w:rFonts w:ascii="Arial" w:hAnsi="Arial" w:cs="Arial"/>
          <w:color w:val="FF0000"/>
          <w:sz w:val="19"/>
          <w:szCs w:val="19"/>
          <w:shd w:val="clear" w:color="auto" w:fill="FFFFFF"/>
        </w:rPr>
      </w:pPr>
    </w:p>
    <w:p w14:paraId="799AFB04" w14:textId="77777777" w:rsidR="00B929F6" w:rsidRDefault="00B929F6" w:rsidP="00476D2D">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00333D11" w:rsidRPr="00333D11">
        <w:rPr>
          <w:rFonts w:ascii="Arial" w:hAnsi="Arial" w:cs="Arial"/>
          <w:color w:val="FF0000"/>
          <w:sz w:val="20"/>
          <w:szCs w:val="20"/>
          <w:shd w:val="clear" w:color="auto" w:fill="FFFFFF"/>
        </w:rPr>
        <w:t>Henard</w:t>
      </w:r>
      <w:proofErr w:type="spellEnd"/>
      <w:r w:rsidR="00333D11" w:rsidRPr="00333D11">
        <w:rPr>
          <w:rFonts w:ascii="Arial" w:hAnsi="Arial" w:cs="Arial"/>
          <w:color w:val="FF0000"/>
          <w:sz w:val="20"/>
          <w:szCs w:val="20"/>
          <w:shd w:val="clear" w:color="auto" w:fill="FFFFFF"/>
        </w:rPr>
        <w:t xml:space="preserve">, C., </w:t>
      </w:r>
      <w:proofErr w:type="spellStart"/>
      <w:r w:rsidR="00333D11" w:rsidRPr="00333D11">
        <w:rPr>
          <w:rFonts w:ascii="Arial" w:hAnsi="Arial" w:cs="Arial"/>
          <w:color w:val="FF0000"/>
          <w:sz w:val="20"/>
          <w:szCs w:val="20"/>
          <w:shd w:val="clear" w:color="auto" w:fill="FFFFFF"/>
        </w:rPr>
        <w:t>Papadakis</w:t>
      </w:r>
      <w:proofErr w:type="spellEnd"/>
      <w:r w:rsidR="00333D11" w:rsidRPr="00333D11">
        <w:rPr>
          <w:rFonts w:ascii="Arial" w:hAnsi="Arial" w:cs="Arial"/>
          <w:color w:val="FF0000"/>
          <w:sz w:val="20"/>
          <w:szCs w:val="20"/>
          <w:shd w:val="clear" w:color="auto" w:fill="FFFFFF"/>
        </w:rPr>
        <w:t xml:space="preserve">, M., </w:t>
      </w:r>
      <w:proofErr w:type="spellStart"/>
      <w:r w:rsidR="00333D11" w:rsidRPr="00333D11">
        <w:rPr>
          <w:rFonts w:ascii="Arial" w:hAnsi="Arial" w:cs="Arial"/>
          <w:color w:val="FF0000"/>
          <w:sz w:val="20"/>
          <w:szCs w:val="20"/>
          <w:shd w:val="clear" w:color="auto" w:fill="FFFFFF"/>
        </w:rPr>
        <w:t>Perrouin</w:t>
      </w:r>
      <w:proofErr w:type="spellEnd"/>
      <w:r w:rsidR="00333D11" w:rsidRPr="00333D11">
        <w:rPr>
          <w:rFonts w:ascii="Arial" w:hAnsi="Arial" w:cs="Arial"/>
          <w:color w:val="FF0000"/>
          <w:sz w:val="20"/>
          <w:szCs w:val="20"/>
          <w:shd w:val="clear" w:color="auto" w:fill="FFFFFF"/>
        </w:rPr>
        <w:t xml:space="preserve">, G., Klein, J., Heymans, P., &amp; Le </w:t>
      </w:r>
      <w:proofErr w:type="spellStart"/>
      <w:r w:rsidR="00333D11" w:rsidRPr="00333D11">
        <w:rPr>
          <w:rFonts w:ascii="Arial" w:hAnsi="Arial" w:cs="Arial"/>
          <w:color w:val="FF0000"/>
          <w:sz w:val="20"/>
          <w:szCs w:val="20"/>
          <w:shd w:val="clear" w:color="auto" w:fill="FFFFFF"/>
        </w:rPr>
        <w:t>Traon</w:t>
      </w:r>
      <w:proofErr w:type="spellEnd"/>
      <w:r w:rsidR="00333D11" w:rsidRPr="00333D11">
        <w:rPr>
          <w:rFonts w:ascii="Arial" w:hAnsi="Arial" w:cs="Arial"/>
          <w:color w:val="FF0000"/>
          <w:sz w:val="20"/>
          <w:szCs w:val="20"/>
          <w:shd w:val="clear" w:color="auto" w:fill="FFFFFF"/>
        </w:rPr>
        <w:t>, Y. (2014). Bypassing the combinatorial explosion: Using similarity to generate and prioritize t-wise test configurations for software product lines. Software Engineering, IEEE Transactions on, 40(7), 650-670.</w:t>
      </w:r>
    </w:p>
    <w:p w14:paraId="499CC163" w14:textId="77777777" w:rsidR="004B29DF" w:rsidRDefault="004B29DF"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Pr="00B929F6">
        <w:rPr>
          <w:rFonts w:ascii="Arial" w:hAnsi="Arial" w:cs="Arial"/>
          <w:color w:val="FF0000"/>
          <w:sz w:val="19"/>
          <w:szCs w:val="19"/>
          <w:shd w:val="clear" w:color="auto" w:fill="FFFFFF"/>
        </w:rPr>
        <w:t>]</w:t>
      </w:r>
      <w:r w:rsidR="004E43DC" w:rsidRPr="004E43DC">
        <w:t xml:space="preserve"> </w:t>
      </w:r>
      <w:proofErr w:type="spellStart"/>
      <w:r w:rsidR="004E43DC" w:rsidRPr="004E43DC">
        <w:rPr>
          <w:rFonts w:ascii="Arial" w:hAnsi="Arial" w:cs="Arial"/>
          <w:color w:val="FF0000"/>
          <w:sz w:val="19"/>
          <w:szCs w:val="19"/>
          <w:shd w:val="clear" w:color="auto" w:fill="FFFFFF"/>
        </w:rPr>
        <w:t>Perrouin</w:t>
      </w:r>
      <w:proofErr w:type="spellEnd"/>
      <w:r w:rsidR="004E43DC" w:rsidRPr="004E43DC">
        <w:rPr>
          <w:rFonts w:ascii="Arial" w:hAnsi="Arial" w:cs="Arial"/>
          <w:color w:val="FF0000"/>
          <w:sz w:val="19"/>
          <w:szCs w:val="19"/>
          <w:shd w:val="clear" w:color="auto" w:fill="FFFFFF"/>
        </w:rPr>
        <w:t xml:space="preserve"> G, Sen S, Klein J, </w:t>
      </w:r>
      <w:proofErr w:type="spellStart"/>
      <w:r w:rsidR="004E43DC" w:rsidRPr="004E43DC">
        <w:rPr>
          <w:rFonts w:ascii="Arial" w:hAnsi="Arial" w:cs="Arial"/>
          <w:color w:val="FF0000"/>
          <w:sz w:val="19"/>
          <w:szCs w:val="19"/>
          <w:shd w:val="clear" w:color="auto" w:fill="FFFFFF"/>
        </w:rPr>
        <w:t>Baudry</w:t>
      </w:r>
      <w:proofErr w:type="spellEnd"/>
      <w:r w:rsidR="004E43DC" w:rsidRPr="004E43DC">
        <w:rPr>
          <w:rFonts w:ascii="Arial" w:hAnsi="Arial" w:cs="Arial"/>
          <w:color w:val="FF0000"/>
          <w:sz w:val="19"/>
          <w:szCs w:val="19"/>
          <w:shd w:val="clear" w:color="auto" w:fill="FFFFFF"/>
        </w:rPr>
        <w:t xml:space="preserve"> B, Le </w:t>
      </w:r>
      <w:proofErr w:type="spellStart"/>
      <w:r w:rsidR="004E43DC" w:rsidRPr="004E43DC">
        <w:rPr>
          <w:rFonts w:ascii="Arial" w:hAnsi="Arial" w:cs="Arial"/>
          <w:color w:val="FF0000"/>
          <w:sz w:val="19"/>
          <w:szCs w:val="19"/>
          <w:shd w:val="clear" w:color="auto" w:fill="FFFFFF"/>
        </w:rPr>
        <w:t>Traon</w:t>
      </w:r>
      <w:proofErr w:type="spellEnd"/>
      <w:r w:rsidR="004E43DC" w:rsidRPr="004E43DC">
        <w:rPr>
          <w:rFonts w:ascii="Arial" w:hAnsi="Arial" w:cs="Arial"/>
          <w:color w:val="FF0000"/>
          <w:sz w:val="19"/>
          <w:szCs w:val="19"/>
          <w:shd w:val="clear" w:color="auto" w:fill="FFFFFF"/>
        </w:rPr>
        <w:t xml:space="preserve"> Y. Automated and scalable t-wise test case generation strategies for software product lines. In</w:t>
      </w:r>
      <w:r w:rsidR="00AA6DBF">
        <w:rPr>
          <w:rFonts w:ascii="Arial" w:hAnsi="Arial" w:cs="Arial"/>
          <w:color w:val="FF0000"/>
          <w:sz w:val="19"/>
          <w:szCs w:val="19"/>
          <w:shd w:val="clear" w:color="auto" w:fill="FFFFFF"/>
        </w:rPr>
        <w:t xml:space="preserve"> </w:t>
      </w:r>
      <w:r w:rsidR="004E43DC" w:rsidRPr="004E43DC">
        <w:rPr>
          <w:rFonts w:ascii="Arial" w:hAnsi="Arial" w:cs="Arial"/>
          <w:color w:val="FF0000"/>
          <w:sz w:val="19"/>
          <w:szCs w:val="19"/>
          <w:shd w:val="clear" w:color="auto" w:fill="FFFFFF"/>
        </w:rPr>
        <w:t>Software Testing, Verification and Validation (ICST), 2010 Third International Conference on 2010 Apr 6 (pp. 459-468). IEEE.</w:t>
      </w:r>
    </w:p>
    <w:p w14:paraId="1DB3D366" w14:textId="77777777" w:rsidR="008E5882" w:rsidRDefault="008E5882"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313C1C" w:rsidRPr="00313C1C">
        <w:t xml:space="preserve"> </w:t>
      </w:r>
      <w:r w:rsidR="00313C1C" w:rsidRPr="00313C1C">
        <w:rPr>
          <w:rFonts w:ascii="Arial" w:hAnsi="Arial" w:cs="Arial"/>
          <w:color w:val="FF0000"/>
          <w:sz w:val="19"/>
          <w:szCs w:val="19"/>
          <w:shd w:val="clear" w:color="auto" w:fill="FFFFFF"/>
        </w:rPr>
        <w:t>Lopez-</w:t>
      </w:r>
      <w:proofErr w:type="spellStart"/>
      <w:r w:rsidR="00313C1C" w:rsidRPr="00313C1C">
        <w:rPr>
          <w:rFonts w:ascii="Arial" w:hAnsi="Arial" w:cs="Arial"/>
          <w:color w:val="FF0000"/>
          <w:sz w:val="19"/>
          <w:szCs w:val="19"/>
          <w:shd w:val="clear" w:color="auto" w:fill="FFFFFF"/>
        </w:rPr>
        <w:t>Herrejon</w:t>
      </w:r>
      <w:proofErr w:type="spellEnd"/>
      <w:r w:rsidR="00313C1C" w:rsidRPr="00313C1C">
        <w:rPr>
          <w:rFonts w:ascii="Arial" w:hAnsi="Arial" w:cs="Arial"/>
          <w:color w:val="FF0000"/>
          <w:sz w:val="19"/>
          <w:szCs w:val="19"/>
          <w:shd w:val="clear" w:color="auto" w:fill="FFFFFF"/>
        </w:rPr>
        <w:t xml:space="preserve"> RE, Javier Ferrer J, Chicano F, </w:t>
      </w:r>
      <w:proofErr w:type="spellStart"/>
      <w:r w:rsidR="00313C1C" w:rsidRPr="00313C1C">
        <w:rPr>
          <w:rFonts w:ascii="Arial" w:hAnsi="Arial" w:cs="Arial"/>
          <w:color w:val="FF0000"/>
          <w:sz w:val="19"/>
          <w:szCs w:val="19"/>
          <w:shd w:val="clear" w:color="auto" w:fill="FFFFFF"/>
        </w:rPr>
        <w:t>Haslinger</w:t>
      </w:r>
      <w:proofErr w:type="spellEnd"/>
      <w:r w:rsidR="00313C1C" w:rsidRPr="00313C1C">
        <w:rPr>
          <w:rFonts w:ascii="Arial" w:hAnsi="Arial" w:cs="Arial"/>
          <w:color w:val="FF0000"/>
          <w:sz w:val="19"/>
          <w:szCs w:val="19"/>
          <w:shd w:val="clear" w:color="auto" w:fill="FFFFFF"/>
        </w:rPr>
        <w:t xml:space="preserve"> EN, </w:t>
      </w:r>
      <w:proofErr w:type="spellStart"/>
      <w:r w:rsidR="00313C1C" w:rsidRPr="00313C1C">
        <w:rPr>
          <w:rFonts w:ascii="Arial" w:hAnsi="Arial" w:cs="Arial"/>
          <w:color w:val="FF0000"/>
          <w:sz w:val="19"/>
          <w:szCs w:val="19"/>
          <w:shd w:val="clear" w:color="auto" w:fill="FFFFFF"/>
        </w:rPr>
        <w:t>Egyed</w:t>
      </w:r>
      <w:proofErr w:type="spellEnd"/>
      <w:r w:rsidR="00313C1C" w:rsidRPr="00313C1C">
        <w:rPr>
          <w:rFonts w:ascii="Arial" w:hAnsi="Arial" w:cs="Arial"/>
          <w:color w:val="FF0000"/>
          <w:sz w:val="19"/>
          <w:szCs w:val="19"/>
          <w:shd w:val="clear" w:color="auto" w:fill="FFFFFF"/>
        </w:rPr>
        <w:t xml:space="preserve"> A, Alba E. A parallel evolutionary algorithm for prioritized pairwise testing of software product lines. In</w:t>
      </w:r>
      <w:r w:rsidR="00AA6DBF">
        <w:rPr>
          <w:rFonts w:ascii="Arial" w:hAnsi="Arial" w:cs="Arial"/>
          <w:color w:val="FF0000"/>
          <w:sz w:val="19"/>
          <w:szCs w:val="19"/>
          <w:shd w:val="clear" w:color="auto" w:fill="FFFFFF"/>
        </w:rPr>
        <w:t xml:space="preserve"> </w:t>
      </w:r>
      <w:r w:rsidR="00313C1C" w:rsidRPr="00313C1C">
        <w:rPr>
          <w:rFonts w:ascii="Arial" w:hAnsi="Arial" w:cs="Arial"/>
          <w:color w:val="FF0000"/>
          <w:sz w:val="19"/>
          <w:szCs w:val="19"/>
          <w:shd w:val="clear" w:color="auto" w:fill="FFFFFF"/>
        </w:rPr>
        <w:t>Proceedings of the 2014 conference on Genetic and evolutionary computation 2014 Jul 12 (pp. 1255-1262). ACM.</w:t>
      </w:r>
    </w:p>
    <w:p w14:paraId="16C1C121" w14:textId="77777777" w:rsidR="005D1868" w:rsidRPr="00B929F6" w:rsidRDefault="005D1868" w:rsidP="004B29DF">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Pr="005D1868">
        <w:t xml:space="preserve"> </w:t>
      </w:r>
      <w:r w:rsidRPr="005D1868">
        <w:rPr>
          <w:rFonts w:ascii="Arial" w:hAnsi="Arial" w:cs="Arial"/>
          <w:color w:val="FF0000"/>
          <w:sz w:val="19"/>
          <w:szCs w:val="19"/>
          <w:shd w:val="clear" w:color="auto" w:fill="FFFFFF"/>
        </w:rPr>
        <w:t>Lopez-</w:t>
      </w:r>
      <w:proofErr w:type="spellStart"/>
      <w:r w:rsidRPr="005D1868">
        <w:rPr>
          <w:rFonts w:ascii="Arial" w:hAnsi="Arial" w:cs="Arial"/>
          <w:color w:val="FF0000"/>
          <w:sz w:val="19"/>
          <w:szCs w:val="19"/>
          <w:shd w:val="clear" w:color="auto" w:fill="FFFFFF"/>
        </w:rPr>
        <w:t>Herrejon</w:t>
      </w:r>
      <w:proofErr w:type="spellEnd"/>
      <w:r w:rsidRPr="005D1868">
        <w:rPr>
          <w:rFonts w:ascii="Arial" w:hAnsi="Arial" w:cs="Arial"/>
          <w:color w:val="FF0000"/>
          <w:sz w:val="19"/>
          <w:szCs w:val="19"/>
          <w:shd w:val="clear" w:color="auto" w:fill="FFFFFF"/>
        </w:rPr>
        <w:t xml:space="preserve"> RE, Fischer S, </w:t>
      </w:r>
      <w:proofErr w:type="spellStart"/>
      <w:r w:rsidRPr="005D1868">
        <w:rPr>
          <w:rFonts w:ascii="Arial" w:hAnsi="Arial" w:cs="Arial"/>
          <w:color w:val="FF0000"/>
          <w:sz w:val="19"/>
          <w:szCs w:val="19"/>
          <w:shd w:val="clear" w:color="auto" w:fill="FFFFFF"/>
        </w:rPr>
        <w:t>Ramler</w:t>
      </w:r>
      <w:proofErr w:type="spellEnd"/>
      <w:r w:rsidRPr="005D1868">
        <w:rPr>
          <w:rFonts w:ascii="Arial" w:hAnsi="Arial" w:cs="Arial"/>
          <w:color w:val="FF0000"/>
          <w:sz w:val="19"/>
          <w:szCs w:val="19"/>
          <w:shd w:val="clear" w:color="auto" w:fill="FFFFFF"/>
        </w:rPr>
        <w:t xml:space="preserve"> R, </w:t>
      </w:r>
      <w:proofErr w:type="spellStart"/>
      <w:r w:rsidRPr="005D1868">
        <w:rPr>
          <w:rFonts w:ascii="Arial" w:hAnsi="Arial" w:cs="Arial"/>
          <w:color w:val="FF0000"/>
          <w:sz w:val="19"/>
          <w:szCs w:val="19"/>
          <w:shd w:val="clear" w:color="auto" w:fill="FFFFFF"/>
        </w:rPr>
        <w:t>Egyed</w:t>
      </w:r>
      <w:proofErr w:type="spellEnd"/>
      <w:r w:rsidRPr="005D1868">
        <w:rPr>
          <w:rFonts w:ascii="Arial" w:hAnsi="Arial" w:cs="Arial"/>
          <w:color w:val="FF0000"/>
          <w:sz w:val="19"/>
          <w:szCs w:val="19"/>
          <w:shd w:val="clear" w:color="auto" w:fill="FFFFFF"/>
        </w:rPr>
        <w:t xml:space="preserve"> A. A first systematic mapping study on combinatorial interaction testing for software product lines. In</w:t>
      </w:r>
      <w:r w:rsidR="00390BD0">
        <w:rPr>
          <w:rFonts w:ascii="Arial" w:hAnsi="Arial" w:cs="Arial"/>
          <w:color w:val="FF0000"/>
          <w:sz w:val="19"/>
          <w:szCs w:val="19"/>
          <w:shd w:val="clear" w:color="auto" w:fill="FFFFFF"/>
        </w:rPr>
        <w:t xml:space="preserve"> </w:t>
      </w:r>
      <w:r w:rsidRPr="005D1868">
        <w:rPr>
          <w:rFonts w:ascii="Arial" w:hAnsi="Arial" w:cs="Arial"/>
          <w:color w:val="FF0000"/>
          <w:sz w:val="19"/>
          <w:szCs w:val="19"/>
          <w:shd w:val="clear" w:color="auto" w:fill="FFFFFF"/>
        </w:rPr>
        <w:t>Software Testing, Verification and Validation Workshops (ICSTW), 2015 IEEE Eighth International Conference on 2015 Apr 13 (pp. 1-10). IEEE.</w:t>
      </w:r>
    </w:p>
    <w:p w14:paraId="221AD6FF" w14:textId="77777777" w:rsidR="009B2BC5" w:rsidRDefault="009B2BC5" w:rsidP="00476D2D">
      <w:pPr>
        <w:rPr>
          <w:rFonts w:ascii="Arial" w:hAnsi="Arial" w:cs="Arial"/>
          <w:color w:val="222222"/>
          <w:sz w:val="19"/>
          <w:szCs w:val="19"/>
          <w:shd w:val="clear" w:color="auto" w:fill="FFFFFF"/>
        </w:rPr>
      </w:pPr>
    </w:p>
    <w:p w14:paraId="7AB6BD77" w14:textId="77777777" w:rsidR="00537951" w:rsidRDefault="00537951" w:rsidP="00476D2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p>
    <w:p w14:paraId="4F8F6D59" w14:textId="77777777" w:rsidR="00B76447" w:rsidRDefault="00B76447" w:rsidP="009B2BC5">
      <w:pPr>
        <w:rPr>
          <w:rFonts w:ascii="Arial" w:hAnsi="Arial" w:cs="Arial"/>
          <w:color w:val="222222"/>
          <w:sz w:val="19"/>
          <w:szCs w:val="19"/>
        </w:rPr>
      </w:pPr>
    </w:p>
    <w:p w14:paraId="4C62D78F" w14:textId="77777777" w:rsidR="00476D2D" w:rsidRDefault="00B40591" w:rsidP="009B2BC5">
      <w:pPr>
        <w:rPr>
          <w:rFonts w:ascii="Arial" w:hAnsi="Arial" w:cs="Arial"/>
          <w:color w:val="FF0000"/>
          <w:sz w:val="19"/>
          <w:szCs w:val="19"/>
          <w:shd w:val="clear" w:color="auto" w:fill="FFFFFF"/>
        </w:rPr>
      </w:pPr>
      <w:r>
        <w:rPr>
          <w:rFonts w:ascii="Arial" w:hAnsi="Arial" w:cs="Arial"/>
          <w:color w:val="222222"/>
          <w:sz w:val="19"/>
          <w:szCs w:val="19"/>
          <w:shd w:val="clear" w:color="auto" w:fill="FFFFFF"/>
        </w:rPr>
        <w:t>Additionally, the paper states, “in the generation stage, testers have no knowledge of the possible MFS, and surely it has opportunities that multiple MFS appear in the same test case”. It seems that dissimilar tests such as those produced by the above paper are the most appropriate to handle such cases.</w:t>
      </w:r>
      <w:r>
        <w:rPr>
          <w:rFonts w:ascii="Arial" w:hAnsi="Arial" w:cs="Arial"/>
          <w:color w:val="222222"/>
          <w:sz w:val="19"/>
          <w:szCs w:val="19"/>
        </w:rPr>
        <w:br/>
      </w:r>
    </w:p>
    <w:p w14:paraId="06F455D4" w14:textId="7DFD3DC3" w:rsidR="00935D3E" w:rsidRDefault="00935D3E" w:rsidP="009B2BC5">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6955A0">
        <w:rPr>
          <w:rFonts w:ascii="Arial" w:hAnsi="Arial" w:cs="Arial"/>
          <w:color w:val="FF0000"/>
          <w:sz w:val="19"/>
          <w:szCs w:val="19"/>
          <w:shd w:val="clear" w:color="auto" w:fill="FFFFFF"/>
        </w:rPr>
        <w:t>We</w:t>
      </w:r>
      <w:r w:rsidRPr="00935D3E">
        <w:rPr>
          <w:rFonts w:ascii="Arial" w:hAnsi="Arial" w:cs="Arial"/>
          <w:color w:val="FF0000"/>
          <w:sz w:val="19"/>
          <w:szCs w:val="19"/>
          <w:shd w:val="clear" w:color="auto" w:fill="FFFFFF"/>
        </w:rPr>
        <w:t xml:space="preserve"> agree</w:t>
      </w:r>
      <w:r w:rsidR="006955A0">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 xml:space="preserve">that </w:t>
      </w:r>
      <w:r w:rsidR="005C6559">
        <w:rPr>
          <w:rFonts w:ascii="Arial" w:hAnsi="Arial" w:cs="Arial"/>
          <w:color w:val="FF0000"/>
          <w:sz w:val="19"/>
          <w:szCs w:val="19"/>
          <w:shd w:val="clear" w:color="auto" w:fill="FFFFFF"/>
        </w:rPr>
        <w:t xml:space="preserve">under </w:t>
      </w:r>
      <w:r w:rsidR="006955A0">
        <w:rPr>
          <w:rFonts w:ascii="Arial" w:hAnsi="Arial" w:cs="Arial"/>
          <w:color w:val="FF0000"/>
          <w:sz w:val="19"/>
          <w:szCs w:val="19"/>
          <w:shd w:val="clear" w:color="auto" w:fill="FFFFFF"/>
        </w:rPr>
        <w:t xml:space="preserve">some </w:t>
      </w:r>
      <w:r w:rsidR="005C6559">
        <w:rPr>
          <w:rFonts w:ascii="Arial" w:hAnsi="Arial" w:cs="Arial"/>
          <w:color w:val="FF0000"/>
          <w:sz w:val="19"/>
          <w:szCs w:val="19"/>
          <w:shd w:val="clear" w:color="auto" w:fill="FFFFFF"/>
        </w:rPr>
        <w:t>condition</w:t>
      </w:r>
      <w:r w:rsidR="002D4E0E">
        <w:rPr>
          <w:rFonts w:ascii="Arial" w:hAnsi="Arial" w:cs="Arial"/>
          <w:color w:val="FF0000"/>
          <w:sz w:val="19"/>
          <w:szCs w:val="19"/>
          <w:shd w:val="clear" w:color="auto" w:fill="FFFFFF"/>
        </w:rPr>
        <w:t>, e.g., when</w:t>
      </w:r>
      <w:r w:rsidR="003352EF">
        <w:rPr>
          <w:rFonts w:ascii="Arial" w:hAnsi="Arial" w:cs="Arial"/>
          <w:color w:val="FF0000"/>
          <w:sz w:val="19"/>
          <w:szCs w:val="19"/>
          <w:shd w:val="clear" w:color="auto" w:fill="FFFFFF"/>
        </w:rPr>
        <w:t xml:space="preserve"> those</w:t>
      </w:r>
      <w:r w:rsidR="002D4E0E">
        <w:rPr>
          <w:rFonts w:ascii="Arial" w:hAnsi="Arial" w:cs="Arial"/>
          <w:color w:val="FF0000"/>
          <w:sz w:val="19"/>
          <w:szCs w:val="19"/>
          <w:shd w:val="clear" w:color="auto" w:fill="FFFFFF"/>
        </w:rPr>
        <w:t xml:space="preserve"> </w:t>
      </w:r>
      <w:r w:rsidR="003352EF">
        <w:rPr>
          <w:rFonts w:ascii="Arial" w:hAnsi="Arial" w:cs="Arial"/>
          <w:color w:val="FF0000"/>
          <w:sz w:val="19"/>
          <w:szCs w:val="19"/>
          <w:shd w:val="clear" w:color="auto" w:fill="FFFFFF"/>
        </w:rPr>
        <w:t xml:space="preserve">MFS </w:t>
      </w:r>
      <w:r w:rsidR="001A41BE">
        <w:rPr>
          <w:rFonts w:ascii="Arial" w:hAnsi="Arial" w:cs="Arial"/>
          <w:color w:val="FF0000"/>
          <w:sz w:val="19"/>
          <w:szCs w:val="19"/>
          <w:shd w:val="clear" w:color="auto" w:fill="FFFFFF"/>
        </w:rPr>
        <w:t xml:space="preserve">in SUT </w:t>
      </w:r>
      <w:r w:rsidR="003352EF">
        <w:rPr>
          <w:rFonts w:ascii="Arial" w:hAnsi="Arial" w:cs="Arial"/>
          <w:color w:val="FF0000"/>
          <w:sz w:val="19"/>
          <w:szCs w:val="19"/>
          <w:shd w:val="clear" w:color="auto" w:fill="FFFFFF"/>
        </w:rPr>
        <w:t>have</w:t>
      </w:r>
      <w:r w:rsidR="00DF3E86">
        <w:rPr>
          <w:rFonts w:ascii="Arial" w:hAnsi="Arial" w:cs="Arial"/>
          <w:color w:val="FF0000"/>
          <w:sz w:val="19"/>
          <w:szCs w:val="19"/>
          <w:shd w:val="clear" w:color="auto" w:fill="FFFFFF"/>
        </w:rPr>
        <w:t xml:space="preserve"> similar </w:t>
      </w:r>
      <w:r w:rsidR="00642D4D">
        <w:rPr>
          <w:rFonts w:ascii="Arial" w:hAnsi="Arial" w:cs="Arial"/>
          <w:color w:val="FF0000"/>
          <w:sz w:val="19"/>
          <w:szCs w:val="19"/>
          <w:shd w:val="clear" w:color="auto" w:fill="FFFFFF"/>
        </w:rPr>
        <w:t>characteristics</w:t>
      </w:r>
      <w:r w:rsidR="00BB7E05">
        <w:rPr>
          <w:rFonts w:ascii="Arial" w:hAnsi="Arial" w:cs="Arial"/>
          <w:color w:val="FF0000"/>
          <w:sz w:val="19"/>
          <w:szCs w:val="19"/>
          <w:shd w:val="clear" w:color="auto" w:fill="FFFFFF"/>
        </w:rPr>
        <w:t xml:space="preserve"> (overlapped </w:t>
      </w:r>
      <w:r w:rsidR="0070434B">
        <w:rPr>
          <w:rFonts w:ascii="Arial" w:hAnsi="Arial" w:cs="Arial"/>
          <w:color w:val="FF0000"/>
          <w:sz w:val="19"/>
          <w:szCs w:val="19"/>
          <w:shd w:val="clear" w:color="auto" w:fill="FFFFFF"/>
        </w:rPr>
        <w:t>parameter values</w:t>
      </w:r>
      <w:r w:rsidR="00BB7E05">
        <w:rPr>
          <w:rFonts w:ascii="Arial" w:hAnsi="Arial" w:cs="Arial"/>
          <w:color w:val="FF0000"/>
          <w:sz w:val="19"/>
          <w:szCs w:val="19"/>
          <w:shd w:val="clear" w:color="auto" w:fill="FFFFFF"/>
        </w:rPr>
        <w:t>)</w:t>
      </w:r>
      <w:r w:rsidR="00642D4D">
        <w:rPr>
          <w:rFonts w:ascii="Arial" w:hAnsi="Arial" w:cs="Arial"/>
          <w:color w:val="FF0000"/>
          <w:sz w:val="19"/>
          <w:szCs w:val="19"/>
          <w:shd w:val="clear" w:color="auto" w:fill="FFFFFF"/>
        </w:rPr>
        <w:t>,</w:t>
      </w:r>
      <w:r w:rsidR="00137035">
        <w:rPr>
          <w:rFonts w:ascii="Arial" w:hAnsi="Arial" w:cs="Arial"/>
          <w:color w:val="FF0000"/>
          <w:sz w:val="19"/>
          <w:szCs w:val="19"/>
          <w:shd w:val="clear" w:color="auto" w:fill="FFFFFF"/>
        </w:rPr>
        <w:t xml:space="preserve"> </w:t>
      </w:r>
      <w:r w:rsidR="002D4E0E">
        <w:rPr>
          <w:rFonts w:ascii="Arial" w:hAnsi="Arial" w:cs="Arial"/>
          <w:color w:val="FF0000"/>
          <w:sz w:val="19"/>
          <w:szCs w:val="19"/>
          <w:shd w:val="clear" w:color="auto" w:fill="FFFFFF"/>
        </w:rPr>
        <w:t>using dissimilar tests</w:t>
      </w:r>
      <w:r w:rsidR="003B3704">
        <w:rPr>
          <w:rFonts w:ascii="Arial" w:hAnsi="Arial" w:cs="Arial"/>
          <w:color w:val="FF0000"/>
          <w:sz w:val="19"/>
          <w:szCs w:val="19"/>
          <w:shd w:val="clear" w:color="auto" w:fill="FFFFFF"/>
        </w:rPr>
        <w:t xml:space="preserve"> prioritization can</w:t>
      </w:r>
      <w:r>
        <w:rPr>
          <w:rFonts w:ascii="Arial" w:hAnsi="Arial" w:cs="Arial"/>
          <w:color w:val="FF0000"/>
          <w:sz w:val="19"/>
          <w:szCs w:val="19"/>
          <w:shd w:val="clear" w:color="auto" w:fill="FFFFFF"/>
        </w:rPr>
        <w:t xml:space="preserve"> </w:t>
      </w:r>
      <w:r w:rsidR="00627E85">
        <w:rPr>
          <w:rFonts w:ascii="Arial" w:hAnsi="Arial" w:cs="Arial"/>
          <w:color w:val="FF0000"/>
          <w:sz w:val="19"/>
          <w:szCs w:val="19"/>
          <w:shd w:val="clear" w:color="auto" w:fill="FFFFFF"/>
        </w:rPr>
        <w:t xml:space="preserve">reduce the </w:t>
      </w:r>
      <w:r w:rsidR="000A25AC">
        <w:rPr>
          <w:rFonts w:ascii="Arial" w:hAnsi="Arial" w:cs="Arial"/>
          <w:color w:val="FF0000"/>
          <w:sz w:val="19"/>
          <w:szCs w:val="19"/>
          <w:shd w:val="clear" w:color="auto" w:fill="FFFFFF"/>
        </w:rPr>
        <w:t>possibilities</w:t>
      </w:r>
      <w:r w:rsidR="00627E85">
        <w:rPr>
          <w:rFonts w:ascii="Arial" w:hAnsi="Arial" w:cs="Arial"/>
          <w:color w:val="FF0000"/>
          <w:sz w:val="19"/>
          <w:szCs w:val="19"/>
          <w:shd w:val="clear" w:color="auto" w:fill="FFFFFF"/>
        </w:rPr>
        <w:t xml:space="preserve"> that multiple MFS appear in one test case. </w:t>
      </w:r>
      <w:r w:rsidR="0091545E">
        <w:rPr>
          <w:rFonts w:ascii="Arial" w:hAnsi="Arial" w:cs="Arial"/>
          <w:color w:val="FF0000"/>
          <w:sz w:val="19"/>
          <w:szCs w:val="19"/>
          <w:shd w:val="clear" w:color="auto" w:fill="FFFFFF"/>
        </w:rPr>
        <w:t>However</w:t>
      </w:r>
      <w:r w:rsidR="007F0CE5">
        <w:rPr>
          <w:rFonts w:ascii="Arial" w:hAnsi="Arial" w:cs="Arial"/>
          <w:color w:val="FF0000"/>
          <w:sz w:val="19"/>
          <w:szCs w:val="19"/>
          <w:shd w:val="clear" w:color="auto" w:fill="FFFFFF"/>
        </w:rPr>
        <w:t xml:space="preserve">, when </w:t>
      </w:r>
      <w:r w:rsidR="0091545E">
        <w:rPr>
          <w:rFonts w:ascii="Arial" w:hAnsi="Arial" w:cs="Arial"/>
          <w:color w:val="FF0000"/>
          <w:sz w:val="19"/>
          <w:szCs w:val="19"/>
          <w:shd w:val="clear" w:color="auto" w:fill="FFFFFF"/>
        </w:rPr>
        <w:t>those</w:t>
      </w:r>
      <w:r w:rsidR="007F0CE5">
        <w:rPr>
          <w:rFonts w:ascii="Arial" w:hAnsi="Arial" w:cs="Arial"/>
          <w:color w:val="FF0000"/>
          <w:sz w:val="19"/>
          <w:szCs w:val="19"/>
          <w:shd w:val="clear" w:color="auto" w:fill="FFFFFF"/>
        </w:rPr>
        <w:t xml:space="preserve"> MFS </w:t>
      </w:r>
      <w:ins w:id="74" w:author="Jeff Lei" w:date="2016-03-08T23:03:00Z">
        <w:r w:rsidR="0033573B">
          <w:rPr>
            <w:rFonts w:ascii="Arial" w:hAnsi="Arial" w:cs="Arial"/>
            <w:color w:val="FF0000"/>
            <w:sz w:val="19"/>
            <w:szCs w:val="19"/>
            <w:shd w:val="clear" w:color="auto" w:fill="FFFFFF"/>
          </w:rPr>
          <w:t xml:space="preserve">are </w:t>
        </w:r>
      </w:ins>
      <w:r w:rsidR="00EC2DB1" w:rsidRPr="00EC2DB1">
        <w:rPr>
          <w:rFonts w:ascii="Arial" w:hAnsi="Arial" w:cs="Arial"/>
          <w:color w:val="FF0000"/>
          <w:sz w:val="19"/>
          <w:szCs w:val="19"/>
          <w:shd w:val="clear" w:color="auto" w:fill="FFFFFF"/>
        </w:rPr>
        <w:t>distinct from</w:t>
      </w:r>
      <w:r w:rsidR="00EC2DB1">
        <w:rPr>
          <w:rFonts w:ascii="Arial" w:hAnsi="Arial" w:cs="Arial"/>
          <w:color w:val="FF0000"/>
          <w:sz w:val="19"/>
          <w:szCs w:val="19"/>
          <w:shd w:val="clear" w:color="auto" w:fill="FFFFFF"/>
        </w:rPr>
        <w:t xml:space="preserve"> each other</w:t>
      </w:r>
      <w:r w:rsidR="00140F55">
        <w:rPr>
          <w:rFonts w:ascii="Arial" w:hAnsi="Arial" w:cs="Arial"/>
          <w:color w:val="FF0000"/>
          <w:sz w:val="19"/>
          <w:szCs w:val="19"/>
          <w:shd w:val="clear" w:color="auto" w:fill="FFFFFF"/>
        </w:rPr>
        <w:t xml:space="preserve">, making tests dissimilar may not </w:t>
      </w:r>
      <w:r w:rsidR="00F614A9" w:rsidRPr="00F614A9">
        <w:rPr>
          <w:rFonts w:ascii="Arial" w:hAnsi="Arial" w:cs="Arial"/>
          <w:color w:val="FF0000"/>
          <w:sz w:val="19"/>
          <w:szCs w:val="19"/>
          <w:shd w:val="clear" w:color="auto" w:fill="FFFFFF"/>
        </w:rPr>
        <w:t>guarantee</w:t>
      </w:r>
      <w:r w:rsidR="00F614A9">
        <w:rPr>
          <w:rFonts w:ascii="Arial" w:hAnsi="Arial" w:cs="Arial"/>
          <w:color w:val="FF0000"/>
          <w:sz w:val="19"/>
          <w:szCs w:val="19"/>
          <w:shd w:val="clear" w:color="auto" w:fill="FFFFFF"/>
        </w:rPr>
        <w:t xml:space="preserve"> the appearance of multiple MFS.</w:t>
      </w:r>
      <w:r w:rsidR="009E6FCE">
        <w:rPr>
          <w:rFonts w:ascii="Arial" w:hAnsi="Arial" w:cs="Arial"/>
          <w:color w:val="FF0000"/>
          <w:sz w:val="19"/>
          <w:szCs w:val="19"/>
          <w:shd w:val="clear" w:color="auto" w:fill="FFFFFF"/>
        </w:rPr>
        <w:t xml:space="preserve"> Hence, </w:t>
      </w:r>
      <w:r w:rsidR="00DB6A40">
        <w:rPr>
          <w:rFonts w:ascii="Arial" w:hAnsi="Arial" w:cs="Arial"/>
          <w:color w:val="FF0000"/>
          <w:sz w:val="19"/>
          <w:szCs w:val="19"/>
          <w:shd w:val="clear" w:color="auto" w:fill="FFFFFF"/>
        </w:rPr>
        <w:t>using</w:t>
      </w:r>
      <w:r w:rsidR="00DA4391">
        <w:rPr>
          <w:rFonts w:ascii="Arial" w:hAnsi="Arial" w:cs="Arial"/>
          <w:color w:val="FF0000"/>
          <w:sz w:val="19"/>
          <w:szCs w:val="19"/>
          <w:shd w:val="clear" w:color="auto" w:fill="FFFFFF"/>
        </w:rPr>
        <w:t xml:space="preserve"> the </w:t>
      </w:r>
      <w:r w:rsidR="00DB6A40">
        <w:rPr>
          <w:rFonts w:ascii="Arial" w:hAnsi="Arial" w:cs="Arial"/>
          <w:color w:val="FF0000"/>
          <w:sz w:val="19"/>
          <w:szCs w:val="19"/>
          <w:shd w:val="clear" w:color="auto" w:fill="FFFFFF"/>
        </w:rPr>
        <w:t>dissimilar tests [1]</w:t>
      </w:r>
      <w:r w:rsidR="00145C6C">
        <w:rPr>
          <w:rFonts w:ascii="Arial" w:hAnsi="Arial" w:cs="Arial"/>
          <w:color w:val="FF0000"/>
          <w:sz w:val="19"/>
          <w:szCs w:val="19"/>
          <w:shd w:val="clear" w:color="auto" w:fill="FFFFFF"/>
        </w:rPr>
        <w:t xml:space="preserve"> </w:t>
      </w:r>
      <w:ins w:id="75" w:author="Jeff Lei" w:date="2016-03-08T23:03:00Z">
        <w:r w:rsidR="0033573B">
          <w:rPr>
            <w:rFonts w:ascii="Arial" w:hAnsi="Arial" w:cs="Arial"/>
            <w:color w:val="FF0000"/>
            <w:sz w:val="19"/>
            <w:szCs w:val="19"/>
            <w:shd w:val="clear" w:color="auto" w:fill="FFFFFF"/>
          </w:rPr>
          <w:t xml:space="preserve">may not always solve the </w:t>
        </w:r>
      </w:ins>
      <w:del w:id="76" w:author="Jeff Lei" w:date="2016-03-08T23:03:00Z">
        <w:r w:rsidR="00145C6C" w:rsidDel="0033573B">
          <w:rPr>
            <w:rFonts w:ascii="Arial" w:hAnsi="Arial" w:cs="Arial"/>
            <w:color w:val="FF0000"/>
            <w:sz w:val="19"/>
            <w:szCs w:val="19"/>
            <w:shd w:val="clear" w:color="auto" w:fill="FFFFFF"/>
          </w:rPr>
          <w:delText>can be</w:delText>
        </w:r>
        <w:r w:rsidR="00DB6A40" w:rsidDel="0033573B">
          <w:rPr>
            <w:rFonts w:ascii="Arial" w:hAnsi="Arial" w:cs="Arial"/>
            <w:color w:val="FF0000"/>
            <w:sz w:val="19"/>
            <w:szCs w:val="19"/>
            <w:shd w:val="clear" w:color="auto" w:fill="FFFFFF"/>
          </w:rPr>
          <w:delText xml:space="preserve"> one </w:delText>
        </w:r>
        <w:r w:rsidR="00FA3212" w:rsidDel="0033573B">
          <w:rPr>
            <w:rFonts w:ascii="Arial" w:hAnsi="Arial" w:cs="Arial"/>
            <w:color w:val="FF0000"/>
            <w:sz w:val="19"/>
            <w:szCs w:val="19"/>
            <w:shd w:val="clear" w:color="auto" w:fill="FFFFFF"/>
          </w:rPr>
          <w:delText xml:space="preserve">potential, but not </w:delText>
        </w:r>
        <w:r w:rsidR="00F148A1" w:rsidDel="0033573B">
          <w:rPr>
            <w:rFonts w:ascii="Arial" w:hAnsi="Arial" w:cs="Arial"/>
            <w:color w:val="FF0000"/>
            <w:sz w:val="19"/>
            <w:szCs w:val="19"/>
            <w:shd w:val="clear" w:color="auto" w:fill="FFFFFF"/>
          </w:rPr>
          <w:delText xml:space="preserve">completed, </w:delText>
        </w:r>
        <w:r w:rsidR="00060D9D" w:rsidDel="0033573B">
          <w:rPr>
            <w:rFonts w:ascii="Arial" w:hAnsi="Arial" w:cs="Arial"/>
            <w:color w:val="FF0000"/>
            <w:sz w:val="19"/>
            <w:szCs w:val="19"/>
            <w:shd w:val="clear" w:color="auto" w:fill="FFFFFF"/>
          </w:rPr>
          <w:delText xml:space="preserve">solution to </w:delText>
        </w:r>
      </w:del>
      <w:r w:rsidR="00507E01">
        <w:rPr>
          <w:rFonts w:ascii="Arial" w:hAnsi="Arial" w:cs="Arial"/>
          <w:color w:val="FF0000"/>
          <w:sz w:val="19"/>
          <w:szCs w:val="19"/>
          <w:shd w:val="clear" w:color="auto" w:fill="FFFFFF"/>
        </w:rPr>
        <w:t xml:space="preserve">multiple MFS </w:t>
      </w:r>
      <w:r w:rsidR="0099593D">
        <w:rPr>
          <w:rFonts w:ascii="Arial" w:hAnsi="Arial" w:cs="Arial"/>
          <w:color w:val="FF0000"/>
          <w:sz w:val="19"/>
          <w:szCs w:val="19"/>
          <w:shd w:val="clear" w:color="auto" w:fill="FFFFFF"/>
        </w:rPr>
        <w:t xml:space="preserve">problem, </w:t>
      </w:r>
      <w:r w:rsidR="004A5D05">
        <w:rPr>
          <w:rFonts w:ascii="Arial" w:hAnsi="Arial" w:cs="Arial"/>
          <w:color w:val="FF0000"/>
          <w:sz w:val="19"/>
          <w:szCs w:val="19"/>
          <w:shd w:val="clear" w:color="auto" w:fill="FFFFFF"/>
        </w:rPr>
        <w:t>as it</w:t>
      </w:r>
      <w:r w:rsidR="00507E01">
        <w:rPr>
          <w:rFonts w:ascii="Arial" w:hAnsi="Arial" w:cs="Arial"/>
          <w:color w:val="FF0000"/>
          <w:sz w:val="19"/>
          <w:szCs w:val="19"/>
          <w:shd w:val="clear" w:color="auto" w:fill="FFFFFF"/>
        </w:rPr>
        <w:t xml:space="preserve"> </w:t>
      </w:r>
      <w:r w:rsidR="00F148A1">
        <w:rPr>
          <w:rFonts w:ascii="Arial" w:hAnsi="Arial" w:cs="Arial"/>
          <w:color w:val="FF0000"/>
          <w:sz w:val="19"/>
          <w:szCs w:val="19"/>
          <w:shd w:val="clear" w:color="auto" w:fill="FFFFFF"/>
        </w:rPr>
        <w:t xml:space="preserve">depends on the </w:t>
      </w:r>
      <w:r w:rsidR="002D4489">
        <w:rPr>
          <w:rFonts w:ascii="Arial" w:hAnsi="Arial" w:cs="Arial"/>
          <w:color w:val="FF0000"/>
          <w:sz w:val="19"/>
          <w:szCs w:val="19"/>
          <w:shd w:val="clear" w:color="auto" w:fill="FFFFFF"/>
        </w:rPr>
        <w:t>characteristics of the MFS of the SUT.</w:t>
      </w:r>
      <w:r w:rsidR="00F148A1">
        <w:rPr>
          <w:rFonts w:ascii="Arial" w:hAnsi="Arial" w:cs="Arial"/>
          <w:color w:val="FF0000"/>
          <w:sz w:val="19"/>
          <w:szCs w:val="19"/>
          <w:shd w:val="clear" w:color="auto" w:fill="FFFFFF"/>
        </w:rPr>
        <w:t xml:space="preserve"> </w:t>
      </w:r>
      <w:r w:rsidR="00F614A9">
        <w:rPr>
          <w:rFonts w:ascii="Arial" w:hAnsi="Arial" w:cs="Arial"/>
          <w:color w:val="FF0000"/>
          <w:sz w:val="19"/>
          <w:szCs w:val="19"/>
          <w:shd w:val="clear" w:color="auto" w:fill="FFFFFF"/>
        </w:rPr>
        <w:t xml:space="preserve"> </w:t>
      </w:r>
      <w:r w:rsidR="00433A4C">
        <w:rPr>
          <w:rFonts w:ascii="Arial" w:hAnsi="Arial" w:cs="Arial"/>
          <w:color w:val="FF0000"/>
          <w:sz w:val="19"/>
          <w:szCs w:val="19"/>
          <w:shd w:val="clear" w:color="auto" w:fill="FFFFFF"/>
        </w:rPr>
        <w:t xml:space="preserve">As suggested, we have </w:t>
      </w:r>
      <w:r w:rsidR="00C2006E" w:rsidRPr="00974D78">
        <w:rPr>
          <w:rFonts w:ascii="Arial" w:hAnsi="Arial" w:cs="Arial"/>
          <w:color w:val="FF0000"/>
          <w:sz w:val="19"/>
          <w:szCs w:val="19"/>
          <w:shd w:val="clear" w:color="auto" w:fill="FFFFFF"/>
        </w:rPr>
        <w:t>emphasize</w:t>
      </w:r>
      <w:r w:rsidR="00C2006E">
        <w:rPr>
          <w:rFonts w:ascii="Arial" w:hAnsi="Arial" w:cs="Arial"/>
          <w:color w:val="FF0000"/>
          <w:sz w:val="19"/>
          <w:szCs w:val="19"/>
          <w:shd w:val="clear" w:color="auto" w:fill="FFFFFF"/>
        </w:rPr>
        <w:t xml:space="preserve">d </w:t>
      </w:r>
      <w:r w:rsidR="00D45C13">
        <w:rPr>
          <w:rFonts w:ascii="Arial" w:hAnsi="Arial" w:cs="Arial"/>
          <w:color w:val="FF0000"/>
          <w:sz w:val="19"/>
          <w:szCs w:val="19"/>
          <w:shd w:val="clear" w:color="auto" w:fill="FFFFFF"/>
        </w:rPr>
        <w:t xml:space="preserve">this point in </w:t>
      </w:r>
      <w:r w:rsidR="00F93312">
        <w:rPr>
          <w:rFonts w:ascii="Arial" w:hAnsi="Arial" w:cs="Arial"/>
          <w:color w:val="FF0000"/>
          <w:sz w:val="19"/>
          <w:szCs w:val="19"/>
          <w:shd w:val="clear" w:color="auto" w:fill="FFFFFF"/>
        </w:rPr>
        <w:t>paragraph</w:t>
      </w:r>
      <w:r w:rsidR="00F47598">
        <w:rPr>
          <w:rFonts w:ascii="Arial" w:hAnsi="Arial" w:cs="Arial"/>
          <w:color w:val="FF0000"/>
          <w:sz w:val="19"/>
          <w:szCs w:val="19"/>
          <w:shd w:val="clear" w:color="auto" w:fill="FFFFFF"/>
        </w:rPr>
        <w:t xml:space="preserve"> </w:t>
      </w:r>
      <w:r w:rsidR="00C2006E">
        <w:rPr>
          <w:rFonts w:ascii="Arial" w:hAnsi="Arial" w:cs="Arial"/>
          <w:color w:val="FF0000"/>
          <w:sz w:val="19"/>
          <w:szCs w:val="19"/>
          <w:shd w:val="clear" w:color="auto" w:fill="FFFFFF"/>
        </w:rPr>
        <w:t>(</w:t>
      </w:r>
      <w:proofErr w:type="gramStart"/>
      <w:r w:rsidR="006A0020">
        <w:rPr>
          <w:rFonts w:ascii="Arial" w:hAnsi="Arial" w:cs="Arial"/>
          <w:color w:val="FF0000"/>
          <w:sz w:val="19"/>
          <w:szCs w:val="19"/>
          <w:shd w:val="clear" w:color="auto" w:fill="FFFFFF"/>
        </w:rPr>
        <w:t xml:space="preserve">Page </w:t>
      </w:r>
      <w:r w:rsidR="00C2006E">
        <w:rPr>
          <w:rFonts w:ascii="Arial" w:hAnsi="Arial" w:cs="Arial"/>
          <w:color w:val="FF0000"/>
          <w:sz w:val="19"/>
          <w:szCs w:val="19"/>
          <w:shd w:val="clear" w:color="auto" w:fill="FFFFFF"/>
        </w:rPr>
        <w:t>)</w:t>
      </w:r>
      <w:proofErr w:type="gramEnd"/>
      <w:r w:rsidR="00C2006E">
        <w:rPr>
          <w:rFonts w:ascii="Arial" w:hAnsi="Arial" w:cs="Arial"/>
          <w:color w:val="FF0000"/>
          <w:sz w:val="19"/>
          <w:szCs w:val="19"/>
          <w:shd w:val="clear" w:color="auto" w:fill="FFFFFF"/>
        </w:rPr>
        <w:t>.</w:t>
      </w:r>
      <w:r w:rsidR="00452656">
        <w:rPr>
          <w:rFonts w:ascii="Arial" w:hAnsi="Arial" w:cs="Arial"/>
          <w:color w:val="FF0000"/>
          <w:sz w:val="19"/>
          <w:szCs w:val="19"/>
          <w:shd w:val="clear" w:color="auto" w:fill="FFFFFF"/>
        </w:rPr>
        <w:t xml:space="preserve"> </w:t>
      </w:r>
    </w:p>
    <w:p w14:paraId="668D676D" w14:textId="77777777" w:rsidR="000B4A2A" w:rsidRDefault="000B4A2A" w:rsidP="009B2BC5">
      <w:pPr>
        <w:rPr>
          <w:rFonts w:ascii="Arial" w:hAnsi="Arial" w:cs="Arial"/>
          <w:color w:val="FF0000"/>
          <w:sz w:val="19"/>
          <w:szCs w:val="19"/>
          <w:shd w:val="clear" w:color="auto" w:fill="FFFFFF"/>
        </w:rPr>
      </w:pPr>
    </w:p>
    <w:p w14:paraId="59C5B064" w14:textId="77777777" w:rsidR="000B4A2A" w:rsidRDefault="000B4A2A" w:rsidP="000B4A2A">
      <w:pPr>
        <w:rPr>
          <w:rFonts w:ascii="Arial" w:hAnsi="Arial" w:cs="Arial"/>
          <w:color w:val="FF0000"/>
          <w:sz w:val="20"/>
          <w:szCs w:val="20"/>
          <w:shd w:val="clear" w:color="auto" w:fill="FFFFFF"/>
        </w:rPr>
      </w:pPr>
      <w:r w:rsidRPr="00B929F6">
        <w:rPr>
          <w:rFonts w:ascii="Arial" w:hAnsi="Arial" w:cs="Arial"/>
          <w:color w:val="FF0000"/>
          <w:sz w:val="19"/>
          <w:szCs w:val="19"/>
          <w:shd w:val="clear" w:color="auto" w:fill="FFFFFF"/>
        </w:rPr>
        <w:t>[1]</w:t>
      </w:r>
      <w:r w:rsidRPr="00B929F6">
        <w:rPr>
          <w:rFonts w:ascii="Arial" w:hAnsi="Arial" w:cs="Arial"/>
          <w:color w:val="FF0000"/>
          <w:sz w:val="20"/>
          <w:szCs w:val="20"/>
          <w:shd w:val="clear" w:color="auto" w:fill="FFFFFF"/>
        </w:rPr>
        <w:t xml:space="preserve"> </w:t>
      </w:r>
      <w:proofErr w:type="spellStart"/>
      <w:r w:rsidRPr="00B929F6">
        <w:rPr>
          <w:rFonts w:ascii="Arial" w:hAnsi="Arial" w:cs="Arial"/>
          <w:color w:val="FF0000"/>
          <w:sz w:val="20"/>
          <w:szCs w:val="20"/>
          <w:shd w:val="clear" w:color="auto" w:fill="FFFFFF"/>
        </w:rPr>
        <w:t>Henard</w:t>
      </w:r>
      <w:proofErr w:type="spellEnd"/>
      <w:r w:rsidRPr="00B929F6">
        <w:rPr>
          <w:rFonts w:ascii="Arial" w:hAnsi="Arial" w:cs="Arial"/>
          <w:color w:val="FF0000"/>
          <w:sz w:val="20"/>
          <w:szCs w:val="20"/>
          <w:shd w:val="clear" w:color="auto" w:fill="FFFFFF"/>
        </w:rPr>
        <w:t xml:space="preserve"> C, </w:t>
      </w:r>
      <w:proofErr w:type="spellStart"/>
      <w:r w:rsidRPr="00B929F6">
        <w:rPr>
          <w:rFonts w:ascii="Arial" w:hAnsi="Arial" w:cs="Arial"/>
          <w:color w:val="FF0000"/>
          <w:sz w:val="20"/>
          <w:szCs w:val="20"/>
          <w:shd w:val="clear" w:color="auto" w:fill="FFFFFF"/>
        </w:rPr>
        <w:t>Papadakis</w:t>
      </w:r>
      <w:proofErr w:type="spellEnd"/>
      <w:r w:rsidRPr="00B929F6">
        <w:rPr>
          <w:rFonts w:ascii="Arial" w:hAnsi="Arial" w:cs="Arial"/>
          <w:color w:val="FF0000"/>
          <w:sz w:val="20"/>
          <w:szCs w:val="20"/>
          <w:shd w:val="clear" w:color="auto" w:fill="FFFFFF"/>
        </w:rPr>
        <w:t xml:space="preserve"> M, </w:t>
      </w:r>
      <w:proofErr w:type="spellStart"/>
      <w:r w:rsidRPr="00B929F6">
        <w:rPr>
          <w:rFonts w:ascii="Arial" w:hAnsi="Arial" w:cs="Arial"/>
          <w:color w:val="FF0000"/>
          <w:sz w:val="20"/>
          <w:szCs w:val="20"/>
          <w:shd w:val="clear" w:color="auto" w:fill="FFFFFF"/>
        </w:rPr>
        <w:t>Perrouin</w:t>
      </w:r>
      <w:proofErr w:type="spellEnd"/>
      <w:r w:rsidRPr="00B929F6">
        <w:rPr>
          <w:rFonts w:ascii="Arial" w:hAnsi="Arial" w:cs="Arial"/>
          <w:color w:val="FF0000"/>
          <w:sz w:val="20"/>
          <w:szCs w:val="20"/>
          <w:shd w:val="clear" w:color="auto" w:fill="FFFFFF"/>
        </w:rPr>
        <w:t xml:space="preserve"> G, Klein J, Heymans P, </w:t>
      </w:r>
      <w:proofErr w:type="spellStart"/>
      <w:r w:rsidRPr="00B929F6">
        <w:rPr>
          <w:rFonts w:ascii="Arial" w:hAnsi="Arial" w:cs="Arial"/>
          <w:color w:val="FF0000"/>
          <w:sz w:val="20"/>
          <w:szCs w:val="20"/>
          <w:shd w:val="clear" w:color="auto" w:fill="FFFFFF"/>
        </w:rPr>
        <w:t>Traon</w:t>
      </w:r>
      <w:proofErr w:type="spellEnd"/>
      <w:r w:rsidRPr="00B929F6">
        <w:rPr>
          <w:rFonts w:ascii="Arial" w:hAnsi="Arial" w:cs="Arial"/>
          <w:color w:val="FF0000"/>
          <w:sz w:val="20"/>
          <w:szCs w:val="20"/>
          <w:shd w:val="clear" w:color="auto" w:fill="FFFFFF"/>
        </w:rPr>
        <w:t xml:space="preserve"> YL. Bypassing the combinatorial explosion: Using similarity to generate and prioritize t-wise test suites for large software product lines. </w:t>
      </w:r>
      <w:proofErr w:type="spellStart"/>
      <w:proofErr w:type="gramStart"/>
      <w:r w:rsidRPr="00B929F6">
        <w:rPr>
          <w:rFonts w:ascii="Arial" w:hAnsi="Arial" w:cs="Arial"/>
          <w:color w:val="FF0000"/>
          <w:sz w:val="20"/>
          <w:szCs w:val="20"/>
          <w:shd w:val="clear" w:color="auto" w:fill="FFFFFF"/>
        </w:rPr>
        <w:t>arXiv</w:t>
      </w:r>
      <w:proofErr w:type="spellEnd"/>
      <w:proofErr w:type="gramEnd"/>
      <w:r w:rsidRPr="00B929F6">
        <w:rPr>
          <w:rFonts w:ascii="Arial" w:hAnsi="Arial" w:cs="Arial"/>
          <w:color w:val="FF0000"/>
          <w:sz w:val="20"/>
          <w:szCs w:val="20"/>
          <w:shd w:val="clear" w:color="auto" w:fill="FFFFFF"/>
        </w:rPr>
        <w:t xml:space="preserve"> preprint arXiv:1211.5451. 2012 Nov 23.</w:t>
      </w:r>
    </w:p>
    <w:p w14:paraId="100CC678" w14:textId="77777777" w:rsidR="000B4A2A" w:rsidRDefault="000B4A2A" w:rsidP="009B2BC5">
      <w:pPr>
        <w:rPr>
          <w:rFonts w:ascii="Arial" w:hAnsi="Arial" w:cs="Arial"/>
          <w:color w:val="FF0000"/>
          <w:sz w:val="19"/>
          <w:szCs w:val="19"/>
          <w:shd w:val="clear" w:color="auto" w:fill="FFFFFF"/>
        </w:rPr>
      </w:pPr>
    </w:p>
    <w:p w14:paraId="5526B0C6" w14:textId="77777777" w:rsidR="001E38D0" w:rsidRPr="00476D2D" w:rsidRDefault="001E38D0">
      <w:pPr>
        <w:rPr>
          <w:rFonts w:ascii="Arial" w:hAnsi="Arial" w:cs="Arial"/>
          <w:color w:val="222222"/>
          <w:sz w:val="19"/>
          <w:szCs w:val="19"/>
        </w:rPr>
      </w:pPr>
    </w:p>
    <w:p w14:paraId="48588B33" w14:textId="77777777" w:rsidR="001E38D0" w:rsidRDefault="001E38D0">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5</w:t>
      </w:r>
      <w:r>
        <w:rPr>
          <w:rFonts w:ascii="Arial" w:hAnsi="Arial" w:cs="Arial"/>
          <w:color w:val="222222"/>
          <w:sz w:val="19"/>
          <w:szCs w:val="19"/>
          <w:shd w:val="clear" w:color="auto" w:fill="FFFFFF"/>
        </w:rPr>
        <w:t>:</w:t>
      </w:r>
      <w:r w:rsidR="00476D2D">
        <w:rPr>
          <w:rFonts w:ascii="Arial" w:hAnsi="Arial" w:cs="Arial"/>
          <w:color w:val="222222"/>
          <w:sz w:val="19"/>
          <w:szCs w:val="19"/>
          <w:shd w:val="clear" w:color="auto" w:fill="FFFFFF"/>
        </w:rPr>
        <w:t xml:space="preserve"> </w:t>
      </w:r>
    </w:p>
    <w:p w14:paraId="07E0F341" w14:textId="77777777" w:rsidR="009B49D7" w:rsidRPr="007229F4" w:rsidRDefault="00B40591">
      <w:pPr>
        <w:rPr>
          <w:rFonts w:ascii="Arial" w:hAnsi="Arial" w:cs="Arial"/>
          <w:color w:val="222222"/>
          <w:sz w:val="19"/>
          <w:szCs w:val="19"/>
          <w:shd w:val="clear" w:color="auto" w:fill="FFFFFF"/>
        </w:rPr>
      </w:pPr>
      <w:r w:rsidRPr="007229F4">
        <w:rPr>
          <w:rFonts w:ascii="Arial" w:hAnsi="Arial" w:cs="Arial"/>
          <w:color w:val="222222"/>
          <w:sz w:val="19"/>
          <w:szCs w:val="19"/>
        </w:rPr>
        <w:br/>
      </w:r>
      <w:r w:rsidRPr="007229F4">
        <w:rPr>
          <w:rFonts w:ascii="Arial" w:hAnsi="Arial" w:cs="Arial"/>
          <w:color w:val="222222"/>
          <w:sz w:val="19"/>
          <w:szCs w:val="19"/>
          <w:shd w:val="clear" w:color="auto" w:fill="FFFFFF"/>
        </w:rPr>
        <w:t>I also think that a short discussion of combinatorial test generation approaches and code-based fault localization should be given, in the related work section.</w:t>
      </w:r>
    </w:p>
    <w:p w14:paraId="5BE0C247" w14:textId="77777777" w:rsidR="009B49D7" w:rsidRDefault="009B49D7">
      <w:pPr>
        <w:rPr>
          <w:rFonts w:ascii="Arial" w:hAnsi="Arial" w:cs="Arial"/>
          <w:b/>
          <w:color w:val="222222"/>
          <w:sz w:val="19"/>
          <w:szCs w:val="19"/>
          <w:shd w:val="clear" w:color="auto" w:fill="FFFFFF"/>
        </w:rPr>
      </w:pPr>
    </w:p>
    <w:p w14:paraId="588A0A70" w14:textId="457B4079" w:rsidR="00523558" w:rsidRDefault="00AA26EF" w:rsidP="00AA26EF">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ponse:</w:t>
      </w:r>
      <w:r w:rsidR="004B6379">
        <w:rPr>
          <w:rFonts w:ascii="Arial" w:hAnsi="Arial" w:cs="Arial" w:hint="eastAsia"/>
          <w:b/>
          <w:color w:val="FF0000"/>
          <w:sz w:val="19"/>
          <w:szCs w:val="19"/>
          <w:shd w:val="clear" w:color="auto" w:fill="FFFFFF"/>
        </w:rPr>
        <w:t xml:space="preserve"> </w:t>
      </w:r>
      <w:r w:rsidR="0064296C">
        <w:rPr>
          <w:rFonts w:ascii="Arial" w:hAnsi="Arial" w:cs="Arial"/>
          <w:color w:val="FF0000"/>
          <w:sz w:val="19"/>
          <w:szCs w:val="19"/>
          <w:shd w:val="clear" w:color="auto" w:fill="FFFFFF"/>
        </w:rPr>
        <w:t>As suggested,</w:t>
      </w:r>
      <w:r w:rsidR="004B6379">
        <w:rPr>
          <w:rFonts w:ascii="Arial" w:hAnsi="Arial" w:cs="Arial"/>
          <w:color w:val="FF0000"/>
          <w:sz w:val="19"/>
          <w:szCs w:val="19"/>
          <w:shd w:val="clear" w:color="auto" w:fill="FFFFFF"/>
        </w:rPr>
        <w:t xml:space="preserve"> we ha</w:t>
      </w:r>
      <w:ins w:id="77" w:author="Jeff Lei" w:date="2016-03-08T23:04:00Z">
        <w:r w:rsidR="0033573B">
          <w:rPr>
            <w:rFonts w:ascii="Arial" w:hAnsi="Arial" w:cs="Arial"/>
            <w:color w:val="FF0000"/>
            <w:sz w:val="19"/>
            <w:szCs w:val="19"/>
            <w:shd w:val="clear" w:color="auto" w:fill="FFFFFF"/>
          </w:rPr>
          <w:t>ve</w:t>
        </w:r>
      </w:ins>
      <w:del w:id="78" w:author="Jeff Lei" w:date="2016-03-08T23:04:00Z">
        <w:r w:rsidR="004B6379" w:rsidDel="0033573B">
          <w:rPr>
            <w:rFonts w:ascii="Arial" w:hAnsi="Arial" w:cs="Arial"/>
            <w:color w:val="FF0000"/>
            <w:sz w:val="19"/>
            <w:szCs w:val="19"/>
            <w:shd w:val="clear" w:color="auto" w:fill="FFFFFF"/>
          </w:rPr>
          <w:delText>d</w:delText>
        </w:r>
      </w:del>
      <w:r w:rsidR="004B6379">
        <w:rPr>
          <w:rFonts w:ascii="Arial" w:hAnsi="Arial" w:cs="Arial"/>
          <w:color w:val="FF0000"/>
          <w:sz w:val="19"/>
          <w:szCs w:val="19"/>
          <w:shd w:val="clear" w:color="auto" w:fill="FFFFFF"/>
        </w:rPr>
        <w:t xml:space="preserve"> </w:t>
      </w:r>
      <w:r w:rsidR="006E5DE5">
        <w:rPr>
          <w:rFonts w:ascii="Arial" w:hAnsi="Arial" w:cs="Arial"/>
          <w:color w:val="FF0000"/>
          <w:sz w:val="19"/>
          <w:szCs w:val="19"/>
          <w:shd w:val="clear" w:color="auto" w:fill="FFFFFF"/>
        </w:rPr>
        <w:t xml:space="preserve">added one paragraph to discuss </w:t>
      </w:r>
      <w:r w:rsidR="001856C8">
        <w:rPr>
          <w:rFonts w:ascii="Arial" w:hAnsi="Arial" w:cs="Arial"/>
          <w:color w:val="FF0000"/>
          <w:sz w:val="19"/>
          <w:szCs w:val="19"/>
          <w:shd w:val="clear" w:color="auto" w:fill="FFFFFF"/>
        </w:rPr>
        <w:t xml:space="preserve">combinatorial </w:t>
      </w:r>
      <w:r w:rsidR="004B6379">
        <w:rPr>
          <w:rFonts w:ascii="Arial" w:hAnsi="Arial" w:cs="Arial"/>
          <w:color w:val="FF0000"/>
          <w:sz w:val="19"/>
          <w:szCs w:val="19"/>
          <w:shd w:val="clear" w:color="auto" w:fill="FFFFFF"/>
        </w:rPr>
        <w:t>test generation approaches in</w:t>
      </w:r>
      <w:r w:rsidR="00582103">
        <w:rPr>
          <w:rFonts w:ascii="Arial" w:hAnsi="Arial" w:cs="Arial"/>
          <w:color w:val="FF0000"/>
          <w:sz w:val="19"/>
          <w:szCs w:val="19"/>
          <w:shd w:val="clear" w:color="auto" w:fill="FFFFFF"/>
        </w:rPr>
        <w:t xml:space="preserve"> the </w:t>
      </w:r>
      <w:r w:rsidR="002E57CC">
        <w:rPr>
          <w:rFonts w:ascii="Arial" w:hAnsi="Arial" w:cs="Arial"/>
          <w:color w:val="FF0000"/>
          <w:sz w:val="19"/>
          <w:szCs w:val="19"/>
          <w:shd w:val="clear" w:color="auto" w:fill="FFFFFF"/>
        </w:rPr>
        <w:t>second paragraph</w:t>
      </w:r>
      <w:r w:rsidR="00E34E77">
        <w:rPr>
          <w:rFonts w:ascii="Arial" w:hAnsi="Arial" w:cs="Arial"/>
          <w:color w:val="FF0000"/>
          <w:sz w:val="19"/>
          <w:szCs w:val="19"/>
          <w:shd w:val="clear" w:color="auto" w:fill="FFFFFF"/>
        </w:rPr>
        <w:t xml:space="preserve"> </w:t>
      </w:r>
      <w:r w:rsidR="00DC3015">
        <w:rPr>
          <w:rFonts w:ascii="Arial" w:hAnsi="Arial" w:cs="Arial"/>
          <w:color w:val="FF0000"/>
          <w:sz w:val="19"/>
          <w:szCs w:val="19"/>
          <w:shd w:val="clear" w:color="auto" w:fill="FFFFFF"/>
        </w:rPr>
        <w:t>of Section 6 (</w:t>
      </w:r>
      <w:r w:rsidR="00D6095A">
        <w:rPr>
          <w:rFonts w:ascii="Arial" w:hAnsi="Arial" w:cs="Arial"/>
          <w:color w:val="FF0000"/>
          <w:sz w:val="19"/>
          <w:szCs w:val="19"/>
          <w:shd w:val="clear" w:color="auto" w:fill="FFFFFF"/>
        </w:rPr>
        <w:t>Page)</w:t>
      </w:r>
      <w:r w:rsidR="004368E4">
        <w:rPr>
          <w:rFonts w:ascii="Arial" w:hAnsi="Arial" w:cs="Arial"/>
          <w:color w:val="FF0000"/>
          <w:sz w:val="19"/>
          <w:szCs w:val="19"/>
          <w:shd w:val="clear" w:color="auto" w:fill="FFFFFF"/>
        </w:rPr>
        <w:t>.</w:t>
      </w:r>
      <w:r w:rsidR="00EA1EA7">
        <w:rPr>
          <w:rFonts w:ascii="Arial" w:hAnsi="Arial" w:cs="Arial"/>
          <w:color w:val="FF0000"/>
          <w:sz w:val="19"/>
          <w:szCs w:val="19"/>
          <w:shd w:val="clear" w:color="auto" w:fill="FFFFFF"/>
        </w:rPr>
        <w:t xml:space="preserve"> Follow</w:t>
      </w:r>
      <w:ins w:id="79" w:author="Jeff Lei" w:date="2016-03-08T23:04:00Z">
        <w:r w:rsidR="0033573B">
          <w:rPr>
            <w:rFonts w:ascii="Arial" w:hAnsi="Arial" w:cs="Arial"/>
            <w:color w:val="FF0000"/>
            <w:sz w:val="19"/>
            <w:szCs w:val="19"/>
            <w:shd w:val="clear" w:color="auto" w:fill="FFFFFF"/>
          </w:rPr>
          <w:t>ing</w:t>
        </w:r>
      </w:ins>
      <w:del w:id="80" w:author="Jeff Lei" w:date="2016-03-08T23:04:00Z">
        <w:r w:rsidR="00EA1EA7" w:rsidDel="0033573B">
          <w:rPr>
            <w:rFonts w:ascii="Arial" w:hAnsi="Arial" w:cs="Arial"/>
            <w:color w:val="FF0000"/>
            <w:sz w:val="19"/>
            <w:szCs w:val="19"/>
            <w:shd w:val="clear" w:color="auto" w:fill="FFFFFF"/>
          </w:rPr>
          <w:delText>s</w:delText>
        </w:r>
      </w:del>
      <w:r w:rsidR="00EA1EA7">
        <w:rPr>
          <w:rFonts w:ascii="Arial" w:hAnsi="Arial" w:cs="Arial"/>
          <w:color w:val="FF0000"/>
          <w:sz w:val="19"/>
          <w:szCs w:val="19"/>
          <w:shd w:val="clear" w:color="auto" w:fill="FFFFFF"/>
        </w:rPr>
        <w:t xml:space="preserve"> that paragraph, we also added one paragraph</w:t>
      </w:r>
      <w:r w:rsidR="004368E4">
        <w:rPr>
          <w:rFonts w:ascii="Arial" w:hAnsi="Arial" w:cs="Arial"/>
          <w:color w:val="FF0000"/>
          <w:sz w:val="19"/>
          <w:szCs w:val="19"/>
          <w:shd w:val="clear" w:color="auto" w:fill="FFFFFF"/>
        </w:rPr>
        <w:t xml:space="preserve"> to discuss </w:t>
      </w:r>
      <w:del w:id="81" w:author="Jeff Lei" w:date="2016-03-08T23:05:00Z">
        <w:r w:rsidR="004368E4" w:rsidDel="00495E31">
          <w:rPr>
            <w:rFonts w:ascii="Arial" w:hAnsi="Arial" w:cs="Arial"/>
            <w:color w:val="FF0000"/>
            <w:sz w:val="19"/>
            <w:szCs w:val="19"/>
            <w:shd w:val="clear" w:color="auto" w:fill="FFFFFF"/>
          </w:rPr>
          <w:delText xml:space="preserve">the </w:delText>
        </w:r>
        <w:r w:rsidR="00A706FB" w:rsidDel="00495E31">
          <w:rPr>
            <w:rFonts w:ascii="Arial" w:hAnsi="Arial" w:cs="Arial"/>
            <w:color w:val="FF0000"/>
            <w:sz w:val="19"/>
            <w:szCs w:val="19"/>
            <w:shd w:val="clear" w:color="auto" w:fill="FFFFFF"/>
          </w:rPr>
          <w:delText>works</w:delText>
        </w:r>
      </w:del>
      <w:ins w:id="82" w:author="Jeff Lei" w:date="2016-03-08T23:05:00Z">
        <w:r w:rsidR="00495E31">
          <w:rPr>
            <w:rFonts w:ascii="Arial" w:hAnsi="Arial" w:cs="Arial"/>
            <w:color w:val="FF0000"/>
            <w:sz w:val="19"/>
            <w:szCs w:val="19"/>
            <w:shd w:val="clear" w:color="auto" w:fill="FFFFFF"/>
          </w:rPr>
          <w:t>existing work on</w:t>
        </w:r>
      </w:ins>
      <w:r w:rsidR="00A706FB">
        <w:rPr>
          <w:rFonts w:ascii="Arial" w:hAnsi="Arial" w:cs="Arial"/>
          <w:color w:val="FF0000"/>
          <w:sz w:val="19"/>
          <w:szCs w:val="19"/>
          <w:shd w:val="clear" w:color="auto" w:fill="FFFFFF"/>
        </w:rPr>
        <w:t xml:space="preserve"> </w:t>
      </w:r>
      <w:del w:id="83" w:author="Jeff Lei" w:date="2016-03-08T23:05:00Z">
        <w:r w:rsidR="00A706FB" w:rsidDel="00495E31">
          <w:rPr>
            <w:rFonts w:ascii="Arial" w:hAnsi="Arial" w:cs="Arial"/>
            <w:color w:val="FF0000"/>
            <w:sz w:val="19"/>
            <w:szCs w:val="19"/>
            <w:shd w:val="clear" w:color="auto" w:fill="FFFFFF"/>
          </w:rPr>
          <w:delText>of</w:delText>
        </w:r>
        <w:r w:rsidR="004368E4" w:rsidDel="00495E31">
          <w:rPr>
            <w:rFonts w:ascii="Arial" w:hAnsi="Arial" w:cs="Arial"/>
            <w:color w:val="FF0000"/>
            <w:sz w:val="19"/>
            <w:szCs w:val="19"/>
            <w:shd w:val="clear" w:color="auto" w:fill="FFFFFF"/>
          </w:rPr>
          <w:delText xml:space="preserve"> </w:delText>
        </w:r>
      </w:del>
      <w:r w:rsidR="004368E4">
        <w:rPr>
          <w:rFonts w:ascii="Arial" w:hAnsi="Arial" w:cs="Arial"/>
          <w:color w:val="FF0000"/>
          <w:sz w:val="19"/>
          <w:szCs w:val="19"/>
          <w:shd w:val="clear" w:color="auto" w:fill="FFFFFF"/>
        </w:rPr>
        <w:t xml:space="preserve">MFS </w:t>
      </w:r>
      <w:r w:rsidR="00A706FB">
        <w:rPr>
          <w:rFonts w:ascii="Arial" w:hAnsi="Arial" w:cs="Arial"/>
          <w:color w:val="FF0000"/>
          <w:sz w:val="19"/>
          <w:szCs w:val="19"/>
          <w:shd w:val="clear" w:color="auto" w:fill="FFFFFF"/>
        </w:rPr>
        <w:t>identification</w:t>
      </w:r>
      <w:del w:id="84" w:author="Jeff Lei" w:date="2016-03-08T23:05:00Z">
        <w:r w:rsidR="00D61747" w:rsidDel="00495E31">
          <w:rPr>
            <w:rFonts w:ascii="Arial" w:hAnsi="Arial" w:cs="Arial"/>
            <w:color w:val="FF0000"/>
            <w:sz w:val="19"/>
            <w:szCs w:val="19"/>
            <w:shd w:val="clear" w:color="auto" w:fill="FFFFFF"/>
          </w:rPr>
          <w:delText xml:space="preserve"> approaches</w:delText>
        </w:r>
      </w:del>
      <w:r w:rsidR="00D61747">
        <w:rPr>
          <w:rFonts w:ascii="Arial" w:hAnsi="Arial" w:cs="Arial"/>
          <w:color w:val="FF0000"/>
          <w:sz w:val="19"/>
          <w:szCs w:val="19"/>
          <w:shd w:val="clear" w:color="auto" w:fill="FFFFFF"/>
        </w:rPr>
        <w:t xml:space="preserve">. </w:t>
      </w:r>
    </w:p>
    <w:p w14:paraId="42BF5310" w14:textId="3D598444" w:rsidR="00AA26EF" w:rsidRPr="00D61747" w:rsidRDefault="000F310E" w:rsidP="00AA26EF">
      <w:pPr>
        <w:rPr>
          <w:rFonts w:ascii="Arial" w:hAnsi="Arial" w:cs="Arial"/>
          <w:color w:val="FF0000"/>
          <w:sz w:val="19"/>
          <w:szCs w:val="19"/>
          <w:shd w:val="clear" w:color="auto" w:fill="FFFFFF"/>
        </w:rPr>
      </w:pPr>
      <w:r>
        <w:rPr>
          <w:rFonts w:ascii="Arial" w:hAnsi="Arial" w:cs="Arial"/>
          <w:color w:val="FF0000"/>
          <w:sz w:val="19"/>
          <w:szCs w:val="19"/>
          <w:shd w:val="clear" w:color="auto" w:fill="FFFFFF"/>
        </w:rPr>
        <w:t>We a</w:t>
      </w:r>
      <w:r w:rsidR="008C285F">
        <w:rPr>
          <w:rFonts w:ascii="Arial" w:hAnsi="Arial" w:cs="Arial"/>
          <w:color w:val="FF0000"/>
          <w:sz w:val="19"/>
          <w:szCs w:val="19"/>
          <w:shd w:val="clear" w:color="auto" w:fill="FFFFFF"/>
        </w:rPr>
        <w:t xml:space="preserve">lso </w:t>
      </w:r>
      <w:r>
        <w:rPr>
          <w:rFonts w:ascii="Arial" w:hAnsi="Arial" w:cs="Arial"/>
          <w:color w:val="FF0000"/>
          <w:sz w:val="19"/>
          <w:szCs w:val="19"/>
          <w:shd w:val="clear" w:color="auto" w:fill="FFFFFF"/>
        </w:rPr>
        <w:t xml:space="preserve">agree that </w:t>
      </w:r>
      <w:r w:rsidR="00523558" w:rsidRPr="00523558">
        <w:rPr>
          <w:rFonts w:ascii="Arial" w:hAnsi="Arial" w:cs="Arial"/>
          <w:color w:val="FF0000"/>
          <w:sz w:val="19"/>
          <w:szCs w:val="19"/>
          <w:shd w:val="clear" w:color="auto" w:fill="FFFFFF"/>
        </w:rPr>
        <w:t xml:space="preserve">code-based fault </w:t>
      </w:r>
      <w:r w:rsidR="00523558">
        <w:rPr>
          <w:rFonts w:ascii="Arial" w:hAnsi="Arial" w:cs="Arial"/>
          <w:color w:val="FF0000"/>
          <w:sz w:val="19"/>
          <w:szCs w:val="19"/>
          <w:shd w:val="clear" w:color="auto" w:fill="FFFFFF"/>
        </w:rPr>
        <w:t xml:space="preserve">localization is correlated to the MFS identification approaches. In fact, two MFS </w:t>
      </w:r>
      <w:r w:rsidR="00EB5721">
        <w:rPr>
          <w:rFonts w:ascii="Arial" w:hAnsi="Arial" w:cs="Arial"/>
          <w:color w:val="FF0000"/>
          <w:sz w:val="19"/>
          <w:szCs w:val="19"/>
          <w:shd w:val="clear" w:color="auto" w:fill="FFFFFF"/>
        </w:rPr>
        <w:t>identification</w:t>
      </w:r>
      <w:r w:rsidR="00523558">
        <w:rPr>
          <w:rFonts w:ascii="Arial" w:hAnsi="Arial" w:cs="Arial"/>
          <w:color w:val="FF0000"/>
          <w:sz w:val="19"/>
          <w:szCs w:val="19"/>
          <w:shd w:val="clear" w:color="auto" w:fill="FFFFFF"/>
        </w:rPr>
        <w:t xml:space="preserve"> approaches [1</w:t>
      </w:r>
      <w:proofErr w:type="gramStart"/>
      <w:r w:rsidR="00523558">
        <w:rPr>
          <w:rFonts w:ascii="Arial" w:hAnsi="Arial" w:cs="Arial"/>
          <w:color w:val="FF0000"/>
          <w:sz w:val="19"/>
          <w:szCs w:val="19"/>
          <w:shd w:val="clear" w:color="auto" w:fill="FFFFFF"/>
        </w:rPr>
        <w:t>][</w:t>
      </w:r>
      <w:proofErr w:type="gramEnd"/>
      <w:r w:rsidR="00523558">
        <w:rPr>
          <w:rFonts w:ascii="Arial" w:hAnsi="Arial" w:cs="Arial"/>
          <w:color w:val="FF0000"/>
          <w:sz w:val="19"/>
          <w:szCs w:val="19"/>
          <w:shd w:val="clear" w:color="auto" w:fill="FFFFFF"/>
        </w:rPr>
        <w:t>2] are directly inspired by the delta debugging ideas</w:t>
      </w:r>
      <w:r w:rsidR="00FA0753">
        <w:rPr>
          <w:rFonts w:ascii="Arial" w:hAnsi="Arial" w:cs="Arial"/>
          <w:color w:val="FF0000"/>
          <w:sz w:val="19"/>
          <w:szCs w:val="19"/>
          <w:shd w:val="clear" w:color="auto" w:fill="FFFFFF"/>
        </w:rPr>
        <w:t>[3]</w:t>
      </w:r>
      <w:r w:rsidR="00523558">
        <w:rPr>
          <w:rFonts w:ascii="Arial" w:hAnsi="Arial" w:cs="Arial"/>
          <w:color w:val="FF0000"/>
          <w:sz w:val="19"/>
          <w:szCs w:val="19"/>
          <w:shd w:val="clear" w:color="auto" w:fill="FFFFFF"/>
        </w:rPr>
        <w:t>. A</w:t>
      </w:r>
      <w:r w:rsidR="008C285F">
        <w:rPr>
          <w:rFonts w:ascii="Arial" w:hAnsi="Arial" w:cs="Arial"/>
          <w:color w:val="FF0000"/>
          <w:sz w:val="19"/>
          <w:szCs w:val="19"/>
          <w:shd w:val="clear" w:color="auto" w:fill="FFFFFF"/>
        </w:rPr>
        <w:t>s suggested</w:t>
      </w:r>
      <w:r w:rsidR="004B6379">
        <w:rPr>
          <w:rFonts w:ascii="Arial" w:hAnsi="Arial" w:cs="Arial"/>
          <w:color w:val="FF0000"/>
          <w:sz w:val="19"/>
          <w:szCs w:val="19"/>
          <w:shd w:val="clear" w:color="auto" w:fill="FFFFFF"/>
        </w:rPr>
        <w:t xml:space="preserve">, </w:t>
      </w:r>
      <w:r w:rsidR="006358B1">
        <w:rPr>
          <w:rFonts w:ascii="Arial" w:hAnsi="Arial" w:cs="Arial"/>
          <w:color w:val="FF0000"/>
          <w:sz w:val="19"/>
          <w:szCs w:val="19"/>
          <w:shd w:val="clear" w:color="auto" w:fill="FFFFFF"/>
        </w:rPr>
        <w:t>we discussed</w:t>
      </w:r>
      <w:r w:rsidR="00A7477B">
        <w:rPr>
          <w:rFonts w:ascii="Arial" w:hAnsi="Arial" w:cs="Arial"/>
          <w:color w:val="FF0000"/>
          <w:sz w:val="19"/>
          <w:szCs w:val="19"/>
          <w:shd w:val="clear" w:color="auto" w:fill="FFFFFF"/>
        </w:rPr>
        <w:t xml:space="preserve"> </w:t>
      </w:r>
      <w:r w:rsidR="00E441F2">
        <w:rPr>
          <w:rFonts w:ascii="Arial" w:hAnsi="Arial" w:cs="Arial"/>
          <w:color w:val="FF0000"/>
          <w:sz w:val="19"/>
          <w:szCs w:val="19"/>
          <w:shd w:val="clear" w:color="auto" w:fill="FFFFFF"/>
        </w:rPr>
        <w:t xml:space="preserve">some </w:t>
      </w:r>
      <w:ins w:id="85" w:author="Jeff Lei" w:date="2016-03-08T23:05:00Z">
        <w:r w:rsidR="00495E31">
          <w:rPr>
            <w:rFonts w:ascii="Arial" w:hAnsi="Arial" w:cs="Arial"/>
            <w:color w:val="FF0000"/>
            <w:sz w:val="19"/>
            <w:szCs w:val="19"/>
            <w:shd w:val="clear" w:color="auto" w:fill="FFFFFF"/>
          </w:rPr>
          <w:t xml:space="preserve">of </w:t>
        </w:r>
      </w:ins>
      <w:r w:rsidR="00E441F2">
        <w:rPr>
          <w:rFonts w:ascii="Arial" w:hAnsi="Arial" w:cs="Arial"/>
          <w:color w:val="FF0000"/>
          <w:sz w:val="19"/>
          <w:szCs w:val="19"/>
          <w:shd w:val="clear" w:color="auto" w:fill="FFFFFF"/>
        </w:rPr>
        <w:t xml:space="preserve">the </w:t>
      </w:r>
      <w:r w:rsidR="00291E89">
        <w:rPr>
          <w:rFonts w:ascii="Arial" w:hAnsi="Arial" w:cs="Arial"/>
          <w:color w:val="FF0000"/>
          <w:sz w:val="19"/>
          <w:szCs w:val="19"/>
          <w:shd w:val="clear" w:color="auto" w:fill="FFFFFF"/>
        </w:rPr>
        <w:t>code</w:t>
      </w:r>
      <w:r w:rsidR="00603EF5">
        <w:rPr>
          <w:rFonts w:ascii="Arial" w:hAnsi="Arial" w:cs="Arial"/>
          <w:color w:val="FF0000"/>
          <w:sz w:val="19"/>
          <w:szCs w:val="19"/>
          <w:shd w:val="clear" w:color="auto" w:fill="FFFFFF"/>
        </w:rPr>
        <w:t>-</w:t>
      </w:r>
      <w:r w:rsidR="00523558">
        <w:rPr>
          <w:rFonts w:ascii="Arial" w:hAnsi="Arial" w:cs="Arial"/>
          <w:color w:val="FF0000"/>
          <w:sz w:val="19"/>
          <w:szCs w:val="19"/>
          <w:shd w:val="clear" w:color="auto" w:fill="FFFFFF"/>
        </w:rPr>
        <w:t>based fault localization work</w:t>
      </w:r>
      <w:del w:id="86" w:author="Jeff Lei" w:date="2016-03-08T23:06:00Z">
        <w:r w:rsidR="00523558" w:rsidDel="00495E31">
          <w:rPr>
            <w:rFonts w:ascii="Arial" w:hAnsi="Arial" w:cs="Arial"/>
            <w:color w:val="FF0000"/>
            <w:sz w:val="19"/>
            <w:szCs w:val="19"/>
            <w:shd w:val="clear" w:color="auto" w:fill="FFFFFF"/>
          </w:rPr>
          <w:delText>s</w:delText>
        </w:r>
      </w:del>
      <w:r w:rsidR="00523558">
        <w:rPr>
          <w:rFonts w:ascii="Arial" w:hAnsi="Arial" w:cs="Arial"/>
          <w:color w:val="FF0000"/>
          <w:sz w:val="19"/>
          <w:szCs w:val="19"/>
          <w:shd w:val="clear" w:color="auto" w:fill="FFFFFF"/>
        </w:rPr>
        <w:t xml:space="preserve"> </w:t>
      </w:r>
      <w:r w:rsidR="000C776D">
        <w:rPr>
          <w:rFonts w:ascii="Arial" w:hAnsi="Arial" w:cs="Arial"/>
          <w:color w:val="FF0000"/>
          <w:sz w:val="19"/>
          <w:szCs w:val="19"/>
          <w:shd w:val="clear" w:color="auto" w:fill="FFFFFF"/>
        </w:rPr>
        <w:t>in the related work</w:t>
      </w:r>
      <w:del w:id="87" w:author="Jeff Lei" w:date="2016-03-08T23:06:00Z">
        <w:r w:rsidR="000C776D" w:rsidDel="00495E31">
          <w:rPr>
            <w:rFonts w:ascii="Arial" w:hAnsi="Arial" w:cs="Arial"/>
            <w:color w:val="FF0000"/>
            <w:sz w:val="19"/>
            <w:szCs w:val="19"/>
            <w:shd w:val="clear" w:color="auto" w:fill="FFFFFF"/>
          </w:rPr>
          <w:delText>s</w:delText>
        </w:r>
      </w:del>
      <w:r w:rsidR="000132D5">
        <w:rPr>
          <w:rFonts w:ascii="Arial" w:hAnsi="Arial" w:cs="Arial"/>
          <w:color w:val="FF0000"/>
          <w:sz w:val="19"/>
          <w:szCs w:val="19"/>
          <w:shd w:val="clear" w:color="auto" w:fill="FFFFFF"/>
        </w:rPr>
        <w:t xml:space="preserve"> </w:t>
      </w:r>
      <w:r w:rsidR="00E21282">
        <w:rPr>
          <w:rFonts w:ascii="Arial" w:hAnsi="Arial" w:cs="Arial"/>
          <w:color w:val="FF0000"/>
          <w:sz w:val="19"/>
          <w:szCs w:val="19"/>
          <w:shd w:val="clear" w:color="auto" w:fill="FFFFFF"/>
        </w:rPr>
        <w:t>(See paragraph in Page)</w:t>
      </w:r>
      <w:r w:rsidR="00F51883">
        <w:rPr>
          <w:rFonts w:ascii="Arial" w:hAnsi="Arial" w:cs="Arial"/>
          <w:color w:val="FF0000"/>
          <w:sz w:val="19"/>
          <w:szCs w:val="19"/>
          <w:shd w:val="clear" w:color="auto" w:fill="FFFFFF"/>
        </w:rPr>
        <w:t xml:space="preserve">. </w:t>
      </w:r>
      <w:r w:rsidR="00C3764F">
        <w:rPr>
          <w:rFonts w:ascii="Arial" w:hAnsi="Arial" w:cs="Arial"/>
          <w:color w:val="FF0000"/>
          <w:sz w:val="19"/>
          <w:szCs w:val="19"/>
          <w:shd w:val="clear" w:color="auto" w:fill="FFFFFF"/>
        </w:rPr>
        <w:t xml:space="preserve">Additionally, we </w:t>
      </w:r>
      <w:r w:rsidR="00DA219E">
        <w:rPr>
          <w:rFonts w:ascii="Arial" w:hAnsi="Arial" w:cs="Arial"/>
          <w:color w:val="FF0000"/>
          <w:sz w:val="19"/>
          <w:szCs w:val="19"/>
          <w:shd w:val="clear" w:color="auto" w:fill="FFFFFF"/>
        </w:rPr>
        <w:t>believe</w:t>
      </w:r>
      <w:r w:rsidR="00C3764F">
        <w:rPr>
          <w:rFonts w:ascii="Arial" w:hAnsi="Arial" w:cs="Arial"/>
          <w:color w:val="FF0000"/>
          <w:sz w:val="19"/>
          <w:szCs w:val="19"/>
          <w:shd w:val="clear" w:color="auto" w:fill="FFFFFF"/>
        </w:rPr>
        <w:t xml:space="preserve"> these two type</w:t>
      </w:r>
      <w:ins w:id="88" w:author="Jeff Lei" w:date="2016-03-08T23:06:00Z">
        <w:r w:rsidR="00495E31">
          <w:rPr>
            <w:rFonts w:ascii="Arial" w:hAnsi="Arial" w:cs="Arial"/>
            <w:color w:val="FF0000"/>
            <w:sz w:val="19"/>
            <w:szCs w:val="19"/>
            <w:shd w:val="clear" w:color="auto" w:fill="FFFFFF"/>
          </w:rPr>
          <w:t>s</w:t>
        </w:r>
      </w:ins>
      <w:r w:rsidR="00C3764F">
        <w:rPr>
          <w:rFonts w:ascii="Arial" w:hAnsi="Arial" w:cs="Arial"/>
          <w:color w:val="FF0000"/>
          <w:sz w:val="19"/>
          <w:szCs w:val="19"/>
          <w:shd w:val="clear" w:color="auto" w:fill="FFFFFF"/>
        </w:rPr>
        <w:t xml:space="preserve"> of works can </w:t>
      </w:r>
      <w:del w:id="89" w:author="Jeff Lei" w:date="2016-03-08T23:06:00Z">
        <w:r w:rsidR="00C3764F" w:rsidDel="00495E31">
          <w:rPr>
            <w:rFonts w:ascii="Arial" w:hAnsi="Arial" w:cs="Arial"/>
            <w:color w:val="FF0000"/>
            <w:sz w:val="19"/>
            <w:szCs w:val="19"/>
            <w:shd w:val="clear" w:color="auto" w:fill="FFFFFF"/>
          </w:rPr>
          <w:delText xml:space="preserve">be </w:delText>
        </w:r>
        <w:r w:rsidR="006C01D9" w:rsidDel="00495E31">
          <w:rPr>
            <w:rFonts w:ascii="Arial" w:hAnsi="Arial" w:cs="Arial"/>
            <w:color w:val="FF0000"/>
            <w:sz w:val="19"/>
            <w:szCs w:val="19"/>
            <w:shd w:val="clear" w:color="auto" w:fill="FFFFFF"/>
          </w:rPr>
          <w:delText>cooperated</w:delText>
        </w:r>
      </w:del>
      <w:ins w:id="90" w:author="Jeff Lei" w:date="2016-03-08T23:06:00Z">
        <w:r w:rsidR="00495E31">
          <w:rPr>
            <w:rFonts w:ascii="Arial" w:hAnsi="Arial" w:cs="Arial"/>
            <w:color w:val="FF0000"/>
            <w:sz w:val="19"/>
            <w:szCs w:val="19"/>
            <w:shd w:val="clear" w:color="auto" w:fill="FFFFFF"/>
          </w:rPr>
          <w:t>cooperate</w:t>
        </w:r>
      </w:ins>
      <w:r w:rsidR="00C3764F">
        <w:rPr>
          <w:rFonts w:ascii="Arial" w:hAnsi="Arial" w:cs="Arial"/>
          <w:color w:val="FF0000"/>
          <w:sz w:val="19"/>
          <w:szCs w:val="19"/>
          <w:shd w:val="clear" w:color="auto" w:fill="FFFFFF"/>
        </w:rPr>
        <w:t xml:space="preserve"> with each other to obtain better result</w:t>
      </w:r>
      <w:ins w:id="91" w:author="Jeff Lei" w:date="2016-03-08T23:06:00Z">
        <w:r w:rsidR="00495E31">
          <w:rPr>
            <w:rFonts w:ascii="Arial" w:hAnsi="Arial" w:cs="Arial"/>
            <w:color w:val="FF0000"/>
            <w:sz w:val="19"/>
            <w:szCs w:val="19"/>
            <w:shd w:val="clear" w:color="auto" w:fill="FFFFFF"/>
          </w:rPr>
          <w:t>s</w:t>
        </w:r>
      </w:ins>
      <w:r w:rsidR="00C3764F">
        <w:rPr>
          <w:rFonts w:ascii="Arial" w:hAnsi="Arial" w:cs="Arial"/>
          <w:color w:val="FF0000"/>
          <w:sz w:val="19"/>
          <w:szCs w:val="19"/>
          <w:shd w:val="clear" w:color="auto" w:fill="FFFFFF"/>
        </w:rPr>
        <w:t xml:space="preserve"> of fault diagnosis</w:t>
      </w:r>
      <w:r w:rsidR="00DA219E">
        <w:rPr>
          <w:rFonts w:ascii="Arial" w:hAnsi="Arial" w:cs="Arial"/>
          <w:color w:val="FF0000"/>
          <w:sz w:val="19"/>
          <w:szCs w:val="19"/>
          <w:shd w:val="clear" w:color="auto" w:fill="FFFFFF"/>
        </w:rPr>
        <w:t xml:space="preserve"> [</w:t>
      </w:r>
      <w:r w:rsidR="00540825">
        <w:rPr>
          <w:rFonts w:ascii="Arial" w:hAnsi="Arial" w:cs="Arial"/>
          <w:color w:val="FF0000"/>
          <w:sz w:val="19"/>
          <w:szCs w:val="19"/>
          <w:shd w:val="clear" w:color="auto" w:fill="FFFFFF"/>
        </w:rPr>
        <w:t>4</w:t>
      </w:r>
      <w:r w:rsidR="00DA219E">
        <w:rPr>
          <w:rFonts w:ascii="Arial" w:hAnsi="Arial" w:cs="Arial"/>
          <w:color w:val="FF0000"/>
          <w:sz w:val="19"/>
          <w:szCs w:val="19"/>
          <w:shd w:val="clear" w:color="auto" w:fill="FFFFFF"/>
        </w:rPr>
        <w:t>]</w:t>
      </w:r>
      <w:r w:rsidR="00C3764F">
        <w:rPr>
          <w:rFonts w:ascii="Arial" w:hAnsi="Arial" w:cs="Arial"/>
          <w:color w:val="FF0000"/>
          <w:sz w:val="19"/>
          <w:szCs w:val="19"/>
          <w:shd w:val="clear" w:color="auto" w:fill="FFFFFF"/>
        </w:rPr>
        <w:t>.</w:t>
      </w:r>
    </w:p>
    <w:p w14:paraId="40E267A0" w14:textId="77777777" w:rsidR="00B968AA" w:rsidRDefault="00B968AA" w:rsidP="00AA26EF">
      <w:pPr>
        <w:rPr>
          <w:rFonts w:ascii="Arial" w:hAnsi="Arial" w:cs="Arial"/>
          <w:color w:val="FF0000"/>
          <w:sz w:val="19"/>
          <w:szCs w:val="19"/>
          <w:shd w:val="clear" w:color="auto" w:fill="FFFFFF"/>
        </w:rPr>
      </w:pPr>
    </w:p>
    <w:p w14:paraId="48AE44A9" w14:textId="77777777" w:rsidR="00181C14" w:rsidRDefault="00B968AA"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Pr="00B968AA">
        <w:t xml:space="preserve"> </w:t>
      </w:r>
      <w:r w:rsidR="00181C14" w:rsidRPr="00181C14">
        <w:rPr>
          <w:rFonts w:ascii="Arial" w:hAnsi="Arial" w:cs="Arial"/>
          <w:color w:val="FF0000"/>
          <w:sz w:val="19"/>
          <w:szCs w:val="19"/>
          <w:shd w:val="clear" w:color="auto" w:fill="FFFFFF"/>
        </w:rPr>
        <w:t>Z. Zhang and J. Zhang, “Character</w:t>
      </w:r>
      <w:r w:rsidR="00181C14">
        <w:rPr>
          <w:rFonts w:ascii="Arial" w:hAnsi="Arial" w:cs="Arial"/>
          <w:color w:val="FF0000"/>
          <w:sz w:val="19"/>
          <w:szCs w:val="19"/>
          <w:shd w:val="clear" w:color="auto" w:fill="FFFFFF"/>
        </w:rPr>
        <w:t>izing failure-causing parameter</w:t>
      </w:r>
      <w:r w:rsidR="00181C14">
        <w:rPr>
          <w:rFonts w:ascii="Arial" w:hAnsi="Arial" w:cs="Arial" w:hint="eastAsia"/>
          <w:color w:val="FF0000"/>
          <w:sz w:val="19"/>
          <w:szCs w:val="19"/>
          <w:shd w:val="clear" w:color="auto" w:fill="FFFFFF"/>
        </w:rPr>
        <w:t xml:space="preserve"> </w:t>
      </w:r>
      <w:r w:rsidR="00181C14" w:rsidRPr="00181C14">
        <w:rPr>
          <w:rFonts w:ascii="Arial" w:hAnsi="Arial" w:cs="Arial"/>
          <w:color w:val="FF0000"/>
          <w:sz w:val="19"/>
          <w:szCs w:val="19"/>
          <w:shd w:val="clear" w:color="auto" w:fill="FFFFFF"/>
        </w:rPr>
        <w:t>interactions by adaptive testing,” in P</w:t>
      </w:r>
      <w:r w:rsidR="00181C14">
        <w:rPr>
          <w:rFonts w:ascii="Arial" w:hAnsi="Arial" w:cs="Arial"/>
          <w:color w:val="FF0000"/>
          <w:sz w:val="19"/>
          <w:szCs w:val="19"/>
          <w:shd w:val="clear" w:color="auto" w:fill="FFFFFF"/>
        </w:rPr>
        <w:t>roceedings of the 2011 Interna</w:t>
      </w:r>
      <w:r w:rsidR="00181C14" w:rsidRPr="00181C14">
        <w:rPr>
          <w:rFonts w:ascii="Arial" w:hAnsi="Arial" w:cs="Arial"/>
          <w:color w:val="FF0000"/>
          <w:sz w:val="19"/>
          <w:szCs w:val="19"/>
          <w:shd w:val="clear" w:color="auto" w:fill="FFFFFF"/>
        </w:rPr>
        <w:t>tional Symposium on Software Testi</w:t>
      </w:r>
      <w:r w:rsidR="00181C14">
        <w:rPr>
          <w:rFonts w:ascii="Arial" w:hAnsi="Arial" w:cs="Arial"/>
          <w:color w:val="FF0000"/>
          <w:sz w:val="19"/>
          <w:szCs w:val="19"/>
          <w:shd w:val="clear" w:color="auto" w:fill="FFFFFF"/>
        </w:rPr>
        <w:t>ng and Analysis. ACM, 2011, pp.</w:t>
      </w:r>
      <w:r w:rsidR="00181C14" w:rsidRPr="00181C14">
        <w:rPr>
          <w:rFonts w:ascii="Arial" w:hAnsi="Arial" w:cs="Arial"/>
          <w:color w:val="FF0000"/>
          <w:sz w:val="19"/>
          <w:szCs w:val="19"/>
          <w:shd w:val="clear" w:color="auto" w:fill="FFFFFF"/>
        </w:rPr>
        <w:t>331–341.</w:t>
      </w:r>
    </w:p>
    <w:p w14:paraId="608CD192" w14:textId="77777777" w:rsidR="009664B0" w:rsidRDefault="002F6CD2" w:rsidP="00181C14">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65C08" w:rsidRPr="00F65C08">
        <w:t xml:space="preserve"> </w:t>
      </w:r>
      <w:r w:rsidR="00116725" w:rsidRPr="00116725">
        <w:rPr>
          <w:rFonts w:ascii="Arial" w:hAnsi="Arial" w:cs="Arial"/>
          <w:color w:val="FF0000"/>
          <w:sz w:val="19"/>
          <w:szCs w:val="19"/>
          <w:shd w:val="clear" w:color="auto" w:fill="FFFFFF"/>
        </w:rPr>
        <w:t xml:space="preserve">J. Li, C. </w:t>
      </w:r>
      <w:proofErr w:type="spellStart"/>
      <w:r w:rsidR="00116725" w:rsidRPr="00116725">
        <w:rPr>
          <w:rFonts w:ascii="Arial" w:hAnsi="Arial" w:cs="Arial"/>
          <w:color w:val="FF0000"/>
          <w:sz w:val="19"/>
          <w:szCs w:val="19"/>
          <w:shd w:val="clear" w:color="auto" w:fill="FFFFFF"/>
        </w:rPr>
        <w:t>Nie</w:t>
      </w:r>
      <w:proofErr w:type="spellEnd"/>
      <w:r w:rsidR="00116725" w:rsidRPr="00116725">
        <w:rPr>
          <w:rFonts w:ascii="Arial" w:hAnsi="Arial" w:cs="Arial"/>
          <w:color w:val="FF0000"/>
          <w:sz w:val="19"/>
          <w:szCs w:val="19"/>
          <w:shd w:val="clear" w:color="auto" w:fill="FFFFFF"/>
        </w:rPr>
        <w:t>, and Y. Lei, “Im</w:t>
      </w:r>
      <w:r w:rsidR="00116725">
        <w:rPr>
          <w:rFonts w:ascii="Arial" w:hAnsi="Arial" w:cs="Arial"/>
          <w:color w:val="FF0000"/>
          <w:sz w:val="19"/>
          <w:szCs w:val="19"/>
          <w:shd w:val="clear" w:color="auto" w:fill="FFFFFF"/>
        </w:rPr>
        <w:t>proved delta debugging based on</w:t>
      </w:r>
      <w:r w:rsidR="00116725">
        <w:rPr>
          <w:rFonts w:ascii="Arial" w:hAnsi="Arial" w:cs="Arial" w:hint="eastAsia"/>
          <w:color w:val="FF0000"/>
          <w:sz w:val="19"/>
          <w:szCs w:val="19"/>
          <w:shd w:val="clear" w:color="auto" w:fill="FFFFFF"/>
        </w:rPr>
        <w:t xml:space="preserve"> </w:t>
      </w:r>
      <w:r w:rsidR="00116725" w:rsidRPr="00116725">
        <w:rPr>
          <w:rFonts w:ascii="Arial" w:hAnsi="Arial" w:cs="Arial"/>
          <w:color w:val="FF0000"/>
          <w:sz w:val="19"/>
          <w:szCs w:val="19"/>
          <w:shd w:val="clear" w:color="auto" w:fill="FFFFFF"/>
        </w:rPr>
        <w:t>combinatorial testing,” in Quality So</w:t>
      </w:r>
      <w:r w:rsidR="00116725">
        <w:rPr>
          <w:rFonts w:ascii="Arial" w:hAnsi="Arial" w:cs="Arial"/>
          <w:color w:val="FF0000"/>
          <w:sz w:val="19"/>
          <w:szCs w:val="19"/>
          <w:shd w:val="clear" w:color="auto" w:fill="FFFFFF"/>
        </w:rPr>
        <w:t>ftware (QSIC), 2012 12th Inter</w:t>
      </w:r>
      <w:r w:rsidR="00116725" w:rsidRPr="00116725">
        <w:rPr>
          <w:rFonts w:ascii="Arial" w:hAnsi="Arial" w:cs="Arial"/>
          <w:color w:val="FF0000"/>
          <w:sz w:val="19"/>
          <w:szCs w:val="19"/>
          <w:shd w:val="clear" w:color="auto" w:fill="FFFFFF"/>
        </w:rPr>
        <w:t>national Conference on. IEEE, 2012, pp. 102–105</w:t>
      </w:r>
      <w:r w:rsidR="009664B0">
        <w:rPr>
          <w:rFonts w:ascii="Arial" w:hAnsi="Arial" w:cs="Arial"/>
          <w:color w:val="FF0000"/>
          <w:sz w:val="19"/>
          <w:szCs w:val="19"/>
          <w:shd w:val="clear" w:color="auto" w:fill="FFFFFF"/>
        </w:rPr>
        <w:t>.</w:t>
      </w:r>
    </w:p>
    <w:p w14:paraId="1550C780" w14:textId="77777777" w:rsidR="00B313DC" w:rsidRDefault="002F6CD2" w:rsidP="00116725">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540825" w:rsidRPr="00540825">
        <w:t xml:space="preserve"> </w:t>
      </w:r>
      <w:r w:rsidR="00540825" w:rsidRPr="00540825">
        <w:rPr>
          <w:rFonts w:ascii="Arial" w:hAnsi="Arial" w:cs="Arial"/>
          <w:color w:val="FF0000"/>
          <w:sz w:val="19"/>
          <w:szCs w:val="19"/>
          <w:shd w:val="clear" w:color="auto" w:fill="FFFFFF"/>
        </w:rPr>
        <w:t>Zeller A, Hildebrandt R. Simplifying and isolating failure-inducing input. Software Engineering, IEEE Transactions on. 2002 Feb</w:t>
      </w:r>
      <w:proofErr w:type="gramStart"/>
      <w:r w:rsidR="00540825" w:rsidRPr="00540825">
        <w:rPr>
          <w:rFonts w:ascii="Arial" w:hAnsi="Arial" w:cs="Arial"/>
          <w:color w:val="FF0000"/>
          <w:sz w:val="19"/>
          <w:szCs w:val="19"/>
          <w:shd w:val="clear" w:color="auto" w:fill="FFFFFF"/>
        </w:rPr>
        <w:t>;28</w:t>
      </w:r>
      <w:proofErr w:type="gramEnd"/>
      <w:r w:rsidR="00540825" w:rsidRPr="00540825">
        <w:rPr>
          <w:rFonts w:ascii="Arial" w:hAnsi="Arial" w:cs="Arial"/>
          <w:color w:val="FF0000"/>
          <w:sz w:val="19"/>
          <w:szCs w:val="19"/>
          <w:shd w:val="clear" w:color="auto" w:fill="FFFFFF"/>
        </w:rPr>
        <w:t>(2):183-200.</w:t>
      </w:r>
    </w:p>
    <w:p w14:paraId="57023DD5" w14:textId="77777777" w:rsidR="006F568B" w:rsidRDefault="006F568B" w:rsidP="004B004A">
      <w:pPr>
        <w:rPr>
          <w:rFonts w:ascii="Arial" w:hAnsi="Arial" w:cs="Arial"/>
          <w:color w:val="FF0000"/>
          <w:sz w:val="19"/>
          <w:szCs w:val="19"/>
          <w:shd w:val="clear" w:color="auto" w:fill="FFFFFF"/>
        </w:rPr>
      </w:pPr>
      <w:r>
        <w:rPr>
          <w:rFonts w:ascii="Arial" w:hAnsi="Arial" w:cs="Arial"/>
          <w:color w:val="FF0000"/>
          <w:sz w:val="19"/>
          <w:szCs w:val="19"/>
          <w:shd w:val="clear" w:color="auto" w:fill="FFFFFF"/>
        </w:rPr>
        <w:t>[</w:t>
      </w:r>
      <w:r w:rsidR="00540825">
        <w:rPr>
          <w:rFonts w:ascii="Arial" w:hAnsi="Arial" w:cs="Arial"/>
          <w:color w:val="FF0000"/>
          <w:sz w:val="19"/>
          <w:szCs w:val="19"/>
          <w:shd w:val="clear" w:color="auto" w:fill="FFFFFF"/>
        </w:rPr>
        <w:t>4</w:t>
      </w:r>
      <w:r>
        <w:rPr>
          <w:rFonts w:ascii="Arial" w:hAnsi="Arial" w:cs="Arial"/>
          <w:color w:val="FF0000"/>
          <w:sz w:val="19"/>
          <w:szCs w:val="19"/>
          <w:shd w:val="clear" w:color="auto" w:fill="FFFFFF"/>
        </w:rPr>
        <w:t>]</w:t>
      </w:r>
      <w:r w:rsidR="004A0172">
        <w:rPr>
          <w:rFonts w:ascii="Arial" w:hAnsi="Arial" w:cs="Arial"/>
          <w:color w:val="FF0000"/>
          <w:sz w:val="19"/>
          <w:szCs w:val="19"/>
          <w:shd w:val="clear" w:color="auto" w:fill="FFFFFF"/>
        </w:rPr>
        <w:t xml:space="preserve"> </w:t>
      </w:r>
      <w:proofErr w:type="spellStart"/>
      <w:r w:rsidRPr="006F568B">
        <w:rPr>
          <w:rFonts w:ascii="Arial" w:hAnsi="Arial" w:cs="Arial"/>
          <w:color w:val="FF0000"/>
          <w:sz w:val="19"/>
          <w:szCs w:val="19"/>
          <w:shd w:val="clear" w:color="auto" w:fill="FFFFFF"/>
        </w:rPr>
        <w:t>Ghandehari</w:t>
      </w:r>
      <w:proofErr w:type="spellEnd"/>
      <w:r w:rsidRPr="006F568B">
        <w:rPr>
          <w:rFonts w:ascii="Arial" w:hAnsi="Arial" w:cs="Arial"/>
          <w:color w:val="FF0000"/>
          <w:sz w:val="19"/>
          <w:szCs w:val="19"/>
          <w:shd w:val="clear" w:color="auto" w:fill="FFFFFF"/>
        </w:rPr>
        <w:t xml:space="preserve"> LS, Lei Y, Kung D, </w:t>
      </w:r>
      <w:proofErr w:type="spellStart"/>
      <w:r w:rsidRPr="006F568B">
        <w:rPr>
          <w:rFonts w:ascii="Arial" w:hAnsi="Arial" w:cs="Arial"/>
          <w:color w:val="FF0000"/>
          <w:sz w:val="19"/>
          <w:szCs w:val="19"/>
          <w:shd w:val="clear" w:color="auto" w:fill="FFFFFF"/>
        </w:rPr>
        <w:t>Kacker</w:t>
      </w:r>
      <w:proofErr w:type="spellEnd"/>
      <w:r w:rsidRPr="006F568B">
        <w:rPr>
          <w:rFonts w:ascii="Arial" w:hAnsi="Arial" w:cs="Arial"/>
          <w:color w:val="FF0000"/>
          <w:sz w:val="19"/>
          <w:szCs w:val="19"/>
          <w:shd w:val="clear" w:color="auto" w:fill="FFFFFF"/>
        </w:rPr>
        <w:t xml:space="preserve"> R, Kuhn R. Fault localization based on failure-inducing combinations. In</w:t>
      </w:r>
      <w:r w:rsidR="00D1236D">
        <w:rPr>
          <w:rFonts w:ascii="Arial" w:hAnsi="Arial" w:cs="Arial"/>
          <w:color w:val="FF0000"/>
          <w:sz w:val="19"/>
          <w:szCs w:val="19"/>
          <w:shd w:val="clear" w:color="auto" w:fill="FFFFFF"/>
        </w:rPr>
        <w:t xml:space="preserve"> </w:t>
      </w:r>
      <w:r w:rsidRPr="006F568B">
        <w:rPr>
          <w:rFonts w:ascii="Arial" w:hAnsi="Arial" w:cs="Arial"/>
          <w:color w:val="FF0000"/>
          <w:sz w:val="19"/>
          <w:szCs w:val="19"/>
          <w:shd w:val="clear" w:color="auto" w:fill="FFFFFF"/>
        </w:rPr>
        <w:t>Software Reliability Engineering (ISSRE), 2013 IEEE 24th International Symposium on 2013 Nov 4 (pp. 168-177). IEEE.</w:t>
      </w:r>
    </w:p>
    <w:p w14:paraId="0C0B0766" w14:textId="77777777" w:rsidR="00C00B60" w:rsidRPr="001B029B" w:rsidRDefault="00C00B60" w:rsidP="004B004A">
      <w:pPr>
        <w:rPr>
          <w:rFonts w:ascii="Arial" w:hAnsi="Arial" w:cs="Arial"/>
          <w:color w:val="FF0000"/>
          <w:sz w:val="19"/>
          <w:szCs w:val="19"/>
          <w:shd w:val="clear" w:color="auto" w:fill="FFFFFF"/>
        </w:rPr>
      </w:pPr>
    </w:p>
    <w:p w14:paraId="1E278091" w14:textId="77777777" w:rsidR="00454607" w:rsidRDefault="00454607">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6</w:t>
      </w:r>
      <w:r>
        <w:rPr>
          <w:rFonts w:ascii="Arial" w:hAnsi="Arial" w:cs="Arial"/>
          <w:color w:val="222222"/>
          <w:sz w:val="19"/>
          <w:szCs w:val="19"/>
          <w:shd w:val="clear" w:color="auto" w:fill="FFFFFF"/>
        </w:rPr>
        <w:t>:</w:t>
      </w:r>
    </w:p>
    <w:p w14:paraId="6C7BEA1A" w14:textId="77777777" w:rsidR="00B7757C" w:rsidRDefault="00B40591">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In the approach, why it is mandatory to forbid MFS when augmenting the test suites? It is possible that MFS can interact with input parts, not exercised by the employed test suite, and hide the fault. In other words, why is it assumed that every time that a specific failure-inducing schema is used it triggers the failures. This might not happen under higher strengths. I wonder whether this was observed in the conducted experiments.</w:t>
      </w:r>
      <w:r>
        <w:rPr>
          <w:rFonts w:ascii="Arial" w:hAnsi="Arial" w:cs="Arial"/>
          <w:color w:val="222222"/>
          <w:sz w:val="19"/>
          <w:szCs w:val="19"/>
        </w:rPr>
        <w:br/>
      </w:r>
    </w:p>
    <w:p w14:paraId="68D0E6D2" w14:textId="77777777" w:rsidR="003A485E" w:rsidRDefault="004011FB" w:rsidP="004011FB">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86675">
        <w:rPr>
          <w:rFonts w:ascii="Arial" w:hAnsi="Arial" w:cs="Arial"/>
          <w:color w:val="FF0000"/>
          <w:sz w:val="19"/>
          <w:szCs w:val="19"/>
          <w:shd w:val="clear" w:color="auto" w:fill="FFFFFF"/>
        </w:rPr>
        <w:t xml:space="preserve"> </w:t>
      </w:r>
      <w:r w:rsidR="00044CDE">
        <w:rPr>
          <w:rFonts w:ascii="Arial" w:hAnsi="Arial" w:cs="Arial"/>
          <w:color w:val="FF0000"/>
          <w:sz w:val="19"/>
          <w:szCs w:val="19"/>
          <w:shd w:val="clear" w:color="auto" w:fill="FFFFFF"/>
        </w:rPr>
        <w:t xml:space="preserve">We agree that in practice, it is possible </w:t>
      </w:r>
      <w:r w:rsidR="000C18C2">
        <w:rPr>
          <w:rFonts w:ascii="Arial" w:hAnsi="Arial" w:cs="Arial"/>
          <w:color w:val="FF0000"/>
          <w:sz w:val="19"/>
          <w:szCs w:val="19"/>
          <w:shd w:val="clear" w:color="auto" w:fill="FFFFFF"/>
        </w:rPr>
        <w:t xml:space="preserve">that MFS can </w:t>
      </w:r>
      <w:r w:rsidR="00620AD4">
        <w:rPr>
          <w:rFonts w:ascii="Arial" w:hAnsi="Arial" w:cs="Arial"/>
          <w:color w:val="FF0000"/>
          <w:sz w:val="19"/>
          <w:szCs w:val="19"/>
          <w:shd w:val="clear" w:color="auto" w:fill="FFFFFF"/>
        </w:rPr>
        <w:t>interact</w:t>
      </w:r>
      <w:r w:rsidR="004A657E">
        <w:rPr>
          <w:rFonts w:ascii="Arial" w:hAnsi="Arial" w:cs="Arial"/>
          <w:color w:val="FF0000"/>
          <w:sz w:val="19"/>
          <w:szCs w:val="19"/>
          <w:shd w:val="clear" w:color="auto" w:fill="FFFFFF"/>
        </w:rPr>
        <w:t xml:space="preserve"> some inputs, so that it may not</w:t>
      </w:r>
      <w:r w:rsidR="00465629">
        <w:rPr>
          <w:rFonts w:ascii="Arial" w:hAnsi="Arial" w:cs="Arial"/>
          <w:color w:val="FF0000"/>
          <w:sz w:val="19"/>
          <w:szCs w:val="19"/>
          <w:shd w:val="clear" w:color="auto" w:fill="FFFFFF"/>
        </w:rPr>
        <w:t xml:space="preserve"> be observed in some test cases</w:t>
      </w:r>
      <w:r w:rsidR="00465629">
        <w:rPr>
          <w:rFonts w:ascii="Arial" w:hAnsi="Arial" w:cs="Arial" w:hint="eastAsia"/>
          <w:color w:val="FF0000"/>
          <w:sz w:val="19"/>
          <w:szCs w:val="19"/>
          <w:shd w:val="clear" w:color="auto" w:fill="FFFFFF"/>
        </w:rPr>
        <w:t xml:space="preserve">. </w:t>
      </w:r>
      <w:r w:rsidR="00465629">
        <w:rPr>
          <w:rFonts w:ascii="Arial" w:hAnsi="Arial" w:cs="Arial"/>
          <w:color w:val="FF0000"/>
          <w:sz w:val="19"/>
          <w:szCs w:val="19"/>
          <w:shd w:val="clear" w:color="auto" w:fill="FFFFFF"/>
        </w:rPr>
        <w:t xml:space="preserve">In such case the schemas identified by our framework will be </w:t>
      </w:r>
      <w:r w:rsidR="00175CA3">
        <w:rPr>
          <w:rFonts w:ascii="Arial" w:hAnsi="Arial" w:cs="Arial"/>
          <w:color w:val="FF0000"/>
          <w:sz w:val="19"/>
          <w:szCs w:val="19"/>
          <w:shd w:val="clear" w:color="auto" w:fill="FFFFFF"/>
        </w:rPr>
        <w:t xml:space="preserve">super-schema of the actual MFS. For example, considering </w:t>
      </w:r>
      <w:r w:rsidR="00BF505C">
        <w:rPr>
          <w:rFonts w:ascii="Arial" w:hAnsi="Arial" w:cs="Arial"/>
          <w:color w:val="FF0000"/>
          <w:sz w:val="19"/>
          <w:szCs w:val="19"/>
          <w:shd w:val="clear" w:color="auto" w:fill="FFFFFF"/>
        </w:rPr>
        <w:t xml:space="preserve">a SUT 2*3*3, and assume that the actual MFS is (0, 1, -). Assume that </w:t>
      </w:r>
      <w:r w:rsidR="00086FEC">
        <w:rPr>
          <w:rFonts w:ascii="Arial" w:hAnsi="Arial" w:cs="Arial"/>
          <w:color w:val="FF0000"/>
          <w:sz w:val="19"/>
          <w:szCs w:val="19"/>
          <w:shd w:val="clear" w:color="auto" w:fill="FFFFFF"/>
        </w:rPr>
        <w:t>the last factor (-, -</w:t>
      </w:r>
      <w:r w:rsidR="008A166A">
        <w:rPr>
          <w:rFonts w:ascii="Arial" w:hAnsi="Arial" w:cs="Arial"/>
          <w:color w:val="FF0000"/>
          <w:sz w:val="19"/>
          <w:szCs w:val="19"/>
          <w:shd w:val="clear" w:color="auto" w:fill="FFFFFF"/>
        </w:rPr>
        <w:t>, 1</w:t>
      </w:r>
      <w:r w:rsidR="00086FEC">
        <w:rPr>
          <w:rFonts w:ascii="Arial" w:hAnsi="Arial" w:cs="Arial"/>
          <w:color w:val="FF0000"/>
          <w:sz w:val="19"/>
          <w:szCs w:val="19"/>
          <w:shd w:val="clear" w:color="auto" w:fill="FFFFFF"/>
        </w:rPr>
        <w:t xml:space="preserve">) will make the MFS hided, then we can </w:t>
      </w:r>
      <w:r w:rsidR="001921F3">
        <w:rPr>
          <w:rFonts w:ascii="Arial" w:hAnsi="Arial" w:cs="Arial"/>
          <w:color w:val="FF0000"/>
          <w:sz w:val="19"/>
          <w:szCs w:val="19"/>
          <w:shd w:val="clear" w:color="auto" w:fill="FFFFFF"/>
        </w:rPr>
        <w:t>list</w:t>
      </w:r>
      <w:r w:rsidR="00086FEC">
        <w:rPr>
          <w:rFonts w:ascii="Arial" w:hAnsi="Arial" w:cs="Arial"/>
          <w:color w:val="FF0000"/>
          <w:sz w:val="19"/>
          <w:szCs w:val="19"/>
          <w:shd w:val="clear" w:color="auto" w:fill="FFFFFF"/>
        </w:rPr>
        <w:t xml:space="preserve"> all the test cases as the following table.</w:t>
      </w:r>
      <w:r w:rsidR="00BF505C">
        <w:rPr>
          <w:rFonts w:ascii="Arial" w:hAnsi="Arial" w:cs="Arial"/>
          <w:color w:val="FF0000"/>
          <w:sz w:val="19"/>
          <w:szCs w:val="19"/>
          <w:shd w:val="clear" w:color="auto" w:fill="FFFFFF"/>
        </w:rPr>
        <w:t xml:space="preserve"> </w:t>
      </w:r>
    </w:p>
    <w:tbl>
      <w:tblPr>
        <w:tblStyle w:val="a3"/>
        <w:tblW w:w="0" w:type="auto"/>
        <w:tblBorders>
          <w:top w:val="single" w:sz="4" w:space="0" w:color="FF0000"/>
          <w:left w:val="single" w:sz="4" w:space="0" w:color="FF0000"/>
          <w:bottom w:val="single" w:sz="4" w:space="0" w:color="FF0000"/>
          <w:right w:val="single" w:sz="4" w:space="0" w:color="FF0000"/>
          <w:insideH w:val="single" w:sz="4" w:space="0" w:color="FF0000"/>
          <w:insideV w:val="single" w:sz="4" w:space="0" w:color="FF0000"/>
        </w:tblBorders>
        <w:tblLook w:val="04A0" w:firstRow="1" w:lastRow="0" w:firstColumn="1" w:lastColumn="0" w:noHBand="0" w:noVBand="1"/>
      </w:tblPr>
      <w:tblGrid>
        <w:gridCol w:w="544"/>
        <w:gridCol w:w="428"/>
        <w:gridCol w:w="481"/>
        <w:gridCol w:w="428"/>
        <w:gridCol w:w="660"/>
      </w:tblGrid>
      <w:tr w:rsidR="00E7336A" w:rsidRPr="0061382F" w14:paraId="7BCA45C1" w14:textId="77777777" w:rsidTr="00E7336A">
        <w:tc>
          <w:tcPr>
            <w:tcW w:w="428" w:type="dxa"/>
          </w:tcPr>
          <w:p w14:paraId="3133FE66" w14:textId="77777777"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w:t>
            </w:r>
          </w:p>
        </w:tc>
        <w:tc>
          <w:tcPr>
            <w:tcW w:w="428" w:type="dxa"/>
          </w:tcPr>
          <w:p w14:paraId="32B36F6A"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14:paraId="28C5FF9D"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14:paraId="4EEBF629"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14:paraId="4D4F71B7"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14:paraId="48D6DDAB" w14:textId="77777777" w:rsidTr="00E7336A">
        <w:tc>
          <w:tcPr>
            <w:tcW w:w="428" w:type="dxa"/>
          </w:tcPr>
          <w:p w14:paraId="19E2F9DF" w14:textId="77777777"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T2</w:t>
            </w:r>
          </w:p>
        </w:tc>
        <w:tc>
          <w:tcPr>
            <w:tcW w:w="428" w:type="dxa"/>
          </w:tcPr>
          <w:p w14:paraId="3398A41F"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14:paraId="01DD1760"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14:paraId="19D676C0"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14:paraId="5396520F"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14:paraId="66776F08" w14:textId="77777777" w:rsidTr="00E7336A">
        <w:tc>
          <w:tcPr>
            <w:tcW w:w="428" w:type="dxa"/>
          </w:tcPr>
          <w:p w14:paraId="7602C940" w14:textId="77777777" w:rsidR="00E7336A" w:rsidRPr="0061382F" w:rsidRDefault="00E7336A" w:rsidP="004011FB">
            <w:pPr>
              <w:rPr>
                <w:rFonts w:ascii="Arial" w:hAnsi="Arial" w:cs="Arial"/>
                <w:color w:val="FF0000"/>
                <w:sz w:val="19"/>
                <w:szCs w:val="19"/>
                <w:shd w:val="clear" w:color="auto" w:fill="FFFFFF"/>
              </w:rPr>
            </w:pPr>
            <w:r>
              <w:rPr>
                <w:rFonts w:ascii="Arial" w:hAnsi="Arial" w:cs="Arial"/>
                <w:color w:val="FF0000"/>
                <w:sz w:val="19"/>
                <w:szCs w:val="19"/>
                <w:shd w:val="clear" w:color="auto" w:fill="FFFFFF"/>
              </w:rPr>
              <w:t>T3</w:t>
            </w:r>
          </w:p>
        </w:tc>
        <w:tc>
          <w:tcPr>
            <w:tcW w:w="428" w:type="dxa"/>
          </w:tcPr>
          <w:p w14:paraId="63EF9E2C"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14:paraId="7A93FCFC"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14:paraId="1A5D4B2E"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14:paraId="0819F277" w14:textId="77777777" w:rsidR="00E7336A" w:rsidRPr="0061382F" w:rsidRDefault="00E7336A" w:rsidP="004011FB">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Pass</w:t>
            </w:r>
          </w:p>
        </w:tc>
      </w:tr>
      <w:tr w:rsidR="00E7336A" w:rsidRPr="0061382F" w14:paraId="6E06EE3E" w14:textId="77777777" w:rsidTr="00E7336A">
        <w:tc>
          <w:tcPr>
            <w:tcW w:w="428" w:type="dxa"/>
          </w:tcPr>
          <w:p w14:paraId="0EEB81C4"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T4</w:t>
            </w:r>
          </w:p>
        </w:tc>
        <w:tc>
          <w:tcPr>
            <w:tcW w:w="428" w:type="dxa"/>
          </w:tcPr>
          <w:p w14:paraId="7BDDF957"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14:paraId="0DB38734"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14:paraId="3B568E76"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14:paraId="02A42408"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14:paraId="593CA071" w14:textId="77777777" w:rsidTr="00E7336A">
        <w:tc>
          <w:tcPr>
            <w:tcW w:w="428" w:type="dxa"/>
            <w:shd w:val="clear" w:color="auto" w:fill="A6A6A6" w:themeFill="background1" w:themeFillShade="A6"/>
          </w:tcPr>
          <w:p w14:paraId="1AEEA83B" w14:textId="77777777" w:rsidR="00E7336A" w:rsidRPr="00E7336A" w:rsidRDefault="00E7336A" w:rsidP="004011FB">
            <w:pPr>
              <w:rPr>
                <w:rFonts w:ascii="Arial" w:hAnsi="Arial" w:cs="Arial"/>
                <w:b/>
                <w:color w:val="FF0000"/>
                <w:sz w:val="19"/>
                <w:szCs w:val="19"/>
              </w:rPr>
            </w:pPr>
            <w:r>
              <w:rPr>
                <w:rFonts w:ascii="Arial" w:hAnsi="Arial" w:cs="Arial"/>
                <w:b/>
                <w:color w:val="FF0000"/>
                <w:sz w:val="19"/>
                <w:szCs w:val="19"/>
              </w:rPr>
              <w:t>T5</w:t>
            </w:r>
          </w:p>
        </w:tc>
        <w:tc>
          <w:tcPr>
            <w:tcW w:w="428" w:type="dxa"/>
            <w:shd w:val="clear" w:color="auto" w:fill="A6A6A6" w:themeFill="background1" w:themeFillShade="A6"/>
          </w:tcPr>
          <w:p w14:paraId="50B8929C" w14:textId="77777777"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0</w:t>
            </w:r>
          </w:p>
        </w:tc>
        <w:tc>
          <w:tcPr>
            <w:tcW w:w="481" w:type="dxa"/>
            <w:shd w:val="clear" w:color="auto" w:fill="A6A6A6" w:themeFill="background1" w:themeFillShade="A6"/>
          </w:tcPr>
          <w:p w14:paraId="53DD46D5" w14:textId="77777777"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428" w:type="dxa"/>
            <w:shd w:val="clear" w:color="auto" w:fill="A6A6A6" w:themeFill="background1" w:themeFillShade="A6"/>
          </w:tcPr>
          <w:p w14:paraId="6AF34340" w14:textId="77777777"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1</w:t>
            </w:r>
          </w:p>
        </w:tc>
        <w:tc>
          <w:tcPr>
            <w:tcW w:w="660" w:type="dxa"/>
            <w:shd w:val="clear" w:color="auto" w:fill="A6A6A6" w:themeFill="background1" w:themeFillShade="A6"/>
          </w:tcPr>
          <w:p w14:paraId="1167E158" w14:textId="77777777" w:rsidR="00E7336A" w:rsidRPr="00E7336A" w:rsidRDefault="00E7336A" w:rsidP="004011FB">
            <w:pPr>
              <w:rPr>
                <w:rFonts w:ascii="Arial" w:hAnsi="Arial" w:cs="Arial"/>
                <w:b/>
                <w:color w:val="FF0000"/>
                <w:sz w:val="19"/>
                <w:szCs w:val="19"/>
              </w:rPr>
            </w:pPr>
            <w:r w:rsidRPr="00E7336A">
              <w:rPr>
                <w:rFonts w:ascii="Arial" w:hAnsi="Arial" w:cs="Arial"/>
                <w:b/>
                <w:color w:val="FF0000"/>
                <w:sz w:val="19"/>
                <w:szCs w:val="19"/>
              </w:rPr>
              <w:t>Pass</w:t>
            </w:r>
          </w:p>
        </w:tc>
      </w:tr>
      <w:tr w:rsidR="00E7336A" w:rsidRPr="0061382F" w14:paraId="58555361" w14:textId="77777777" w:rsidTr="00E7336A">
        <w:tc>
          <w:tcPr>
            <w:tcW w:w="428" w:type="dxa"/>
          </w:tcPr>
          <w:p w14:paraId="05E40717"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T6</w:t>
            </w:r>
          </w:p>
        </w:tc>
        <w:tc>
          <w:tcPr>
            <w:tcW w:w="428" w:type="dxa"/>
          </w:tcPr>
          <w:p w14:paraId="17F0B062"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14:paraId="07AB6DD5"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14:paraId="56A129C4"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14:paraId="7FCC368A"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Fail</w:t>
            </w:r>
          </w:p>
        </w:tc>
      </w:tr>
      <w:tr w:rsidR="00E7336A" w:rsidRPr="0061382F" w14:paraId="44E02E12" w14:textId="77777777" w:rsidTr="00E7336A">
        <w:tc>
          <w:tcPr>
            <w:tcW w:w="428" w:type="dxa"/>
          </w:tcPr>
          <w:p w14:paraId="5C6C84D5"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T7</w:t>
            </w:r>
          </w:p>
        </w:tc>
        <w:tc>
          <w:tcPr>
            <w:tcW w:w="428" w:type="dxa"/>
          </w:tcPr>
          <w:p w14:paraId="4A30BBFD"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14:paraId="4AA8C63B"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14:paraId="47C99FCC"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14:paraId="1D043133"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361B4809" w14:textId="77777777" w:rsidTr="00E7336A">
        <w:tc>
          <w:tcPr>
            <w:tcW w:w="428" w:type="dxa"/>
          </w:tcPr>
          <w:p w14:paraId="67543962" w14:textId="77777777" w:rsidR="00E7336A" w:rsidRPr="0061382F" w:rsidRDefault="005548A5"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w:t>
            </w:r>
            <w:r w:rsidR="00E7336A">
              <w:rPr>
                <w:rFonts w:ascii="Arial" w:hAnsi="Arial" w:cs="Arial"/>
                <w:color w:val="FF0000"/>
                <w:sz w:val="19"/>
                <w:szCs w:val="19"/>
                <w:shd w:val="clear" w:color="auto" w:fill="FFFFFF"/>
              </w:rPr>
              <w:t>8</w:t>
            </w:r>
          </w:p>
        </w:tc>
        <w:tc>
          <w:tcPr>
            <w:tcW w:w="428" w:type="dxa"/>
          </w:tcPr>
          <w:p w14:paraId="252A646E"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14:paraId="665BA527"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14:paraId="64DBB729"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14:paraId="5C0E929C"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3105704D" w14:textId="77777777" w:rsidTr="00E7336A">
        <w:tc>
          <w:tcPr>
            <w:tcW w:w="428" w:type="dxa"/>
          </w:tcPr>
          <w:p w14:paraId="4FA7412F"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T9</w:t>
            </w:r>
          </w:p>
        </w:tc>
        <w:tc>
          <w:tcPr>
            <w:tcW w:w="428" w:type="dxa"/>
          </w:tcPr>
          <w:p w14:paraId="5E7C7F97"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81" w:type="dxa"/>
          </w:tcPr>
          <w:p w14:paraId="6937A3B0"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14:paraId="168F7CFE"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14:paraId="19BADEE3"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76BDEAB2" w14:textId="77777777" w:rsidTr="00E7336A">
        <w:tc>
          <w:tcPr>
            <w:tcW w:w="428" w:type="dxa"/>
          </w:tcPr>
          <w:p w14:paraId="38B1F88A"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T10</w:t>
            </w:r>
          </w:p>
        </w:tc>
        <w:tc>
          <w:tcPr>
            <w:tcW w:w="428" w:type="dxa"/>
          </w:tcPr>
          <w:p w14:paraId="1E989350"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14:paraId="5E581AFC"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14:paraId="751014DA"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14:paraId="04FCF133"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6EAB4005" w14:textId="77777777" w:rsidTr="00E7336A">
        <w:tc>
          <w:tcPr>
            <w:tcW w:w="428" w:type="dxa"/>
          </w:tcPr>
          <w:p w14:paraId="6EE19F34"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T11</w:t>
            </w:r>
          </w:p>
        </w:tc>
        <w:tc>
          <w:tcPr>
            <w:tcW w:w="428" w:type="dxa"/>
          </w:tcPr>
          <w:p w14:paraId="60A5877F"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14:paraId="494C0BD9"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14:paraId="056F4F37"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14:paraId="1A3E9A1E"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5D8445DA" w14:textId="77777777" w:rsidTr="00E7336A">
        <w:tc>
          <w:tcPr>
            <w:tcW w:w="428" w:type="dxa"/>
          </w:tcPr>
          <w:p w14:paraId="3AC3F8D4"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T12</w:t>
            </w:r>
          </w:p>
        </w:tc>
        <w:tc>
          <w:tcPr>
            <w:tcW w:w="428" w:type="dxa"/>
          </w:tcPr>
          <w:p w14:paraId="0B2D9DFB"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14:paraId="70126C2A"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428" w:type="dxa"/>
          </w:tcPr>
          <w:p w14:paraId="0DCC7A20"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14:paraId="7875E2A1"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6A756A8B" w14:textId="77777777" w:rsidTr="00E7336A">
        <w:tc>
          <w:tcPr>
            <w:tcW w:w="428" w:type="dxa"/>
          </w:tcPr>
          <w:p w14:paraId="3678B6B4"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T13</w:t>
            </w:r>
          </w:p>
        </w:tc>
        <w:tc>
          <w:tcPr>
            <w:tcW w:w="428" w:type="dxa"/>
          </w:tcPr>
          <w:p w14:paraId="5005F08E"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14:paraId="0EEA5746"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14:paraId="4F22CA2E"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14:paraId="04B337EE"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5A481C0E" w14:textId="77777777" w:rsidTr="00E7336A">
        <w:tc>
          <w:tcPr>
            <w:tcW w:w="428" w:type="dxa"/>
          </w:tcPr>
          <w:p w14:paraId="35854278"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T14</w:t>
            </w:r>
          </w:p>
        </w:tc>
        <w:tc>
          <w:tcPr>
            <w:tcW w:w="428" w:type="dxa"/>
          </w:tcPr>
          <w:p w14:paraId="5453C59E"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14:paraId="2CD117F0"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14:paraId="6C902E59"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14:paraId="724EF634"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3806339F" w14:textId="77777777" w:rsidTr="00E7336A">
        <w:tc>
          <w:tcPr>
            <w:tcW w:w="428" w:type="dxa"/>
          </w:tcPr>
          <w:p w14:paraId="1B6925F9"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T15</w:t>
            </w:r>
          </w:p>
        </w:tc>
        <w:tc>
          <w:tcPr>
            <w:tcW w:w="428" w:type="dxa"/>
          </w:tcPr>
          <w:p w14:paraId="2BE26F9D"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14:paraId="28E0AFAE"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28" w:type="dxa"/>
          </w:tcPr>
          <w:p w14:paraId="4EC0714A"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14:paraId="47C6FDDF"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392E6E81" w14:textId="77777777" w:rsidTr="00E7336A">
        <w:tc>
          <w:tcPr>
            <w:tcW w:w="428" w:type="dxa"/>
          </w:tcPr>
          <w:p w14:paraId="60F72BE8"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T16</w:t>
            </w:r>
          </w:p>
        </w:tc>
        <w:tc>
          <w:tcPr>
            <w:tcW w:w="428" w:type="dxa"/>
          </w:tcPr>
          <w:p w14:paraId="055C589F"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14:paraId="42C09079"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14:paraId="70733B16"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0</w:t>
            </w:r>
          </w:p>
        </w:tc>
        <w:tc>
          <w:tcPr>
            <w:tcW w:w="660" w:type="dxa"/>
          </w:tcPr>
          <w:p w14:paraId="0FAE9FA0"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r w:rsidR="00E7336A" w:rsidRPr="0061382F" w14:paraId="3E9622F6" w14:textId="77777777" w:rsidTr="00E7336A">
        <w:tc>
          <w:tcPr>
            <w:tcW w:w="428" w:type="dxa"/>
          </w:tcPr>
          <w:p w14:paraId="4552193D"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lastRenderedPageBreak/>
              <w:t>T17</w:t>
            </w:r>
          </w:p>
        </w:tc>
        <w:tc>
          <w:tcPr>
            <w:tcW w:w="428" w:type="dxa"/>
          </w:tcPr>
          <w:p w14:paraId="799F12D9"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14:paraId="66A2F8EE"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428" w:type="dxa"/>
          </w:tcPr>
          <w:p w14:paraId="1534A418"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660" w:type="dxa"/>
          </w:tcPr>
          <w:p w14:paraId="1F87FA32" w14:textId="77777777" w:rsidR="00E7336A" w:rsidRPr="0061382F" w:rsidRDefault="00E7336A" w:rsidP="0061382F">
            <w:pPr>
              <w:rPr>
                <w:rFonts w:ascii="Arial" w:hAnsi="Arial" w:cs="Arial"/>
                <w:color w:val="FF0000"/>
                <w:sz w:val="19"/>
                <w:szCs w:val="19"/>
                <w:shd w:val="clear" w:color="auto" w:fill="FFFFFF"/>
              </w:rPr>
            </w:pPr>
            <w:r>
              <w:rPr>
                <w:rFonts w:ascii="Arial" w:hAnsi="Arial" w:cs="Arial" w:hint="eastAsia"/>
                <w:color w:val="FF0000"/>
                <w:sz w:val="19"/>
                <w:szCs w:val="19"/>
                <w:shd w:val="clear" w:color="auto" w:fill="FFFFFF"/>
              </w:rPr>
              <w:t>Pass</w:t>
            </w:r>
          </w:p>
        </w:tc>
      </w:tr>
      <w:tr w:rsidR="00E7336A" w:rsidRPr="0061382F" w14:paraId="378463D3" w14:textId="77777777" w:rsidTr="00E7336A">
        <w:tc>
          <w:tcPr>
            <w:tcW w:w="428" w:type="dxa"/>
          </w:tcPr>
          <w:p w14:paraId="20C80632"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T18</w:t>
            </w:r>
          </w:p>
        </w:tc>
        <w:tc>
          <w:tcPr>
            <w:tcW w:w="428" w:type="dxa"/>
          </w:tcPr>
          <w:p w14:paraId="34A262F0"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1</w:t>
            </w:r>
          </w:p>
        </w:tc>
        <w:tc>
          <w:tcPr>
            <w:tcW w:w="481" w:type="dxa"/>
          </w:tcPr>
          <w:p w14:paraId="54BA628F"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 xml:space="preserve">2 </w:t>
            </w:r>
          </w:p>
        </w:tc>
        <w:tc>
          <w:tcPr>
            <w:tcW w:w="428" w:type="dxa"/>
          </w:tcPr>
          <w:p w14:paraId="0D63EBD5" w14:textId="77777777" w:rsidR="00E7336A" w:rsidRPr="0061382F" w:rsidRDefault="00E7336A" w:rsidP="0061382F">
            <w:pPr>
              <w:rPr>
                <w:rFonts w:ascii="Arial" w:hAnsi="Arial" w:cs="Arial"/>
                <w:color w:val="FF0000"/>
                <w:sz w:val="19"/>
                <w:szCs w:val="19"/>
                <w:shd w:val="clear" w:color="auto" w:fill="FFFFFF"/>
              </w:rPr>
            </w:pPr>
            <w:r w:rsidRPr="0061382F">
              <w:rPr>
                <w:rFonts w:ascii="Arial" w:hAnsi="Arial" w:cs="Arial"/>
                <w:color w:val="FF0000"/>
                <w:sz w:val="19"/>
                <w:szCs w:val="19"/>
                <w:shd w:val="clear" w:color="auto" w:fill="FFFFFF"/>
              </w:rPr>
              <w:t>2</w:t>
            </w:r>
          </w:p>
        </w:tc>
        <w:tc>
          <w:tcPr>
            <w:tcW w:w="660" w:type="dxa"/>
          </w:tcPr>
          <w:p w14:paraId="4D5B02B9" w14:textId="77777777" w:rsidR="00E7336A" w:rsidRPr="0061382F" w:rsidRDefault="00E7336A" w:rsidP="0061382F">
            <w:pPr>
              <w:rPr>
                <w:rFonts w:ascii="Arial" w:hAnsi="Arial" w:cs="Arial"/>
                <w:color w:val="FF0000"/>
                <w:sz w:val="19"/>
                <w:szCs w:val="19"/>
                <w:shd w:val="clear" w:color="auto" w:fill="FFFFFF"/>
              </w:rPr>
            </w:pPr>
            <w:r>
              <w:rPr>
                <w:rFonts w:ascii="Arial" w:hAnsi="Arial" w:cs="Arial"/>
                <w:color w:val="FF0000"/>
                <w:sz w:val="19"/>
                <w:szCs w:val="19"/>
                <w:shd w:val="clear" w:color="auto" w:fill="FFFFFF"/>
              </w:rPr>
              <w:t>Pass</w:t>
            </w:r>
          </w:p>
        </w:tc>
      </w:tr>
    </w:tbl>
    <w:p w14:paraId="6CF66FB7" w14:textId="77777777" w:rsidR="004011FB" w:rsidRDefault="004011FB">
      <w:pPr>
        <w:rPr>
          <w:rFonts w:ascii="Arial" w:hAnsi="Arial" w:cs="Arial"/>
          <w:color w:val="FF0000"/>
          <w:sz w:val="19"/>
          <w:szCs w:val="19"/>
          <w:shd w:val="clear" w:color="auto" w:fill="FFFFFF"/>
        </w:rPr>
      </w:pPr>
    </w:p>
    <w:p w14:paraId="4528A60F" w14:textId="208D970A" w:rsidR="00A21B4D" w:rsidRDefault="00A21B4D">
      <w:pPr>
        <w:rPr>
          <w:rFonts w:ascii="Arial" w:hAnsi="Arial" w:cs="Arial"/>
          <w:color w:val="222222"/>
          <w:sz w:val="19"/>
          <w:szCs w:val="19"/>
        </w:rPr>
      </w:pPr>
      <w:r>
        <w:rPr>
          <w:rFonts w:ascii="Arial" w:hAnsi="Arial" w:cs="Arial"/>
          <w:color w:val="FF0000"/>
          <w:sz w:val="19"/>
          <w:szCs w:val="19"/>
          <w:shd w:val="clear" w:color="auto" w:fill="FFFFFF"/>
        </w:rPr>
        <w:t xml:space="preserve">As we can see, T5 </w:t>
      </w:r>
      <w:del w:id="92" w:author="Jeff Lei" w:date="2016-03-08T23:07:00Z">
        <w:r w:rsidDel="00495E31">
          <w:rPr>
            <w:rFonts w:ascii="Arial" w:hAnsi="Arial" w:cs="Arial"/>
            <w:color w:val="FF0000"/>
            <w:sz w:val="19"/>
            <w:szCs w:val="19"/>
            <w:shd w:val="clear" w:color="auto" w:fill="FFFFFF"/>
          </w:rPr>
          <w:delText xml:space="preserve">is </w:delText>
        </w:r>
      </w:del>
      <w:r>
        <w:rPr>
          <w:rFonts w:ascii="Arial" w:hAnsi="Arial" w:cs="Arial"/>
          <w:color w:val="FF0000"/>
          <w:sz w:val="19"/>
          <w:szCs w:val="19"/>
          <w:shd w:val="clear" w:color="auto" w:fill="FFFFFF"/>
        </w:rPr>
        <w:t>pass</w:t>
      </w:r>
      <w:ins w:id="93" w:author="Jeff Lei" w:date="2016-03-08T23:07:00Z">
        <w:r w:rsidR="00495E31">
          <w:rPr>
            <w:rFonts w:ascii="Arial" w:hAnsi="Arial" w:cs="Arial"/>
            <w:color w:val="FF0000"/>
            <w:sz w:val="19"/>
            <w:szCs w:val="19"/>
            <w:shd w:val="clear" w:color="auto" w:fill="FFFFFF"/>
          </w:rPr>
          <w:t>es</w:t>
        </w:r>
      </w:ins>
      <w:r>
        <w:rPr>
          <w:rFonts w:ascii="Arial" w:hAnsi="Arial" w:cs="Arial"/>
          <w:color w:val="FF0000"/>
          <w:sz w:val="19"/>
          <w:szCs w:val="19"/>
          <w:shd w:val="clear" w:color="auto" w:fill="FFFFFF"/>
        </w:rPr>
        <w:t>, but it should fail as it contains (0, 1, -).</w:t>
      </w:r>
      <w:r w:rsidR="00FB2AD7">
        <w:rPr>
          <w:rFonts w:ascii="Arial" w:hAnsi="Arial" w:cs="Arial"/>
          <w:color w:val="FF0000"/>
          <w:sz w:val="19"/>
          <w:szCs w:val="19"/>
          <w:shd w:val="clear" w:color="auto" w:fill="FFFFFF"/>
        </w:rPr>
        <w:t xml:space="preserve"> As a result, the MFS identification result will not be (0, 1, -). This is because not all the test cases contain which (0, 1, -) fail. </w:t>
      </w:r>
      <w:r w:rsidR="006D7832">
        <w:rPr>
          <w:rFonts w:ascii="Arial" w:hAnsi="Arial" w:cs="Arial"/>
          <w:color w:val="FF0000"/>
          <w:sz w:val="19"/>
          <w:szCs w:val="19"/>
          <w:shd w:val="clear" w:color="auto" w:fill="FFFFFF"/>
        </w:rPr>
        <w:t>Instead, the schemas (0, 1, 0) and (0, 1, 2) will be regarded as MFS by definition.</w:t>
      </w:r>
      <w:r w:rsidR="00A1465A">
        <w:rPr>
          <w:rFonts w:ascii="Arial" w:hAnsi="Arial" w:cs="Arial"/>
          <w:color w:val="FF0000"/>
          <w:sz w:val="19"/>
          <w:szCs w:val="19"/>
          <w:shd w:val="clear" w:color="auto" w:fill="FFFFFF"/>
        </w:rPr>
        <w:t xml:space="preserve"> In the experiments, all the MFS </w:t>
      </w:r>
      <w:del w:id="94" w:author="Jeff Lei" w:date="2016-03-08T23:08:00Z">
        <w:r w:rsidR="00A1465A" w:rsidDel="00495E31">
          <w:rPr>
            <w:rFonts w:ascii="Arial" w:hAnsi="Arial" w:cs="Arial"/>
            <w:color w:val="FF0000"/>
            <w:sz w:val="19"/>
            <w:szCs w:val="19"/>
            <w:shd w:val="clear" w:color="auto" w:fill="FFFFFF"/>
          </w:rPr>
          <w:delText xml:space="preserve">is </w:delText>
        </w:r>
      </w:del>
      <w:ins w:id="95" w:author="Jeff Lei" w:date="2016-03-08T23:08:00Z">
        <w:r w:rsidR="00495E31">
          <w:rPr>
            <w:rFonts w:ascii="Arial" w:hAnsi="Arial" w:cs="Arial"/>
            <w:color w:val="FF0000"/>
            <w:sz w:val="19"/>
            <w:szCs w:val="19"/>
            <w:shd w:val="clear" w:color="auto" w:fill="FFFFFF"/>
          </w:rPr>
          <w:t xml:space="preserve">are </w:t>
        </w:r>
      </w:ins>
      <w:r w:rsidR="00A1465A">
        <w:rPr>
          <w:rFonts w:ascii="Arial" w:hAnsi="Arial" w:cs="Arial"/>
          <w:color w:val="FF0000"/>
          <w:sz w:val="19"/>
          <w:szCs w:val="19"/>
          <w:shd w:val="clear" w:color="auto" w:fill="FFFFFF"/>
        </w:rPr>
        <w:t>obtained according to the MFS definition (See Definition</w:t>
      </w:r>
      <w:r w:rsidR="00D44D03">
        <w:rPr>
          <w:rFonts w:ascii="Arial" w:hAnsi="Arial" w:cs="Arial"/>
          <w:color w:val="FF0000"/>
          <w:sz w:val="19"/>
          <w:szCs w:val="19"/>
          <w:shd w:val="clear" w:color="auto" w:fill="FFFFFF"/>
        </w:rPr>
        <w:t xml:space="preserve"> 4</w:t>
      </w:r>
      <w:r w:rsidR="00A1465A">
        <w:rPr>
          <w:rFonts w:ascii="Arial" w:hAnsi="Arial" w:cs="Arial"/>
          <w:color w:val="FF0000"/>
          <w:sz w:val="19"/>
          <w:szCs w:val="19"/>
          <w:shd w:val="clear" w:color="auto" w:fill="FFFFFF"/>
        </w:rPr>
        <w:t xml:space="preserve"> in </w:t>
      </w:r>
      <w:proofErr w:type="gramStart"/>
      <w:r w:rsidR="00A1465A">
        <w:rPr>
          <w:rFonts w:ascii="Arial" w:hAnsi="Arial" w:cs="Arial"/>
          <w:color w:val="FF0000"/>
          <w:sz w:val="19"/>
          <w:szCs w:val="19"/>
          <w:shd w:val="clear" w:color="auto" w:fill="FFFFFF"/>
        </w:rPr>
        <w:t>Page )</w:t>
      </w:r>
      <w:proofErr w:type="gramEnd"/>
      <w:r w:rsidR="00D44D03">
        <w:rPr>
          <w:rFonts w:ascii="Arial" w:hAnsi="Arial" w:cs="Arial"/>
          <w:color w:val="FF0000"/>
          <w:sz w:val="19"/>
          <w:szCs w:val="19"/>
          <w:shd w:val="clear" w:color="auto" w:fill="FFFFFF"/>
        </w:rPr>
        <w:t xml:space="preserve">, and </w:t>
      </w:r>
      <w:r w:rsidR="00B06A13">
        <w:rPr>
          <w:rFonts w:ascii="Arial" w:hAnsi="Arial" w:cs="Arial"/>
          <w:color w:val="FF0000"/>
          <w:sz w:val="19"/>
          <w:szCs w:val="19"/>
          <w:shd w:val="clear" w:color="auto" w:fill="FFFFFF"/>
        </w:rPr>
        <w:t>we did</w:t>
      </w:r>
      <w:r w:rsidR="004F3806">
        <w:rPr>
          <w:rFonts w:ascii="Arial" w:hAnsi="Arial" w:cs="Arial"/>
          <w:color w:val="FF0000"/>
          <w:sz w:val="19"/>
          <w:szCs w:val="19"/>
          <w:shd w:val="clear" w:color="auto" w:fill="FFFFFF"/>
        </w:rPr>
        <w:t xml:space="preserve"> not consider </w:t>
      </w:r>
      <w:r w:rsidR="00517279">
        <w:rPr>
          <w:rFonts w:ascii="Arial" w:hAnsi="Arial" w:cs="Arial"/>
          <w:color w:val="FF0000"/>
          <w:sz w:val="19"/>
          <w:szCs w:val="19"/>
          <w:shd w:val="clear" w:color="auto" w:fill="FFFFFF"/>
        </w:rPr>
        <w:t xml:space="preserve">the situation that some factors will </w:t>
      </w:r>
      <w:r w:rsidR="00C7712B">
        <w:rPr>
          <w:rFonts w:ascii="Arial" w:hAnsi="Arial" w:cs="Arial"/>
          <w:color w:val="FF0000"/>
          <w:sz w:val="19"/>
          <w:szCs w:val="19"/>
          <w:shd w:val="clear" w:color="auto" w:fill="FFFFFF"/>
        </w:rPr>
        <w:t>interact with the MFS and make it hid</w:t>
      </w:r>
      <w:ins w:id="96" w:author="Jeff Lei" w:date="2016-03-08T23:08:00Z">
        <w:r w:rsidR="00495E31">
          <w:rPr>
            <w:rFonts w:ascii="Arial" w:hAnsi="Arial" w:cs="Arial"/>
            <w:color w:val="FF0000"/>
            <w:sz w:val="19"/>
            <w:szCs w:val="19"/>
            <w:shd w:val="clear" w:color="auto" w:fill="FFFFFF"/>
          </w:rPr>
          <w:t>den</w:t>
        </w:r>
      </w:ins>
      <w:del w:id="97" w:author="Jeff Lei" w:date="2016-03-08T23:08:00Z">
        <w:r w:rsidR="00C7712B" w:rsidDel="00495E31">
          <w:rPr>
            <w:rFonts w:ascii="Arial" w:hAnsi="Arial" w:cs="Arial"/>
            <w:color w:val="FF0000"/>
            <w:sz w:val="19"/>
            <w:szCs w:val="19"/>
            <w:shd w:val="clear" w:color="auto" w:fill="FFFFFF"/>
          </w:rPr>
          <w:delText>ed</w:delText>
        </w:r>
      </w:del>
      <w:r w:rsidR="00C7712B">
        <w:rPr>
          <w:rFonts w:ascii="Arial" w:hAnsi="Arial" w:cs="Arial"/>
          <w:color w:val="FF0000"/>
          <w:sz w:val="19"/>
          <w:szCs w:val="19"/>
          <w:shd w:val="clear" w:color="auto" w:fill="FFFFFF"/>
        </w:rPr>
        <w:t xml:space="preserve">. </w:t>
      </w:r>
      <w:r w:rsidR="006B6008">
        <w:rPr>
          <w:rFonts w:ascii="Arial" w:hAnsi="Arial" w:cs="Arial"/>
          <w:color w:val="FF0000"/>
          <w:sz w:val="19"/>
          <w:szCs w:val="19"/>
          <w:shd w:val="clear" w:color="auto" w:fill="FFFFFF"/>
        </w:rPr>
        <w:t xml:space="preserve"> </w:t>
      </w:r>
    </w:p>
    <w:p w14:paraId="43775A8D" w14:textId="77777777" w:rsidR="00441414" w:rsidRPr="004011FB" w:rsidRDefault="00441414">
      <w:pPr>
        <w:rPr>
          <w:rFonts w:ascii="Arial" w:hAnsi="Arial" w:cs="Arial"/>
          <w:color w:val="222222"/>
          <w:sz w:val="19"/>
          <w:szCs w:val="19"/>
        </w:rPr>
      </w:pPr>
    </w:p>
    <w:p w14:paraId="54D9A98A" w14:textId="77777777" w:rsidR="00B7757C" w:rsidRDefault="00B7757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14:paraId="3D49F690" w14:textId="77777777" w:rsidR="00850193" w:rsidRPr="00C67659"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C67659">
        <w:rPr>
          <w:rFonts w:ascii="Arial" w:hAnsi="Arial" w:cs="Arial"/>
          <w:color w:val="222222"/>
          <w:sz w:val="19"/>
          <w:szCs w:val="19"/>
          <w:shd w:val="clear" w:color="auto" w:fill="FFFFFF"/>
        </w:rPr>
        <w:t>I missed a discussion on how the input constraints are handled? Additionally, why higher t-wise strengths are not always resulting an improved precision? An explanation should be given.</w:t>
      </w:r>
    </w:p>
    <w:p w14:paraId="5984CD93" w14:textId="77777777" w:rsidR="00A916CA" w:rsidRDefault="00A916CA">
      <w:pPr>
        <w:rPr>
          <w:rFonts w:ascii="Arial" w:hAnsi="Arial" w:cs="Arial"/>
          <w:color w:val="222222"/>
          <w:sz w:val="19"/>
          <w:szCs w:val="19"/>
          <w:shd w:val="clear" w:color="auto" w:fill="FFFFFF"/>
        </w:rPr>
      </w:pPr>
    </w:p>
    <w:p w14:paraId="56CF6362" w14:textId="0CDCC48F" w:rsidR="00071B35" w:rsidRPr="00BC657E" w:rsidRDefault="00135B89" w:rsidP="00071B35">
      <w:pPr>
        <w:rPr>
          <w:rFonts w:ascii="Arial" w:hAnsi="Arial" w:cs="Arial"/>
          <w:b/>
          <w:color w:val="FF0000"/>
          <w:sz w:val="19"/>
          <w:szCs w:val="19"/>
          <w:shd w:val="clear" w:color="auto" w:fill="FFFFFF"/>
          <w:rPrChange w:id="98" w:author="xintao niu" w:date="2016-03-14T01:54:00Z">
            <w:rPr>
              <w:rFonts w:ascii="Arial" w:hAnsi="Arial" w:cs="Arial"/>
              <w:color w:val="FF0000"/>
              <w:sz w:val="19"/>
              <w:szCs w:val="19"/>
              <w:shd w:val="clear" w:color="auto" w:fill="FFFFFF"/>
            </w:rPr>
          </w:rPrChange>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del w:id="99" w:author="Jeff Lei" w:date="2016-03-10T09:05:00Z">
        <w:r w:rsidR="004F48F4" w:rsidDel="00F604F5">
          <w:rPr>
            <w:rFonts w:ascii="Arial" w:hAnsi="Arial" w:cs="Arial"/>
            <w:color w:val="FF0000"/>
            <w:sz w:val="19"/>
            <w:szCs w:val="19"/>
            <w:shd w:val="clear" w:color="auto" w:fill="FFFFFF"/>
          </w:rPr>
          <w:delText xml:space="preserve"> </w:delText>
        </w:r>
        <w:r w:rsidR="0027465E" w:rsidRPr="00BC657E" w:rsidDel="00F604F5">
          <w:rPr>
            <w:rFonts w:ascii="Arial" w:hAnsi="Arial" w:cs="Arial"/>
            <w:b/>
            <w:sz w:val="19"/>
            <w:szCs w:val="19"/>
            <w:shd w:val="clear" w:color="auto" w:fill="FFFFFF"/>
            <w:rPrChange w:id="100" w:author="xintao niu" w:date="2016-03-14T01:54:00Z">
              <w:rPr>
                <w:rFonts w:ascii="Arial" w:hAnsi="Arial" w:cs="Arial"/>
                <w:color w:val="FF0000"/>
                <w:sz w:val="19"/>
                <w:szCs w:val="19"/>
                <w:shd w:val="clear" w:color="auto" w:fill="FFFFFF"/>
              </w:rPr>
            </w:rPrChange>
          </w:rPr>
          <w:delText xml:space="preserve">It is true that we did not clearly clarify the input </w:delText>
        </w:r>
        <w:r w:rsidR="00597F59" w:rsidRPr="00BC657E" w:rsidDel="00F604F5">
          <w:rPr>
            <w:rFonts w:ascii="Arial" w:hAnsi="Arial" w:cs="Arial"/>
            <w:b/>
            <w:sz w:val="19"/>
            <w:szCs w:val="19"/>
            <w:shd w:val="clear" w:color="auto" w:fill="FFFFFF"/>
            <w:rPrChange w:id="101" w:author="xintao niu" w:date="2016-03-14T01:54:00Z">
              <w:rPr>
                <w:rFonts w:ascii="Arial" w:hAnsi="Arial" w:cs="Arial"/>
                <w:color w:val="FF0000"/>
                <w:sz w:val="19"/>
                <w:szCs w:val="19"/>
                <w:shd w:val="clear" w:color="auto" w:fill="FFFFFF"/>
              </w:rPr>
            </w:rPrChange>
          </w:rPr>
          <w:delText>constraints</w:delText>
        </w:r>
        <w:r w:rsidR="0027465E" w:rsidRPr="00BC657E" w:rsidDel="00F604F5">
          <w:rPr>
            <w:rFonts w:ascii="Arial" w:hAnsi="Arial" w:cs="Arial"/>
            <w:b/>
            <w:sz w:val="19"/>
            <w:szCs w:val="19"/>
            <w:shd w:val="clear" w:color="auto" w:fill="FFFFFF"/>
            <w:rPrChange w:id="102" w:author="xintao niu" w:date="2016-03-14T01:54:00Z">
              <w:rPr>
                <w:rFonts w:ascii="Arial" w:hAnsi="Arial" w:cs="Arial"/>
                <w:color w:val="FF0000"/>
                <w:sz w:val="19"/>
                <w:szCs w:val="19"/>
                <w:shd w:val="clear" w:color="auto" w:fill="FFFFFF"/>
              </w:rPr>
            </w:rPrChange>
          </w:rPr>
          <w:delText xml:space="preserve"> handling</w:delText>
        </w:r>
        <w:r w:rsidR="00CA6A34" w:rsidRPr="00BC657E" w:rsidDel="00F604F5">
          <w:rPr>
            <w:rFonts w:ascii="Arial" w:hAnsi="Arial" w:cs="Arial"/>
            <w:b/>
            <w:sz w:val="19"/>
            <w:szCs w:val="19"/>
            <w:shd w:val="clear" w:color="auto" w:fill="FFFFFF"/>
            <w:rPrChange w:id="103" w:author="xintao niu" w:date="2016-03-14T01:54:00Z">
              <w:rPr>
                <w:rFonts w:ascii="Arial" w:hAnsi="Arial" w:cs="Arial"/>
                <w:color w:val="FF0000"/>
                <w:sz w:val="19"/>
                <w:szCs w:val="19"/>
                <w:shd w:val="clear" w:color="auto" w:fill="FFFFFF"/>
              </w:rPr>
            </w:rPrChange>
          </w:rPr>
          <w:delText xml:space="preserve"> part</w:delText>
        </w:r>
        <w:r w:rsidR="006A25DB" w:rsidRPr="00BC657E" w:rsidDel="00F604F5">
          <w:rPr>
            <w:rFonts w:ascii="Arial" w:hAnsi="Arial" w:cs="Arial"/>
            <w:b/>
            <w:sz w:val="19"/>
            <w:szCs w:val="19"/>
            <w:shd w:val="clear" w:color="auto" w:fill="FFFFFF"/>
            <w:rPrChange w:id="104" w:author="xintao niu" w:date="2016-03-14T01:54:00Z">
              <w:rPr>
                <w:rFonts w:ascii="Arial" w:hAnsi="Arial" w:cs="Arial"/>
                <w:color w:val="FF0000"/>
                <w:sz w:val="19"/>
                <w:szCs w:val="19"/>
                <w:shd w:val="clear" w:color="auto" w:fill="FFFFFF"/>
              </w:rPr>
            </w:rPrChange>
          </w:rPr>
          <w:delText xml:space="preserve"> </w:delText>
        </w:r>
        <w:r w:rsidR="006A25DB" w:rsidRPr="00BC657E" w:rsidDel="00F604F5">
          <w:rPr>
            <w:rFonts w:ascii="Arial" w:hAnsi="Arial" w:cs="Arial" w:hint="eastAsia"/>
            <w:b/>
            <w:sz w:val="19"/>
            <w:szCs w:val="19"/>
            <w:shd w:val="clear" w:color="auto" w:fill="FFFFFF"/>
            <w:rPrChange w:id="105" w:author="xintao niu" w:date="2016-03-14T01:54:00Z">
              <w:rPr>
                <w:rFonts w:ascii="Arial" w:hAnsi="Arial" w:cs="Arial" w:hint="eastAsia"/>
                <w:color w:val="FF0000"/>
                <w:sz w:val="19"/>
                <w:szCs w:val="19"/>
                <w:shd w:val="clear" w:color="auto" w:fill="FFFFFF"/>
              </w:rPr>
            </w:rPrChange>
          </w:rPr>
          <w:delText>in</w:delText>
        </w:r>
        <w:r w:rsidR="006A25DB" w:rsidRPr="00BC657E" w:rsidDel="00F604F5">
          <w:rPr>
            <w:rFonts w:ascii="Arial" w:hAnsi="Arial" w:cs="Arial"/>
            <w:b/>
            <w:sz w:val="19"/>
            <w:szCs w:val="19"/>
            <w:shd w:val="clear" w:color="auto" w:fill="FFFFFF"/>
            <w:rPrChange w:id="106" w:author="xintao niu" w:date="2016-03-14T01:54:00Z">
              <w:rPr>
                <w:rFonts w:ascii="Arial" w:hAnsi="Arial" w:cs="Arial"/>
                <w:color w:val="FF0000"/>
                <w:sz w:val="19"/>
                <w:szCs w:val="19"/>
                <w:shd w:val="clear" w:color="auto" w:fill="FFFFFF"/>
              </w:rPr>
            </w:rPrChange>
          </w:rPr>
          <w:delText xml:space="preserve"> our framework </w:delText>
        </w:r>
        <w:r w:rsidR="00D04B9B" w:rsidRPr="00BC657E" w:rsidDel="00F604F5">
          <w:rPr>
            <w:rFonts w:ascii="Arial" w:hAnsi="Arial" w:cs="Arial"/>
            <w:b/>
            <w:sz w:val="19"/>
            <w:szCs w:val="19"/>
            <w:shd w:val="clear" w:color="auto" w:fill="FFFFFF"/>
            <w:rPrChange w:id="107" w:author="xintao niu" w:date="2016-03-14T01:54:00Z">
              <w:rPr>
                <w:rFonts w:ascii="Arial" w:hAnsi="Arial" w:cs="Arial"/>
                <w:color w:val="FF0000"/>
                <w:sz w:val="19"/>
                <w:szCs w:val="19"/>
                <w:shd w:val="clear" w:color="auto" w:fill="FFFFFF"/>
              </w:rPr>
            </w:rPrChange>
          </w:rPr>
          <w:delText>of the original paper</w:delText>
        </w:r>
        <w:r w:rsidR="0010614B" w:rsidRPr="00BC657E" w:rsidDel="00F604F5">
          <w:rPr>
            <w:rFonts w:ascii="Arial" w:hAnsi="Arial" w:cs="Arial"/>
            <w:b/>
            <w:sz w:val="19"/>
            <w:szCs w:val="19"/>
            <w:shd w:val="clear" w:color="auto" w:fill="FFFFFF"/>
            <w:rPrChange w:id="108" w:author="xintao niu" w:date="2016-03-14T01:54:00Z">
              <w:rPr>
                <w:rFonts w:ascii="Arial" w:hAnsi="Arial" w:cs="Arial"/>
                <w:color w:val="FF0000"/>
                <w:sz w:val="19"/>
                <w:szCs w:val="19"/>
                <w:shd w:val="clear" w:color="auto" w:fill="FFFFFF"/>
              </w:rPr>
            </w:rPrChange>
          </w:rPr>
          <w:delText>.</w:delText>
        </w:r>
        <w:r w:rsidR="00071B35" w:rsidRPr="00BC657E" w:rsidDel="00F604F5">
          <w:rPr>
            <w:rFonts w:ascii="Arial" w:hAnsi="Arial" w:cs="Arial"/>
            <w:b/>
            <w:sz w:val="19"/>
            <w:szCs w:val="19"/>
            <w:shd w:val="clear" w:color="auto" w:fill="FFFFFF"/>
            <w:rPrChange w:id="109" w:author="xintao niu" w:date="2016-03-14T01:54:00Z">
              <w:rPr>
                <w:rFonts w:ascii="Arial" w:hAnsi="Arial" w:cs="Arial"/>
                <w:color w:val="FF0000"/>
                <w:sz w:val="19"/>
                <w:szCs w:val="19"/>
                <w:shd w:val="clear" w:color="auto" w:fill="FFFFFF"/>
              </w:rPr>
            </w:rPrChange>
          </w:rPr>
          <w:delText xml:space="preserve"> </w:delText>
        </w:r>
        <w:r w:rsidR="00D548CA" w:rsidRPr="00BC657E" w:rsidDel="00F604F5">
          <w:rPr>
            <w:rFonts w:ascii="Arial" w:hAnsi="Arial" w:cs="Arial"/>
            <w:b/>
            <w:sz w:val="19"/>
            <w:szCs w:val="19"/>
            <w:shd w:val="clear" w:color="auto" w:fill="FFFFFF"/>
            <w:rPrChange w:id="110" w:author="xintao niu" w:date="2016-03-14T01:54:00Z">
              <w:rPr>
                <w:rFonts w:ascii="Arial" w:hAnsi="Arial" w:cs="Arial"/>
                <w:color w:val="FF0000"/>
                <w:sz w:val="19"/>
                <w:szCs w:val="19"/>
                <w:shd w:val="clear" w:color="auto" w:fill="FFFFFF"/>
              </w:rPr>
            </w:rPrChange>
          </w:rPr>
          <w:delText xml:space="preserve"> </w:delText>
        </w:r>
      </w:del>
      <w:r w:rsidR="00071B35" w:rsidRPr="00BC657E">
        <w:rPr>
          <w:rFonts w:ascii="Arial" w:hAnsi="Arial" w:cs="Arial"/>
          <w:b/>
          <w:sz w:val="19"/>
          <w:szCs w:val="19"/>
          <w:shd w:val="clear" w:color="auto" w:fill="FFFFFF"/>
          <w:rPrChange w:id="111" w:author="xintao niu" w:date="2016-03-14T01:54:00Z">
            <w:rPr>
              <w:rFonts w:ascii="Arial" w:hAnsi="Arial" w:cs="Arial"/>
              <w:color w:val="FF0000"/>
              <w:sz w:val="19"/>
              <w:szCs w:val="19"/>
              <w:shd w:val="clear" w:color="auto" w:fill="FFFFFF"/>
            </w:rPr>
          </w:rPrChange>
        </w:rPr>
        <w:t xml:space="preserve">As suggested, we </w:t>
      </w:r>
      <w:r w:rsidR="0071060C" w:rsidRPr="00BC657E">
        <w:rPr>
          <w:rFonts w:ascii="Arial" w:hAnsi="Arial" w:cs="Arial"/>
          <w:b/>
          <w:sz w:val="19"/>
          <w:szCs w:val="19"/>
          <w:shd w:val="clear" w:color="auto" w:fill="FFFFFF"/>
          <w:rPrChange w:id="112" w:author="xintao niu" w:date="2016-03-14T01:54:00Z">
            <w:rPr>
              <w:rFonts w:ascii="Arial" w:hAnsi="Arial" w:cs="Arial"/>
              <w:color w:val="FF0000"/>
              <w:sz w:val="19"/>
              <w:szCs w:val="19"/>
              <w:shd w:val="clear" w:color="auto" w:fill="FFFFFF"/>
            </w:rPr>
          </w:rPrChange>
        </w:rPr>
        <w:t xml:space="preserve">have </w:t>
      </w:r>
      <w:r w:rsidR="00071B35" w:rsidRPr="00BC657E">
        <w:rPr>
          <w:rFonts w:ascii="Arial" w:hAnsi="Arial" w:cs="Arial"/>
          <w:b/>
          <w:sz w:val="19"/>
          <w:szCs w:val="19"/>
          <w:shd w:val="clear" w:color="auto" w:fill="FFFFFF"/>
          <w:rPrChange w:id="113" w:author="xintao niu" w:date="2016-03-14T01:54:00Z">
            <w:rPr>
              <w:rFonts w:ascii="Arial" w:hAnsi="Arial" w:cs="Arial"/>
              <w:color w:val="FF0000"/>
              <w:sz w:val="19"/>
              <w:szCs w:val="19"/>
              <w:shd w:val="clear" w:color="auto" w:fill="FFFFFF"/>
            </w:rPr>
          </w:rPrChange>
        </w:rPr>
        <w:t xml:space="preserve">explicitly </w:t>
      </w:r>
      <w:r w:rsidR="00F604F5" w:rsidRPr="00BC657E">
        <w:rPr>
          <w:rFonts w:ascii="Arial" w:hAnsi="Arial" w:cs="Arial"/>
          <w:b/>
          <w:sz w:val="19"/>
          <w:szCs w:val="19"/>
          <w:shd w:val="clear" w:color="auto" w:fill="FFFFFF"/>
          <w:rPrChange w:id="114" w:author="xintao niu" w:date="2016-03-14T01:54:00Z">
            <w:rPr>
              <w:rFonts w:ascii="Arial" w:hAnsi="Arial" w:cs="Arial"/>
              <w:color w:val="FF0000"/>
              <w:sz w:val="19"/>
              <w:szCs w:val="19"/>
              <w:shd w:val="clear" w:color="auto" w:fill="FFFFFF"/>
            </w:rPr>
          </w:rPrChange>
        </w:rPr>
        <w:t>clarified how input constraints are handled</w:t>
      </w:r>
      <w:r w:rsidR="00071B35" w:rsidRPr="00BC657E">
        <w:rPr>
          <w:rFonts w:ascii="Arial" w:hAnsi="Arial" w:cs="Arial"/>
          <w:b/>
          <w:sz w:val="19"/>
          <w:szCs w:val="19"/>
          <w:shd w:val="clear" w:color="auto" w:fill="FFFFFF"/>
          <w:rPrChange w:id="115" w:author="xintao niu" w:date="2016-03-14T01:54:00Z">
            <w:rPr>
              <w:rFonts w:ascii="Arial" w:hAnsi="Arial" w:cs="Arial"/>
              <w:color w:val="FF0000"/>
              <w:sz w:val="19"/>
              <w:szCs w:val="19"/>
              <w:shd w:val="clear" w:color="auto" w:fill="FFFFFF"/>
            </w:rPr>
          </w:rPrChange>
        </w:rPr>
        <w:t xml:space="preserve"> in </w:t>
      </w:r>
      <w:r w:rsidR="0089082B" w:rsidRPr="00BC657E">
        <w:rPr>
          <w:rFonts w:ascii="Arial" w:hAnsi="Arial" w:cs="Arial"/>
          <w:b/>
          <w:sz w:val="19"/>
          <w:szCs w:val="19"/>
          <w:shd w:val="clear" w:color="auto" w:fill="FFFFFF"/>
          <w:rPrChange w:id="116" w:author="xintao niu" w:date="2016-03-14T01:54:00Z">
            <w:rPr>
              <w:rFonts w:ascii="Arial" w:hAnsi="Arial" w:cs="Arial"/>
              <w:color w:val="FF0000"/>
              <w:sz w:val="19"/>
              <w:szCs w:val="19"/>
              <w:shd w:val="clear" w:color="auto" w:fill="FFFFFF"/>
            </w:rPr>
          </w:rPrChange>
        </w:rPr>
        <w:t xml:space="preserve">the new </w:t>
      </w:r>
      <w:r w:rsidR="00A03DE0" w:rsidRPr="00BC657E">
        <w:rPr>
          <w:rFonts w:ascii="Arial" w:hAnsi="Arial" w:cs="Arial"/>
          <w:b/>
          <w:sz w:val="19"/>
          <w:szCs w:val="19"/>
          <w:shd w:val="clear" w:color="auto" w:fill="FFFFFF"/>
          <w:rPrChange w:id="117" w:author="xintao niu" w:date="2016-03-14T01:54:00Z">
            <w:rPr>
              <w:rFonts w:ascii="Arial" w:hAnsi="Arial" w:cs="Arial"/>
              <w:color w:val="FF0000"/>
              <w:sz w:val="19"/>
              <w:szCs w:val="19"/>
              <w:shd w:val="clear" w:color="auto" w:fill="FFFFFF"/>
            </w:rPr>
          </w:rPrChange>
        </w:rPr>
        <w:t>version (</w:t>
      </w:r>
      <w:r w:rsidR="00266E6F" w:rsidRPr="00BC657E">
        <w:rPr>
          <w:rFonts w:ascii="Arial" w:hAnsi="Arial" w:cs="Arial"/>
          <w:b/>
          <w:sz w:val="19"/>
          <w:szCs w:val="19"/>
          <w:shd w:val="clear" w:color="auto" w:fill="FFFFFF"/>
          <w:rPrChange w:id="118" w:author="xintao niu" w:date="2016-03-14T01:54:00Z">
            <w:rPr>
              <w:rFonts w:ascii="Arial" w:hAnsi="Arial" w:cs="Arial"/>
              <w:color w:val="FF0000"/>
              <w:sz w:val="19"/>
              <w:szCs w:val="19"/>
              <w:shd w:val="clear" w:color="auto" w:fill="FFFFFF"/>
            </w:rPr>
          </w:rPrChange>
        </w:rPr>
        <w:t>see the newly added Section 4.2.2)</w:t>
      </w:r>
      <w:r w:rsidR="00071B35" w:rsidRPr="00BC657E">
        <w:rPr>
          <w:rFonts w:ascii="Arial" w:hAnsi="Arial" w:cs="Arial"/>
          <w:b/>
          <w:sz w:val="19"/>
          <w:szCs w:val="19"/>
          <w:shd w:val="clear" w:color="auto" w:fill="FFFFFF"/>
          <w:rPrChange w:id="119" w:author="xintao niu" w:date="2016-03-14T01:54:00Z">
            <w:rPr>
              <w:rFonts w:ascii="Arial" w:hAnsi="Arial" w:cs="Arial"/>
              <w:color w:val="FF0000"/>
              <w:sz w:val="19"/>
              <w:szCs w:val="19"/>
              <w:shd w:val="clear" w:color="auto" w:fill="FFFFFF"/>
            </w:rPr>
          </w:rPrChange>
        </w:rPr>
        <w:t xml:space="preserve">. Specifically, </w:t>
      </w:r>
      <w:r w:rsidR="00C91932" w:rsidRPr="00BC657E">
        <w:rPr>
          <w:rFonts w:ascii="Arial" w:hAnsi="Arial" w:cs="Arial"/>
          <w:b/>
          <w:sz w:val="19"/>
          <w:szCs w:val="19"/>
          <w:shd w:val="clear" w:color="auto" w:fill="FFFFFF"/>
          <w:rPrChange w:id="120" w:author="xintao niu" w:date="2016-03-14T01:54:00Z">
            <w:rPr>
              <w:rFonts w:ascii="Arial" w:hAnsi="Arial" w:cs="Arial"/>
              <w:color w:val="FF0000"/>
              <w:sz w:val="19"/>
              <w:szCs w:val="19"/>
              <w:shd w:val="clear" w:color="auto" w:fill="FFFFFF"/>
            </w:rPr>
          </w:rPrChange>
        </w:rPr>
        <w:t xml:space="preserve">we </w:t>
      </w:r>
      <w:r w:rsidR="00B0008B" w:rsidRPr="00BC657E">
        <w:rPr>
          <w:rFonts w:ascii="Arial" w:hAnsi="Arial" w:cs="Arial"/>
          <w:b/>
          <w:sz w:val="19"/>
          <w:szCs w:val="19"/>
          <w:shd w:val="clear" w:color="auto" w:fill="FFFFFF"/>
          <w:rPrChange w:id="121" w:author="xintao niu" w:date="2016-03-14T01:54:00Z">
            <w:rPr>
              <w:rFonts w:ascii="Arial" w:hAnsi="Arial" w:cs="Arial"/>
              <w:color w:val="FF0000"/>
              <w:sz w:val="19"/>
              <w:szCs w:val="19"/>
              <w:shd w:val="clear" w:color="auto" w:fill="FFFFFF"/>
            </w:rPr>
          </w:rPrChange>
        </w:rPr>
        <w:t>formalize</w:t>
      </w:r>
      <w:del w:id="122" w:author="Jeff Lei" w:date="2016-03-10T09:06:00Z">
        <w:r w:rsidR="00B0008B" w:rsidRPr="00BC657E" w:rsidDel="00F604F5">
          <w:rPr>
            <w:rFonts w:ascii="Arial" w:hAnsi="Arial" w:cs="Arial"/>
            <w:b/>
            <w:sz w:val="19"/>
            <w:szCs w:val="19"/>
            <w:shd w:val="clear" w:color="auto" w:fill="FFFFFF"/>
            <w:rPrChange w:id="123" w:author="xintao niu" w:date="2016-03-14T01:54:00Z">
              <w:rPr>
                <w:rFonts w:ascii="Arial" w:hAnsi="Arial" w:cs="Arial"/>
                <w:color w:val="FF0000"/>
                <w:sz w:val="19"/>
                <w:szCs w:val="19"/>
                <w:shd w:val="clear" w:color="auto" w:fill="FFFFFF"/>
              </w:rPr>
            </w:rPrChange>
          </w:rPr>
          <w:delText>d</w:delText>
        </w:r>
      </w:del>
      <w:r w:rsidR="00C91932" w:rsidRPr="00BC657E">
        <w:rPr>
          <w:rFonts w:ascii="Arial" w:hAnsi="Arial" w:cs="Arial"/>
          <w:b/>
          <w:sz w:val="19"/>
          <w:szCs w:val="19"/>
          <w:shd w:val="clear" w:color="auto" w:fill="FFFFFF"/>
          <w:rPrChange w:id="124" w:author="xintao niu" w:date="2016-03-14T01:54:00Z">
            <w:rPr>
              <w:rFonts w:ascii="Arial" w:hAnsi="Arial" w:cs="Arial"/>
              <w:color w:val="FF0000"/>
              <w:sz w:val="19"/>
              <w:szCs w:val="19"/>
              <w:shd w:val="clear" w:color="auto" w:fill="FFFFFF"/>
            </w:rPr>
          </w:rPrChange>
        </w:rPr>
        <w:t xml:space="preserve"> the </w:t>
      </w:r>
      <w:r w:rsidR="00071B35" w:rsidRPr="00BC657E">
        <w:rPr>
          <w:rFonts w:ascii="Arial" w:hAnsi="Arial" w:cs="Arial"/>
          <w:b/>
          <w:sz w:val="19"/>
          <w:szCs w:val="19"/>
          <w:shd w:val="clear" w:color="auto" w:fill="FFFFFF"/>
          <w:rPrChange w:id="125" w:author="xintao niu" w:date="2016-03-14T01:54:00Z">
            <w:rPr>
              <w:rFonts w:ascii="Arial" w:hAnsi="Arial" w:cs="Arial"/>
              <w:color w:val="FF0000"/>
              <w:sz w:val="19"/>
              <w:szCs w:val="19"/>
              <w:shd w:val="clear" w:color="auto" w:fill="FFFFFF"/>
            </w:rPr>
          </w:rPrChange>
        </w:rPr>
        <w:t>constraints</w:t>
      </w:r>
      <w:r w:rsidR="00616052" w:rsidRPr="00BC657E">
        <w:rPr>
          <w:rFonts w:ascii="Arial" w:hAnsi="Arial" w:cs="Arial"/>
          <w:b/>
          <w:sz w:val="19"/>
          <w:szCs w:val="19"/>
          <w:shd w:val="clear" w:color="auto" w:fill="FFFFFF"/>
          <w:rPrChange w:id="126" w:author="xintao niu" w:date="2016-03-14T01:54:00Z">
            <w:rPr>
              <w:rFonts w:ascii="Arial" w:hAnsi="Arial" w:cs="Arial"/>
              <w:color w:val="FF0000"/>
              <w:sz w:val="19"/>
              <w:szCs w:val="19"/>
              <w:shd w:val="clear" w:color="auto" w:fill="FFFFFF"/>
            </w:rPr>
          </w:rPrChange>
        </w:rPr>
        <w:t>, and compute</w:t>
      </w:r>
      <w:del w:id="127" w:author="Jeff Lei" w:date="2016-03-10T09:06:00Z">
        <w:r w:rsidR="00616052" w:rsidRPr="00BC657E" w:rsidDel="00F604F5">
          <w:rPr>
            <w:rFonts w:ascii="Arial" w:hAnsi="Arial" w:cs="Arial"/>
            <w:b/>
            <w:sz w:val="19"/>
            <w:szCs w:val="19"/>
            <w:shd w:val="clear" w:color="auto" w:fill="FFFFFF"/>
            <w:rPrChange w:id="128" w:author="xintao niu" w:date="2016-03-14T01:54:00Z">
              <w:rPr>
                <w:rFonts w:ascii="Arial" w:hAnsi="Arial" w:cs="Arial"/>
                <w:color w:val="FF0000"/>
                <w:sz w:val="19"/>
                <w:szCs w:val="19"/>
                <w:shd w:val="clear" w:color="auto" w:fill="FFFFFF"/>
              </w:rPr>
            </w:rPrChange>
          </w:rPr>
          <w:delText>d</w:delText>
        </w:r>
      </w:del>
      <w:r w:rsidR="00616052" w:rsidRPr="00BC657E">
        <w:rPr>
          <w:rFonts w:ascii="Arial" w:hAnsi="Arial" w:cs="Arial"/>
          <w:b/>
          <w:sz w:val="19"/>
          <w:szCs w:val="19"/>
          <w:shd w:val="clear" w:color="auto" w:fill="FFFFFF"/>
          <w:rPrChange w:id="129" w:author="xintao niu" w:date="2016-03-14T01:54:00Z">
            <w:rPr>
              <w:rFonts w:ascii="Arial" w:hAnsi="Arial" w:cs="Arial"/>
              <w:color w:val="FF0000"/>
              <w:sz w:val="19"/>
              <w:szCs w:val="19"/>
              <w:shd w:val="clear" w:color="auto" w:fill="FFFFFF"/>
            </w:rPr>
          </w:rPrChange>
        </w:rPr>
        <w:t xml:space="preserve"> the </w:t>
      </w:r>
      <w:r w:rsidR="002917B6" w:rsidRPr="00BC657E">
        <w:rPr>
          <w:rFonts w:ascii="Arial" w:hAnsi="Arial" w:cs="Arial"/>
          <w:b/>
          <w:sz w:val="19"/>
          <w:szCs w:val="19"/>
          <w:shd w:val="clear" w:color="auto" w:fill="FFFFFF"/>
          <w:rPrChange w:id="130" w:author="xintao niu" w:date="2016-03-14T01:54:00Z">
            <w:rPr>
              <w:rFonts w:ascii="Arial" w:hAnsi="Arial" w:cs="Arial"/>
              <w:color w:val="FF0000"/>
              <w:sz w:val="19"/>
              <w:szCs w:val="19"/>
              <w:shd w:val="clear" w:color="auto" w:fill="FFFFFF"/>
            </w:rPr>
          </w:rPrChange>
        </w:rPr>
        <w:t xml:space="preserve">possible interaction </w:t>
      </w:r>
      <w:r w:rsidR="00C85645" w:rsidRPr="00BC657E">
        <w:rPr>
          <w:rFonts w:ascii="Arial" w:hAnsi="Arial" w:cs="Arial"/>
          <w:b/>
          <w:sz w:val="19"/>
          <w:szCs w:val="19"/>
          <w:shd w:val="clear" w:color="auto" w:fill="FFFFFF"/>
          <w:rPrChange w:id="131" w:author="xintao niu" w:date="2016-03-14T01:54:00Z">
            <w:rPr>
              <w:rFonts w:ascii="Arial" w:hAnsi="Arial" w:cs="Arial"/>
              <w:color w:val="FF0000"/>
              <w:sz w:val="19"/>
              <w:szCs w:val="19"/>
              <w:shd w:val="clear" w:color="auto" w:fill="FFFFFF"/>
            </w:rPr>
          </w:rPrChange>
        </w:rPr>
        <w:t>betwe</w:t>
      </w:r>
      <w:r w:rsidR="004D0B7E" w:rsidRPr="00BC657E">
        <w:rPr>
          <w:rFonts w:ascii="Arial" w:hAnsi="Arial" w:cs="Arial"/>
          <w:b/>
          <w:sz w:val="19"/>
          <w:szCs w:val="19"/>
          <w:shd w:val="clear" w:color="auto" w:fill="FFFFFF"/>
          <w:rPrChange w:id="132" w:author="xintao niu" w:date="2016-03-14T01:54:00Z">
            <w:rPr>
              <w:rFonts w:ascii="Arial" w:hAnsi="Arial" w:cs="Arial"/>
              <w:color w:val="FF0000"/>
              <w:sz w:val="19"/>
              <w:szCs w:val="19"/>
              <w:shd w:val="clear" w:color="auto" w:fill="FFFFFF"/>
            </w:rPr>
          </w:rPrChange>
        </w:rPr>
        <w:t xml:space="preserve">en them </w:t>
      </w:r>
      <w:del w:id="133" w:author="Jeff Lei" w:date="2016-03-10T09:06:00Z">
        <w:r w:rsidR="004D0B7E" w:rsidRPr="00BC657E" w:rsidDel="00F604F5">
          <w:rPr>
            <w:rFonts w:ascii="Arial" w:hAnsi="Arial" w:cs="Arial"/>
            <w:b/>
            <w:sz w:val="19"/>
            <w:szCs w:val="19"/>
            <w:shd w:val="clear" w:color="auto" w:fill="FFFFFF"/>
            <w:rPrChange w:id="134" w:author="xintao niu" w:date="2016-03-14T01:54:00Z">
              <w:rPr>
                <w:rFonts w:ascii="Arial" w:hAnsi="Arial" w:cs="Arial"/>
                <w:color w:val="FF0000"/>
                <w:sz w:val="19"/>
                <w:szCs w:val="19"/>
                <w:shd w:val="clear" w:color="auto" w:fill="FFFFFF"/>
              </w:rPr>
            </w:rPrChange>
          </w:rPr>
          <w:delText xml:space="preserve">with </w:delText>
        </w:r>
      </w:del>
      <w:ins w:id="135" w:author="Jeff Lei" w:date="2016-03-10T09:06:00Z">
        <w:r w:rsidR="00F604F5" w:rsidRPr="00BC657E">
          <w:rPr>
            <w:rFonts w:ascii="Arial" w:hAnsi="Arial" w:cs="Arial"/>
            <w:b/>
            <w:sz w:val="19"/>
            <w:szCs w:val="19"/>
            <w:shd w:val="clear" w:color="auto" w:fill="FFFFFF"/>
            <w:rPrChange w:id="136" w:author="xintao niu" w:date="2016-03-14T01:54:00Z">
              <w:rPr>
                <w:rFonts w:ascii="Arial" w:hAnsi="Arial" w:cs="Arial"/>
                <w:color w:val="FF0000"/>
                <w:sz w:val="19"/>
                <w:szCs w:val="19"/>
                <w:shd w:val="clear" w:color="auto" w:fill="FFFFFF"/>
              </w:rPr>
            </w:rPrChange>
          </w:rPr>
          <w:t xml:space="preserve">and </w:t>
        </w:r>
      </w:ins>
      <w:r w:rsidR="004D0B7E" w:rsidRPr="00BC657E">
        <w:rPr>
          <w:rFonts w:ascii="Arial" w:hAnsi="Arial" w:cs="Arial"/>
          <w:b/>
          <w:sz w:val="19"/>
          <w:szCs w:val="19"/>
          <w:shd w:val="clear" w:color="auto" w:fill="FFFFFF"/>
          <w:rPrChange w:id="137" w:author="xintao niu" w:date="2016-03-14T01:54:00Z">
            <w:rPr>
              <w:rFonts w:ascii="Arial" w:hAnsi="Arial" w:cs="Arial"/>
              <w:color w:val="FF0000"/>
              <w:sz w:val="19"/>
              <w:szCs w:val="19"/>
              <w:shd w:val="clear" w:color="auto" w:fill="FFFFFF"/>
            </w:rPr>
          </w:rPrChange>
        </w:rPr>
        <w:t xml:space="preserve">existed MFS, i.e., </w:t>
      </w:r>
      <w:r w:rsidR="00930A10" w:rsidRPr="00BC657E">
        <w:rPr>
          <w:rFonts w:ascii="Arial" w:hAnsi="Arial" w:cs="Arial"/>
          <w:b/>
          <w:sz w:val="19"/>
          <w:szCs w:val="19"/>
          <w:shd w:val="clear" w:color="auto" w:fill="FFFFFF"/>
          <w:rPrChange w:id="138" w:author="xintao niu" w:date="2016-03-14T01:54:00Z">
            <w:rPr>
              <w:rFonts w:ascii="Arial" w:hAnsi="Arial" w:cs="Arial"/>
              <w:color w:val="FF0000"/>
              <w:sz w:val="19"/>
              <w:szCs w:val="19"/>
              <w:shd w:val="clear" w:color="auto" w:fill="FFFFFF"/>
            </w:rPr>
          </w:rPrChange>
        </w:rPr>
        <w:t xml:space="preserve">the </w:t>
      </w:r>
      <w:r w:rsidR="00EA05C3" w:rsidRPr="00BC657E">
        <w:rPr>
          <w:rFonts w:ascii="Arial" w:hAnsi="Arial" w:cs="Arial"/>
          <w:b/>
          <w:sz w:val="19"/>
          <w:szCs w:val="19"/>
          <w:shd w:val="clear" w:color="auto" w:fill="FFFFFF"/>
          <w:rPrChange w:id="139" w:author="xintao niu" w:date="2016-03-14T01:54:00Z">
            <w:rPr>
              <w:rFonts w:ascii="Arial" w:hAnsi="Arial" w:cs="Arial"/>
              <w:color w:val="FF0000"/>
              <w:sz w:val="19"/>
              <w:szCs w:val="19"/>
              <w:shd w:val="clear" w:color="auto" w:fill="FFFFFF"/>
            </w:rPr>
          </w:rPrChange>
        </w:rPr>
        <w:t>impli</w:t>
      </w:r>
      <w:ins w:id="140" w:author="Jeff Lei" w:date="2016-03-10T09:08:00Z">
        <w:r w:rsidR="00F604F5" w:rsidRPr="00BC657E">
          <w:rPr>
            <w:rFonts w:ascii="Arial" w:hAnsi="Arial" w:cs="Arial"/>
            <w:b/>
            <w:sz w:val="19"/>
            <w:szCs w:val="19"/>
            <w:shd w:val="clear" w:color="auto" w:fill="FFFFFF"/>
            <w:rPrChange w:id="141" w:author="xintao niu" w:date="2016-03-14T01:54:00Z">
              <w:rPr>
                <w:rFonts w:ascii="Arial" w:hAnsi="Arial" w:cs="Arial"/>
                <w:color w:val="FF0000"/>
                <w:sz w:val="19"/>
                <w:szCs w:val="19"/>
                <w:shd w:val="clear" w:color="auto" w:fill="FFFFFF"/>
              </w:rPr>
            </w:rPrChange>
          </w:rPr>
          <w:t>ed</w:t>
        </w:r>
      </w:ins>
      <w:del w:id="142" w:author="Jeff Lei" w:date="2016-03-10T09:08:00Z">
        <w:r w:rsidR="00EA05C3" w:rsidRPr="00BC657E" w:rsidDel="00F604F5">
          <w:rPr>
            <w:rFonts w:ascii="Arial" w:hAnsi="Arial" w:cs="Arial"/>
            <w:b/>
            <w:sz w:val="19"/>
            <w:szCs w:val="19"/>
            <w:shd w:val="clear" w:color="auto" w:fill="FFFFFF"/>
            <w:rPrChange w:id="143" w:author="xintao niu" w:date="2016-03-14T01:54:00Z">
              <w:rPr>
                <w:rFonts w:ascii="Arial" w:hAnsi="Arial" w:cs="Arial"/>
                <w:color w:val="FF0000"/>
                <w:sz w:val="19"/>
                <w:szCs w:val="19"/>
                <w:shd w:val="clear" w:color="auto" w:fill="FFFFFF"/>
              </w:rPr>
            </w:rPrChange>
          </w:rPr>
          <w:delText>cated</w:delText>
        </w:r>
      </w:del>
      <w:r w:rsidR="00EA05C3" w:rsidRPr="00BC657E">
        <w:rPr>
          <w:rFonts w:ascii="Arial" w:hAnsi="Arial" w:cs="Arial"/>
          <w:b/>
          <w:sz w:val="19"/>
          <w:szCs w:val="19"/>
          <w:shd w:val="clear" w:color="auto" w:fill="FFFFFF"/>
          <w:rPrChange w:id="144" w:author="xintao niu" w:date="2016-03-14T01:54:00Z">
            <w:rPr>
              <w:rFonts w:ascii="Arial" w:hAnsi="Arial" w:cs="Arial"/>
              <w:color w:val="FF0000"/>
              <w:sz w:val="19"/>
              <w:szCs w:val="19"/>
              <w:shd w:val="clear" w:color="auto" w:fill="FFFFFF"/>
            </w:rPr>
          </w:rPrChange>
        </w:rPr>
        <w:t xml:space="preserve"> forbidden schemas</w:t>
      </w:r>
      <w:r w:rsidR="00D72567" w:rsidRPr="00BC657E">
        <w:rPr>
          <w:rFonts w:ascii="Arial" w:hAnsi="Arial" w:cs="Arial"/>
          <w:b/>
          <w:sz w:val="19"/>
          <w:szCs w:val="19"/>
          <w:shd w:val="clear" w:color="auto" w:fill="FFFFFF"/>
          <w:rPrChange w:id="145" w:author="xintao niu" w:date="2016-03-14T01:54:00Z">
            <w:rPr>
              <w:rFonts w:ascii="Arial" w:hAnsi="Arial" w:cs="Arial"/>
              <w:color w:val="FF0000"/>
              <w:sz w:val="19"/>
              <w:szCs w:val="19"/>
              <w:shd w:val="clear" w:color="auto" w:fill="FFFFFF"/>
            </w:rPr>
          </w:rPrChange>
        </w:rPr>
        <w:t xml:space="preserve">. </w:t>
      </w:r>
      <w:r w:rsidR="00071B35" w:rsidRPr="00BC657E">
        <w:rPr>
          <w:rFonts w:ascii="Arial" w:hAnsi="Arial" w:cs="Arial"/>
          <w:b/>
          <w:sz w:val="19"/>
          <w:szCs w:val="19"/>
          <w:shd w:val="clear" w:color="auto" w:fill="FFFFFF"/>
          <w:rPrChange w:id="146" w:author="xintao niu" w:date="2016-03-14T01:54:00Z">
            <w:rPr>
              <w:rFonts w:ascii="Arial" w:hAnsi="Arial" w:cs="Arial"/>
              <w:color w:val="FF0000"/>
              <w:sz w:val="19"/>
              <w:szCs w:val="19"/>
              <w:shd w:val="clear" w:color="auto" w:fill="FFFFFF"/>
            </w:rPr>
          </w:rPrChange>
        </w:rPr>
        <w:t xml:space="preserve">After this, we will </w:t>
      </w:r>
      <w:del w:id="147" w:author="Jeff Lei" w:date="2016-03-10T09:08:00Z">
        <w:r w:rsidR="00EF080C" w:rsidRPr="00BC657E" w:rsidDel="00F604F5">
          <w:rPr>
            <w:rFonts w:ascii="Arial" w:hAnsi="Arial" w:cs="Arial"/>
            <w:b/>
            <w:sz w:val="19"/>
            <w:szCs w:val="19"/>
            <w:shd w:val="clear" w:color="auto" w:fill="FFFFFF"/>
            <w:rPrChange w:id="148" w:author="xintao niu" w:date="2016-03-14T01:54:00Z">
              <w:rPr>
                <w:rFonts w:ascii="Arial" w:hAnsi="Arial" w:cs="Arial"/>
                <w:color w:val="FF0000"/>
                <w:sz w:val="19"/>
                <w:szCs w:val="19"/>
                <w:shd w:val="clear" w:color="auto" w:fill="FFFFFF"/>
              </w:rPr>
            </w:rPrChange>
          </w:rPr>
          <w:delText>forbid the appearance of</w:delText>
        </w:r>
      </w:del>
      <w:ins w:id="149" w:author="Jeff Lei" w:date="2016-03-10T09:08:00Z">
        <w:r w:rsidR="00F604F5" w:rsidRPr="00BC657E">
          <w:rPr>
            <w:rFonts w:ascii="Arial" w:hAnsi="Arial" w:cs="Arial"/>
            <w:b/>
            <w:sz w:val="19"/>
            <w:szCs w:val="19"/>
            <w:shd w:val="clear" w:color="auto" w:fill="FFFFFF"/>
            <w:rPrChange w:id="150" w:author="xintao niu" w:date="2016-03-14T01:54:00Z">
              <w:rPr>
                <w:rFonts w:ascii="Arial" w:hAnsi="Arial" w:cs="Arial"/>
                <w:color w:val="FF0000"/>
                <w:sz w:val="19"/>
                <w:szCs w:val="19"/>
                <w:shd w:val="clear" w:color="auto" w:fill="FFFFFF"/>
              </w:rPr>
            </w:rPrChange>
          </w:rPr>
          <w:t>exclude</w:t>
        </w:r>
      </w:ins>
      <w:r w:rsidR="00EF080C" w:rsidRPr="00BC657E">
        <w:rPr>
          <w:rFonts w:ascii="Arial" w:hAnsi="Arial" w:cs="Arial"/>
          <w:b/>
          <w:sz w:val="19"/>
          <w:szCs w:val="19"/>
          <w:shd w:val="clear" w:color="auto" w:fill="FFFFFF"/>
          <w:rPrChange w:id="151" w:author="xintao niu" w:date="2016-03-14T01:54:00Z">
            <w:rPr>
              <w:rFonts w:ascii="Arial" w:hAnsi="Arial" w:cs="Arial"/>
              <w:color w:val="FF0000"/>
              <w:sz w:val="19"/>
              <w:szCs w:val="19"/>
              <w:shd w:val="clear" w:color="auto" w:fill="FFFFFF"/>
            </w:rPr>
          </w:rPrChange>
        </w:rPr>
        <w:t xml:space="preserve"> </w:t>
      </w:r>
      <w:del w:id="152" w:author="Jeff Lei" w:date="2016-03-10T09:08:00Z">
        <w:r w:rsidR="00EF080C" w:rsidRPr="00BC657E" w:rsidDel="00F604F5">
          <w:rPr>
            <w:rFonts w:ascii="Arial" w:hAnsi="Arial" w:cs="Arial"/>
            <w:b/>
            <w:sz w:val="19"/>
            <w:szCs w:val="19"/>
            <w:shd w:val="clear" w:color="auto" w:fill="FFFFFF"/>
            <w:rPrChange w:id="153" w:author="xintao niu" w:date="2016-03-14T01:54:00Z">
              <w:rPr>
                <w:rFonts w:ascii="Arial" w:hAnsi="Arial" w:cs="Arial"/>
                <w:color w:val="FF0000"/>
                <w:sz w:val="19"/>
                <w:szCs w:val="19"/>
                <w:shd w:val="clear" w:color="auto" w:fill="FFFFFF"/>
              </w:rPr>
            </w:rPrChange>
          </w:rPr>
          <w:delText xml:space="preserve">those </w:delText>
        </w:r>
      </w:del>
      <w:r w:rsidR="00EF080C" w:rsidRPr="00BC657E">
        <w:rPr>
          <w:rFonts w:ascii="Arial" w:hAnsi="Arial" w:cs="Arial"/>
          <w:b/>
          <w:sz w:val="19"/>
          <w:szCs w:val="19"/>
          <w:shd w:val="clear" w:color="auto" w:fill="FFFFFF"/>
          <w:rPrChange w:id="154" w:author="xintao niu" w:date="2016-03-14T01:54:00Z">
            <w:rPr>
              <w:rFonts w:ascii="Arial" w:hAnsi="Arial" w:cs="Arial"/>
              <w:color w:val="FF0000"/>
              <w:sz w:val="19"/>
              <w:szCs w:val="19"/>
              <w:shd w:val="clear" w:color="auto" w:fill="FFFFFF"/>
            </w:rPr>
          </w:rPrChange>
        </w:rPr>
        <w:t>test case</w:t>
      </w:r>
      <w:r w:rsidR="00EF080C" w:rsidRPr="00BC657E">
        <w:rPr>
          <w:rFonts w:ascii="Arial" w:hAnsi="Arial" w:cs="Arial"/>
          <w:b/>
          <w:color w:val="FF0000"/>
          <w:sz w:val="19"/>
          <w:szCs w:val="19"/>
          <w:shd w:val="clear" w:color="auto" w:fill="FFFFFF"/>
          <w:rPrChange w:id="155" w:author="xintao niu" w:date="2016-03-14T01:54:00Z">
            <w:rPr>
              <w:rFonts w:ascii="Arial" w:hAnsi="Arial" w:cs="Arial"/>
              <w:color w:val="FF0000"/>
              <w:sz w:val="19"/>
              <w:szCs w:val="19"/>
              <w:shd w:val="clear" w:color="auto" w:fill="FFFFFF"/>
            </w:rPr>
          </w:rPrChange>
        </w:rPr>
        <w:t xml:space="preserve">s </w:t>
      </w:r>
      <w:del w:id="156" w:author="Jeff Lei" w:date="2016-03-10T09:08:00Z">
        <w:r w:rsidR="00EF080C" w:rsidRPr="00BC657E" w:rsidDel="00F604F5">
          <w:rPr>
            <w:rFonts w:ascii="Arial" w:hAnsi="Arial" w:cs="Arial"/>
            <w:b/>
            <w:color w:val="FF0000"/>
            <w:sz w:val="19"/>
            <w:szCs w:val="19"/>
            <w:shd w:val="clear" w:color="auto" w:fill="FFFFFF"/>
            <w:rPrChange w:id="157" w:author="xintao niu" w:date="2016-03-14T01:54:00Z">
              <w:rPr>
                <w:rFonts w:ascii="Arial" w:hAnsi="Arial" w:cs="Arial"/>
                <w:color w:val="FF0000"/>
                <w:sz w:val="19"/>
                <w:szCs w:val="19"/>
                <w:shd w:val="clear" w:color="auto" w:fill="FFFFFF"/>
              </w:rPr>
            </w:rPrChange>
          </w:rPr>
          <w:delText xml:space="preserve">which </w:delText>
        </w:r>
      </w:del>
      <w:r w:rsidR="004F17E5" w:rsidRPr="00BC657E">
        <w:rPr>
          <w:rFonts w:ascii="Arial" w:hAnsi="Arial" w:cs="Arial"/>
          <w:b/>
          <w:color w:val="FF0000"/>
          <w:sz w:val="19"/>
          <w:szCs w:val="19"/>
          <w:shd w:val="clear" w:color="auto" w:fill="FFFFFF"/>
          <w:rPrChange w:id="158" w:author="xintao niu" w:date="2016-03-14T01:54:00Z">
            <w:rPr>
              <w:rFonts w:ascii="Arial" w:hAnsi="Arial" w:cs="Arial"/>
              <w:color w:val="FF0000"/>
              <w:sz w:val="19"/>
              <w:szCs w:val="19"/>
              <w:shd w:val="clear" w:color="auto" w:fill="FFFFFF"/>
            </w:rPr>
          </w:rPrChange>
        </w:rPr>
        <w:t>satisfy</w:t>
      </w:r>
      <w:ins w:id="159" w:author="Jeff Lei" w:date="2016-03-10T09:08:00Z">
        <w:r w:rsidR="00F604F5" w:rsidRPr="00BC657E">
          <w:rPr>
            <w:rFonts w:ascii="Arial" w:hAnsi="Arial" w:cs="Arial"/>
            <w:b/>
            <w:color w:val="FF0000"/>
            <w:sz w:val="19"/>
            <w:szCs w:val="19"/>
            <w:shd w:val="clear" w:color="auto" w:fill="FFFFFF"/>
            <w:rPrChange w:id="160" w:author="xintao niu" w:date="2016-03-14T01:54:00Z">
              <w:rPr>
                <w:rFonts w:ascii="Arial" w:hAnsi="Arial" w:cs="Arial"/>
                <w:color w:val="FF0000"/>
                <w:sz w:val="19"/>
                <w:szCs w:val="19"/>
                <w:shd w:val="clear" w:color="auto" w:fill="FFFFFF"/>
              </w:rPr>
            </w:rPrChange>
          </w:rPr>
          <w:t>ing</w:t>
        </w:r>
      </w:ins>
      <w:r w:rsidR="00EF080C" w:rsidRPr="00BC657E">
        <w:rPr>
          <w:rFonts w:ascii="Arial" w:hAnsi="Arial" w:cs="Arial"/>
          <w:b/>
          <w:color w:val="FF0000"/>
          <w:sz w:val="19"/>
          <w:szCs w:val="19"/>
          <w:shd w:val="clear" w:color="auto" w:fill="FFFFFF"/>
          <w:rPrChange w:id="161" w:author="xintao niu" w:date="2016-03-14T01:54:00Z">
            <w:rPr>
              <w:rFonts w:ascii="Arial" w:hAnsi="Arial" w:cs="Arial"/>
              <w:color w:val="FF0000"/>
              <w:sz w:val="19"/>
              <w:szCs w:val="19"/>
              <w:shd w:val="clear" w:color="auto" w:fill="FFFFFF"/>
            </w:rPr>
          </w:rPrChange>
        </w:rPr>
        <w:t xml:space="preserve"> these </w:t>
      </w:r>
      <w:r w:rsidR="004F17E5" w:rsidRPr="00BC657E">
        <w:rPr>
          <w:rFonts w:ascii="Arial" w:hAnsi="Arial" w:cs="Arial"/>
          <w:b/>
          <w:color w:val="FF0000"/>
          <w:sz w:val="19"/>
          <w:szCs w:val="19"/>
          <w:shd w:val="clear" w:color="auto" w:fill="FFFFFF"/>
          <w:rPrChange w:id="162" w:author="xintao niu" w:date="2016-03-14T01:54:00Z">
            <w:rPr>
              <w:rFonts w:ascii="Arial" w:hAnsi="Arial" w:cs="Arial"/>
              <w:color w:val="FF0000"/>
              <w:sz w:val="19"/>
              <w:szCs w:val="19"/>
              <w:shd w:val="clear" w:color="auto" w:fill="FFFFFF"/>
            </w:rPr>
          </w:rPrChange>
        </w:rPr>
        <w:t>constraints</w:t>
      </w:r>
      <w:r w:rsidR="00EF080C" w:rsidRPr="00BC657E">
        <w:rPr>
          <w:rFonts w:ascii="Arial" w:hAnsi="Arial" w:cs="Arial"/>
          <w:b/>
          <w:color w:val="FF0000"/>
          <w:sz w:val="19"/>
          <w:szCs w:val="19"/>
          <w:shd w:val="clear" w:color="auto" w:fill="FFFFFF"/>
          <w:rPrChange w:id="163" w:author="xintao niu" w:date="2016-03-14T01:54:00Z">
            <w:rPr>
              <w:rFonts w:ascii="Arial" w:hAnsi="Arial" w:cs="Arial"/>
              <w:color w:val="FF0000"/>
              <w:sz w:val="19"/>
              <w:szCs w:val="19"/>
              <w:shd w:val="clear" w:color="auto" w:fill="FFFFFF"/>
            </w:rPr>
          </w:rPrChange>
        </w:rPr>
        <w:t xml:space="preserve"> (as well as those impli</w:t>
      </w:r>
      <w:ins w:id="164" w:author="Jeff Lei" w:date="2016-03-10T09:08:00Z">
        <w:r w:rsidR="00F604F5" w:rsidRPr="00BC657E">
          <w:rPr>
            <w:rFonts w:ascii="Arial" w:hAnsi="Arial" w:cs="Arial"/>
            <w:b/>
            <w:color w:val="FF0000"/>
            <w:sz w:val="19"/>
            <w:szCs w:val="19"/>
            <w:shd w:val="clear" w:color="auto" w:fill="FFFFFF"/>
            <w:rPrChange w:id="165" w:author="xintao niu" w:date="2016-03-14T01:54:00Z">
              <w:rPr>
                <w:rFonts w:ascii="Arial" w:hAnsi="Arial" w:cs="Arial"/>
                <w:color w:val="FF0000"/>
                <w:sz w:val="19"/>
                <w:szCs w:val="19"/>
                <w:shd w:val="clear" w:color="auto" w:fill="FFFFFF"/>
              </w:rPr>
            </w:rPrChange>
          </w:rPr>
          <w:t>ed</w:t>
        </w:r>
      </w:ins>
      <w:del w:id="166" w:author="Jeff Lei" w:date="2016-03-10T09:08:00Z">
        <w:r w:rsidR="00EF080C" w:rsidRPr="00BC657E" w:rsidDel="00F604F5">
          <w:rPr>
            <w:rFonts w:ascii="Arial" w:hAnsi="Arial" w:cs="Arial"/>
            <w:b/>
            <w:color w:val="FF0000"/>
            <w:sz w:val="19"/>
            <w:szCs w:val="19"/>
            <w:shd w:val="clear" w:color="auto" w:fill="FFFFFF"/>
            <w:rPrChange w:id="167" w:author="xintao niu" w:date="2016-03-14T01:54:00Z">
              <w:rPr>
                <w:rFonts w:ascii="Arial" w:hAnsi="Arial" w:cs="Arial"/>
                <w:color w:val="FF0000"/>
                <w:sz w:val="19"/>
                <w:szCs w:val="19"/>
                <w:shd w:val="clear" w:color="auto" w:fill="FFFFFF"/>
              </w:rPr>
            </w:rPrChange>
          </w:rPr>
          <w:delText>cated</w:delText>
        </w:r>
      </w:del>
      <w:r w:rsidR="00EF080C" w:rsidRPr="00BC657E">
        <w:rPr>
          <w:rFonts w:ascii="Arial" w:hAnsi="Arial" w:cs="Arial"/>
          <w:b/>
          <w:color w:val="FF0000"/>
          <w:sz w:val="19"/>
          <w:szCs w:val="19"/>
          <w:shd w:val="clear" w:color="auto" w:fill="FFFFFF"/>
          <w:rPrChange w:id="168" w:author="xintao niu" w:date="2016-03-14T01:54:00Z">
            <w:rPr>
              <w:rFonts w:ascii="Arial" w:hAnsi="Arial" w:cs="Arial"/>
              <w:color w:val="FF0000"/>
              <w:sz w:val="19"/>
              <w:szCs w:val="19"/>
              <w:shd w:val="clear" w:color="auto" w:fill="FFFFFF"/>
            </w:rPr>
          </w:rPrChange>
        </w:rPr>
        <w:t xml:space="preserve"> schemas)</w:t>
      </w:r>
      <w:r w:rsidR="002F780D" w:rsidRPr="00BC657E">
        <w:rPr>
          <w:rFonts w:ascii="Arial" w:hAnsi="Arial" w:cs="Arial"/>
          <w:b/>
          <w:color w:val="FF0000"/>
          <w:sz w:val="19"/>
          <w:szCs w:val="19"/>
          <w:shd w:val="clear" w:color="auto" w:fill="FFFFFF"/>
          <w:rPrChange w:id="169" w:author="xintao niu" w:date="2016-03-14T01:54:00Z">
            <w:rPr>
              <w:rFonts w:ascii="Arial" w:hAnsi="Arial" w:cs="Arial"/>
              <w:color w:val="FF0000"/>
              <w:sz w:val="19"/>
              <w:szCs w:val="19"/>
              <w:shd w:val="clear" w:color="auto" w:fill="FFFFFF"/>
            </w:rPr>
          </w:rPrChange>
        </w:rPr>
        <w:t xml:space="preserve"> to make </w:t>
      </w:r>
      <w:r w:rsidR="006E2B17" w:rsidRPr="00BC657E">
        <w:rPr>
          <w:rFonts w:ascii="Arial" w:hAnsi="Arial" w:cs="Arial"/>
          <w:b/>
          <w:color w:val="FF0000"/>
          <w:sz w:val="19"/>
          <w:szCs w:val="19"/>
          <w:shd w:val="clear" w:color="auto" w:fill="FFFFFF"/>
          <w:rPrChange w:id="170" w:author="xintao niu" w:date="2016-03-14T01:54:00Z">
            <w:rPr>
              <w:rFonts w:ascii="Arial" w:hAnsi="Arial" w:cs="Arial"/>
              <w:color w:val="FF0000"/>
              <w:sz w:val="19"/>
              <w:szCs w:val="19"/>
              <w:shd w:val="clear" w:color="auto" w:fill="FFFFFF"/>
            </w:rPr>
          </w:rPrChange>
        </w:rPr>
        <w:t>testing valid</w:t>
      </w:r>
      <w:r w:rsidR="00BB3C20" w:rsidRPr="00BC657E">
        <w:rPr>
          <w:rFonts w:ascii="Arial" w:hAnsi="Arial" w:cs="Arial"/>
          <w:b/>
          <w:color w:val="FF0000"/>
          <w:sz w:val="19"/>
          <w:szCs w:val="19"/>
          <w:shd w:val="clear" w:color="auto" w:fill="FFFFFF"/>
          <w:rPrChange w:id="171" w:author="xintao niu" w:date="2016-03-14T01:54:00Z">
            <w:rPr>
              <w:rFonts w:ascii="Arial" w:hAnsi="Arial" w:cs="Arial"/>
              <w:color w:val="FF0000"/>
              <w:sz w:val="19"/>
              <w:szCs w:val="19"/>
              <w:shd w:val="clear" w:color="auto" w:fill="FFFFFF"/>
            </w:rPr>
          </w:rPrChange>
        </w:rPr>
        <w:t>.</w:t>
      </w:r>
    </w:p>
    <w:p w14:paraId="6D247E6A" w14:textId="638F4359" w:rsidR="00C4612D" w:rsidRDefault="00C4612D" w:rsidP="00135B89">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62576">
        <w:rPr>
          <w:rFonts w:ascii="Arial" w:hAnsi="Arial" w:cs="Arial"/>
          <w:color w:val="FF0000"/>
          <w:sz w:val="19"/>
          <w:szCs w:val="19"/>
          <w:shd w:val="clear" w:color="auto" w:fill="FFFFFF"/>
        </w:rPr>
        <w:t xml:space="preserve"> as suggested, we have </w:t>
      </w:r>
      <w:r w:rsidR="00EB334B" w:rsidRPr="00974D78">
        <w:rPr>
          <w:rFonts w:ascii="Arial" w:hAnsi="Arial" w:cs="Arial"/>
          <w:color w:val="FF0000"/>
          <w:sz w:val="19"/>
          <w:szCs w:val="19"/>
          <w:shd w:val="clear" w:color="auto" w:fill="FFFFFF"/>
        </w:rPr>
        <w:t>emphasize</w:t>
      </w:r>
      <w:r w:rsidR="00423C76">
        <w:rPr>
          <w:rFonts w:ascii="Arial" w:hAnsi="Arial" w:cs="Arial"/>
          <w:color w:val="FF0000"/>
          <w:sz w:val="19"/>
          <w:szCs w:val="19"/>
          <w:shd w:val="clear" w:color="auto" w:fill="FFFFFF"/>
        </w:rPr>
        <w:t>d</w:t>
      </w:r>
      <w:r w:rsidR="00902A9F">
        <w:rPr>
          <w:rFonts w:ascii="Arial" w:hAnsi="Arial" w:cs="Arial"/>
          <w:color w:val="FF0000"/>
          <w:sz w:val="19"/>
          <w:szCs w:val="19"/>
          <w:shd w:val="clear" w:color="auto" w:fill="FFFFFF"/>
        </w:rPr>
        <w:t xml:space="preserve"> </w:t>
      </w:r>
      <w:del w:id="172" w:author="Jeff Lei" w:date="2016-03-10T09:12:00Z">
        <w:r w:rsidR="00BF313F" w:rsidDel="0084097D">
          <w:rPr>
            <w:rFonts w:ascii="Arial" w:hAnsi="Arial" w:cs="Arial"/>
            <w:color w:val="FF0000"/>
            <w:sz w:val="19"/>
            <w:szCs w:val="19"/>
            <w:shd w:val="clear" w:color="auto" w:fill="FFFFFF"/>
          </w:rPr>
          <w:delText xml:space="preserve">the discussion </w:delText>
        </w:r>
      </w:del>
      <w:r w:rsidR="00BF313F">
        <w:rPr>
          <w:rFonts w:ascii="Arial" w:hAnsi="Arial" w:cs="Arial"/>
          <w:color w:val="FF0000"/>
          <w:sz w:val="19"/>
          <w:szCs w:val="19"/>
          <w:shd w:val="clear" w:color="auto" w:fill="FFFFFF"/>
        </w:rPr>
        <w:t>why</w:t>
      </w:r>
      <w:r w:rsidR="00483645">
        <w:rPr>
          <w:rFonts w:ascii="Arial" w:hAnsi="Arial" w:cs="Arial"/>
          <w:color w:val="FF0000"/>
          <w:sz w:val="19"/>
          <w:szCs w:val="19"/>
          <w:shd w:val="clear" w:color="auto" w:fill="FFFFFF"/>
        </w:rPr>
        <w:t xml:space="preserve"> higher t-wise strength</w:t>
      </w:r>
      <w:r w:rsidR="00C073E4">
        <w:rPr>
          <w:rFonts w:ascii="Arial" w:hAnsi="Arial" w:cs="Arial"/>
          <w:color w:val="FF0000"/>
          <w:sz w:val="19"/>
          <w:szCs w:val="19"/>
          <w:shd w:val="clear" w:color="auto" w:fill="FFFFFF"/>
        </w:rPr>
        <w:t>s are</w:t>
      </w:r>
      <w:r w:rsidR="00483645">
        <w:rPr>
          <w:rFonts w:ascii="Arial" w:hAnsi="Arial" w:cs="Arial"/>
          <w:color w:val="FF0000"/>
          <w:sz w:val="19"/>
          <w:szCs w:val="19"/>
          <w:shd w:val="clear" w:color="auto" w:fill="FFFFFF"/>
        </w:rPr>
        <w:t xml:space="preserve"> </w:t>
      </w:r>
      <w:r w:rsidR="00E35406">
        <w:rPr>
          <w:rFonts w:ascii="Arial" w:hAnsi="Arial" w:cs="Arial"/>
          <w:color w:val="FF0000"/>
          <w:sz w:val="19"/>
          <w:szCs w:val="19"/>
          <w:shd w:val="clear" w:color="auto" w:fill="FFFFFF"/>
        </w:rPr>
        <w:t xml:space="preserve">not </w:t>
      </w:r>
      <w:r w:rsidR="002A48B7">
        <w:rPr>
          <w:rFonts w:ascii="Arial" w:hAnsi="Arial" w:cs="Arial"/>
          <w:color w:val="FF0000"/>
          <w:sz w:val="19"/>
          <w:szCs w:val="19"/>
          <w:shd w:val="clear" w:color="auto" w:fill="FFFFFF"/>
        </w:rPr>
        <w:t>always</w:t>
      </w:r>
      <w:r w:rsidR="00B3595A">
        <w:rPr>
          <w:rFonts w:ascii="Arial" w:hAnsi="Arial" w:cs="Arial"/>
          <w:color w:val="FF0000"/>
          <w:sz w:val="19"/>
          <w:szCs w:val="19"/>
          <w:shd w:val="clear" w:color="auto" w:fill="FFFFFF"/>
        </w:rPr>
        <w:t xml:space="preserve"> perform</w:t>
      </w:r>
      <w:r w:rsidR="00C073E4">
        <w:rPr>
          <w:rFonts w:ascii="Arial" w:hAnsi="Arial" w:cs="Arial"/>
          <w:color w:val="FF0000"/>
          <w:sz w:val="19"/>
          <w:szCs w:val="19"/>
          <w:shd w:val="clear" w:color="auto" w:fill="FFFFFF"/>
        </w:rPr>
        <w:t>ing</w:t>
      </w:r>
      <w:r w:rsidR="00B3595A">
        <w:rPr>
          <w:rFonts w:ascii="Arial" w:hAnsi="Arial" w:cs="Arial"/>
          <w:color w:val="FF0000"/>
          <w:sz w:val="19"/>
          <w:szCs w:val="19"/>
          <w:shd w:val="clear" w:color="auto" w:fill="FFFFFF"/>
        </w:rPr>
        <w:t xml:space="preserve"> </w:t>
      </w:r>
      <w:r w:rsidR="001D1360">
        <w:rPr>
          <w:rFonts w:ascii="Arial" w:hAnsi="Arial" w:cs="Arial"/>
          <w:color w:val="FF0000"/>
          <w:sz w:val="19"/>
          <w:szCs w:val="19"/>
          <w:shd w:val="clear" w:color="auto" w:fill="FFFFFF"/>
        </w:rPr>
        <w:t>better</w:t>
      </w:r>
      <w:r w:rsidR="003A2BA9">
        <w:rPr>
          <w:rFonts w:ascii="Arial" w:hAnsi="Arial" w:cs="Arial"/>
          <w:color w:val="FF0000"/>
          <w:sz w:val="19"/>
          <w:szCs w:val="19"/>
          <w:shd w:val="clear" w:color="auto" w:fill="FFFFFF"/>
        </w:rPr>
        <w:t xml:space="preserve"> </w:t>
      </w:r>
      <w:r w:rsidR="003A2BA9">
        <w:rPr>
          <w:rFonts w:ascii="Arial" w:hAnsi="Arial" w:cs="Arial" w:hint="eastAsia"/>
          <w:color w:val="FF0000"/>
          <w:sz w:val="19"/>
          <w:szCs w:val="19"/>
          <w:shd w:val="clear" w:color="auto" w:fill="FFFFFF"/>
        </w:rPr>
        <w:t>in</w:t>
      </w:r>
      <w:r w:rsidR="003A2BA9">
        <w:rPr>
          <w:rFonts w:ascii="Arial" w:hAnsi="Arial" w:cs="Arial"/>
          <w:color w:val="FF0000"/>
          <w:sz w:val="19"/>
          <w:szCs w:val="19"/>
          <w:shd w:val="clear" w:color="auto" w:fill="FFFFFF"/>
        </w:rPr>
        <w:t xml:space="preserve"> </w:t>
      </w:r>
      <w:r w:rsidR="0023203A">
        <w:rPr>
          <w:rFonts w:ascii="Arial" w:hAnsi="Arial" w:cs="Arial"/>
          <w:color w:val="FF0000"/>
          <w:sz w:val="19"/>
          <w:szCs w:val="19"/>
          <w:shd w:val="clear" w:color="auto" w:fill="FFFFFF"/>
        </w:rPr>
        <w:t>Page</w:t>
      </w:r>
      <w:proofErr w:type="gramStart"/>
      <w:r w:rsidR="0023203A">
        <w:rPr>
          <w:rFonts w:ascii="Arial" w:hAnsi="Arial" w:cs="Arial"/>
          <w:color w:val="FF0000"/>
          <w:sz w:val="19"/>
          <w:szCs w:val="19"/>
          <w:shd w:val="clear" w:color="auto" w:fill="FFFFFF"/>
        </w:rPr>
        <w:t>,</w:t>
      </w:r>
      <w:r w:rsidR="00CF2747">
        <w:rPr>
          <w:rFonts w:ascii="Arial" w:hAnsi="Arial" w:cs="Arial"/>
          <w:color w:val="FF0000"/>
          <w:sz w:val="19"/>
          <w:szCs w:val="19"/>
          <w:shd w:val="clear" w:color="auto" w:fill="FFFFFF"/>
        </w:rPr>
        <w:t xml:space="preserve"> </w:t>
      </w:r>
      <w:r w:rsidR="009C76E7">
        <w:rPr>
          <w:rFonts w:ascii="Arial" w:hAnsi="Arial" w:cs="Arial"/>
          <w:color w:val="FF0000"/>
          <w:sz w:val="19"/>
          <w:szCs w:val="19"/>
          <w:shd w:val="clear" w:color="auto" w:fill="FFFFFF"/>
        </w:rPr>
        <w:t xml:space="preserve"> </w:t>
      </w:r>
      <w:r w:rsidR="00E657C8">
        <w:rPr>
          <w:rFonts w:ascii="Arial" w:hAnsi="Arial" w:cs="Arial"/>
          <w:color w:val="FF0000"/>
          <w:sz w:val="19"/>
          <w:szCs w:val="19"/>
          <w:shd w:val="clear" w:color="auto" w:fill="FFFFFF"/>
        </w:rPr>
        <w:t>paragraph</w:t>
      </w:r>
      <w:proofErr w:type="gramEnd"/>
      <w:r w:rsidR="00E657C8">
        <w:rPr>
          <w:rFonts w:ascii="Arial" w:hAnsi="Arial" w:cs="Arial"/>
          <w:color w:val="FF0000"/>
          <w:sz w:val="19"/>
          <w:szCs w:val="19"/>
          <w:shd w:val="clear" w:color="auto" w:fill="FFFFFF"/>
        </w:rPr>
        <w:t>.</w:t>
      </w:r>
      <w:r w:rsidR="003A2BA9">
        <w:rPr>
          <w:rFonts w:ascii="Arial" w:hAnsi="Arial" w:cs="Arial"/>
          <w:color w:val="FF0000"/>
          <w:sz w:val="19"/>
          <w:szCs w:val="19"/>
          <w:shd w:val="clear" w:color="auto" w:fill="FFFFFF"/>
        </w:rPr>
        <w:t xml:space="preserve"> </w:t>
      </w:r>
      <w:r w:rsidR="00A37EE5">
        <w:rPr>
          <w:rFonts w:ascii="Arial" w:hAnsi="Arial" w:cs="Arial"/>
          <w:color w:val="FF0000"/>
          <w:sz w:val="19"/>
          <w:szCs w:val="19"/>
          <w:shd w:val="clear" w:color="auto" w:fill="FFFFFF"/>
        </w:rPr>
        <w:t xml:space="preserve"> </w:t>
      </w:r>
      <w:r w:rsidR="008174CA">
        <w:rPr>
          <w:rFonts w:ascii="Arial" w:hAnsi="Arial" w:cs="Arial"/>
          <w:color w:val="FF0000"/>
          <w:sz w:val="19"/>
          <w:szCs w:val="19"/>
          <w:shd w:val="clear" w:color="auto" w:fill="FFFFFF"/>
        </w:rPr>
        <w:t>Specifically, the</w:t>
      </w:r>
      <w:r w:rsidR="001D30C0">
        <w:rPr>
          <w:rFonts w:ascii="Arial" w:hAnsi="Arial" w:cs="Arial"/>
          <w:color w:val="FF0000"/>
          <w:sz w:val="19"/>
          <w:szCs w:val="19"/>
          <w:shd w:val="clear" w:color="auto" w:fill="FFFFFF"/>
        </w:rPr>
        <w:t xml:space="preserve"> </w:t>
      </w:r>
      <w:r w:rsidR="008B2B27">
        <w:rPr>
          <w:rFonts w:ascii="Arial" w:hAnsi="Arial" w:cs="Arial"/>
          <w:color w:val="FF0000"/>
          <w:sz w:val="19"/>
          <w:szCs w:val="19"/>
          <w:shd w:val="clear" w:color="auto" w:fill="FFFFFF"/>
        </w:rPr>
        <w:t xml:space="preserve">performance </w:t>
      </w:r>
      <w:r w:rsidR="00D8246E">
        <w:rPr>
          <w:rFonts w:ascii="Arial" w:hAnsi="Arial" w:cs="Arial"/>
          <w:color w:val="FF0000"/>
          <w:sz w:val="19"/>
          <w:szCs w:val="19"/>
          <w:shd w:val="clear" w:color="auto" w:fill="FFFFFF"/>
        </w:rPr>
        <w:t xml:space="preserve">of our framework </w:t>
      </w:r>
      <w:del w:id="173" w:author="Jeff Lei" w:date="2016-03-10T09:10:00Z">
        <w:r w:rsidR="00D75C4C" w:rsidDel="0084097D">
          <w:rPr>
            <w:rFonts w:ascii="Arial" w:hAnsi="Arial" w:cs="Arial"/>
            <w:color w:val="FF0000"/>
            <w:sz w:val="19"/>
            <w:szCs w:val="19"/>
            <w:shd w:val="clear" w:color="auto" w:fill="FFFFFF"/>
          </w:rPr>
          <w:delText>is related to</w:delText>
        </w:r>
      </w:del>
      <w:ins w:id="174" w:author="Jeff Lei" w:date="2016-03-10T09:10:00Z">
        <w:r w:rsidR="0084097D">
          <w:rPr>
            <w:rFonts w:ascii="Arial" w:hAnsi="Arial" w:cs="Arial"/>
            <w:color w:val="FF0000"/>
            <w:sz w:val="19"/>
            <w:szCs w:val="19"/>
            <w:shd w:val="clear" w:color="auto" w:fill="FFFFFF"/>
          </w:rPr>
          <w:t>depends on</w:t>
        </w:r>
      </w:ins>
      <w:r w:rsidR="00D75C4C">
        <w:rPr>
          <w:rFonts w:ascii="Arial" w:hAnsi="Arial" w:cs="Arial"/>
          <w:color w:val="FF0000"/>
          <w:sz w:val="19"/>
          <w:szCs w:val="19"/>
          <w:shd w:val="clear" w:color="auto" w:fill="FFFFFF"/>
        </w:rPr>
        <w:t xml:space="preserve"> the degree of MFS </w:t>
      </w:r>
      <w:r w:rsidR="00AA1208">
        <w:rPr>
          <w:rFonts w:ascii="Arial" w:hAnsi="Arial" w:cs="Arial"/>
          <w:color w:val="FF0000"/>
          <w:sz w:val="19"/>
          <w:szCs w:val="19"/>
          <w:shd w:val="clear" w:color="auto" w:fill="FFFFFF"/>
        </w:rPr>
        <w:t xml:space="preserve">(i.e., the number of parameter values </w:t>
      </w:r>
      <w:r w:rsidR="00C01105">
        <w:rPr>
          <w:rFonts w:ascii="Arial" w:hAnsi="Arial" w:cs="Arial"/>
          <w:color w:val="FF0000"/>
          <w:sz w:val="19"/>
          <w:szCs w:val="19"/>
          <w:shd w:val="clear" w:color="auto" w:fill="FFFFFF"/>
        </w:rPr>
        <w:t>in the MFS</w:t>
      </w:r>
      <w:r w:rsidR="00AA1208">
        <w:rPr>
          <w:rFonts w:ascii="Arial" w:hAnsi="Arial" w:cs="Arial"/>
          <w:color w:val="FF0000"/>
          <w:sz w:val="19"/>
          <w:szCs w:val="19"/>
          <w:shd w:val="clear" w:color="auto" w:fill="FFFFFF"/>
        </w:rPr>
        <w:t>)</w:t>
      </w:r>
      <w:del w:id="175" w:author="Jeff Lei" w:date="2016-03-10T09:11:00Z">
        <w:r w:rsidR="00C01105" w:rsidDel="0084097D">
          <w:rPr>
            <w:rFonts w:ascii="Arial" w:hAnsi="Arial" w:cs="Arial"/>
            <w:color w:val="FF0000"/>
            <w:sz w:val="19"/>
            <w:szCs w:val="19"/>
            <w:shd w:val="clear" w:color="auto" w:fill="FFFFFF"/>
          </w:rPr>
          <w:delText xml:space="preserve"> </w:delText>
        </w:r>
      </w:del>
      <w:del w:id="176" w:author="Jeff Lei" w:date="2016-03-10T09:10:00Z">
        <w:r w:rsidR="00D75C4C" w:rsidDel="0084097D">
          <w:rPr>
            <w:rFonts w:ascii="Arial" w:hAnsi="Arial" w:cs="Arial"/>
            <w:color w:val="FF0000"/>
            <w:sz w:val="19"/>
            <w:szCs w:val="19"/>
            <w:shd w:val="clear" w:color="auto" w:fill="FFFFFF"/>
          </w:rPr>
          <w:delText>contained</w:delText>
        </w:r>
      </w:del>
      <w:r w:rsidR="00D75C4C">
        <w:rPr>
          <w:rFonts w:ascii="Arial" w:hAnsi="Arial" w:cs="Arial"/>
          <w:color w:val="FF0000"/>
          <w:sz w:val="19"/>
          <w:szCs w:val="19"/>
          <w:shd w:val="clear" w:color="auto" w:fill="FFFFFF"/>
        </w:rPr>
        <w:t xml:space="preserve"> </w:t>
      </w:r>
      <w:r w:rsidR="005B4897">
        <w:rPr>
          <w:rFonts w:ascii="Arial" w:hAnsi="Arial" w:cs="Arial"/>
          <w:color w:val="FF0000"/>
          <w:sz w:val="19"/>
          <w:szCs w:val="19"/>
          <w:shd w:val="clear" w:color="auto" w:fill="FFFFFF"/>
        </w:rPr>
        <w:t>in the SUT.</w:t>
      </w:r>
      <w:r w:rsidR="00F87314">
        <w:rPr>
          <w:rFonts w:ascii="Arial" w:hAnsi="Arial" w:cs="Arial"/>
          <w:color w:val="FF0000"/>
          <w:sz w:val="19"/>
          <w:szCs w:val="19"/>
          <w:shd w:val="clear" w:color="auto" w:fill="FFFFFF"/>
        </w:rPr>
        <w:t xml:space="preserve"> That is, if</w:t>
      </w:r>
      <w:r w:rsidR="00DB3BA3">
        <w:rPr>
          <w:rFonts w:ascii="Arial" w:hAnsi="Arial" w:cs="Arial"/>
          <w:color w:val="FF0000"/>
          <w:sz w:val="19"/>
          <w:szCs w:val="19"/>
          <w:shd w:val="clear" w:color="auto" w:fill="FFFFFF"/>
        </w:rPr>
        <w:t xml:space="preserve"> all the</w:t>
      </w:r>
      <w:r w:rsidR="00F87314">
        <w:rPr>
          <w:rFonts w:ascii="Arial" w:hAnsi="Arial" w:cs="Arial"/>
          <w:color w:val="FF0000"/>
          <w:sz w:val="19"/>
          <w:szCs w:val="19"/>
          <w:shd w:val="clear" w:color="auto" w:fill="FFFFFF"/>
        </w:rPr>
        <w:t xml:space="preserve"> MFS </w:t>
      </w:r>
      <w:r w:rsidR="00DB3BA3">
        <w:rPr>
          <w:rFonts w:ascii="Arial" w:hAnsi="Arial" w:cs="Arial"/>
          <w:color w:val="FF0000"/>
          <w:sz w:val="19"/>
          <w:szCs w:val="19"/>
          <w:shd w:val="clear" w:color="auto" w:fill="FFFFFF"/>
        </w:rPr>
        <w:t xml:space="preserve">in the SUT </w:t>
      </w:r>
      <w:ins w:id="177" w:author="Jeff Lei" w:date="2016-03-10T09:11:00Z">
        <w:r w:rsidR="0084097D">
          <w:rPr>
            <w:rFonts w:ascii="Arial" w:hAnsi="Arial" w:cs="Arial"/>
            <w:color w:val="FF0000"/>
            <w:sz w:val="19"/>
            <w:szCs w:val="19"/>
            <w:shd w:val="clear" w:color="auto" w:fill="FFFFFF"/>
          </w:rPr>
          <w:t>are</w:t>
        </w:r>
      </w:ins>
      <w:del w:id="178" w:author="Jeff Lei" w:date="2016-03-10T09:11:00Z">
        <w:r w:rsidR="00F87314" w:rsidDel="0084097D">
          <w:rPr>
            <w:rFonts w:ascii="Arial" w:hAnsi="Arial" w:cs="Arial"/>
            <w:color w:val="FF0000"/>
            <w:sz w:val="19"/>
            <w:szCs w:val="19"/>
            <w:shd w:val="clear" w:color="auto" w:fill="FFFFFF"/>
          </w:rPr>
          <w:delText>is</w:delText>
        </w:r>
      </w:del>
      <w:r w:rsidR="00F87314">
        <w:rPr>
          <w:rFonts w:ascii="Arial" w:hAnsi="Arial" w:cs="Arial"/>
          <w:color w:val="FF0000"/>
          <w:sz w:val="19"/>
          <w:szCs w:val="19"/>
          <w:shd w:val="clear" w:color="auto" w:fill="FFFFFF"/>
        </w:rPr>
        <w:t xml:space="preserve"> of low degree, a low-</w:t>
      </w:r>
      <w:ins w:id="179" w:author="Jeff Lei" w:date="2016-03-10T09:11:00Z">
        <w:r w:rsidR="0084097D">
          <w:rPr>
            <w:rFonts w:ascii="Arial" w:hAnsi="Arial" w:cs="Arial"/>
            <w:color w:val="FF0000"/>
            <w:sz w:val="19"/>
            <w:szCs w:val="19"/>
            <w:shd w:val="clear" w:color="auto" w:fill="FFFFFF"/>
          </w:rPr>
          <w:t>strength</w:t>
        </w:r>
      </w:ins>
      <w:del w:id="180" w:author="Jeff Lei" w:date="2016-03-10T09:11:00Z">
        <w:r w:rsidR="00F87314" w:rsidDel="0084097D">
          <w:rPr>
            <w:rFonts w:ascii="Arial" w:hAnsi="Arial" w:cs="Arial"/>
            <w:color w:val="FF0000"/>
            <w:sz w:val="19"/>
            <w:szCs w:val="19"/>
            <w:shd w:val="clear" w:color="auto" w:fill="FFFFFF"/>
          </w:rPr>
          <w:delText>wise</w:delText>
        </w:r>
      </w:del>
      <w:r w:rsidR="00F87314">
        <w:rPr>
          <w:rFonts w:ascii="Arial" w:hAnsi="Arial" w:cs="Arial"/>
          <w:color w:val="FF0000"/>
          <w:sz w:val="19"/>
          <w:szCs w:val="19"/>
          <w:shd w:val="clear" w:color="auto" w:fill="FFFFFF"/>
        </w:rPr>
        <w:t xml:space="preserve"> covering array is enough</w:t>
      </w:r>
      <w:r w:rsidR="008554EB">
        <w:rPr>
          <w:rFonts w:ascii="Arial" w:hAnsi="Arial" w:cs="Arial"/>
          <w:color w:val="FF0000"/>
          <w:sz w:val="19"/>
          <w:szCs w:val="19"/>
          <w:shd w:val="clear" w:color="auto" w:fill="FFFFFF"/>
        </w:rPr>
        <w:t xml:space="preserve"> to detect the MFS. This is because </w:t>
      </w:r>
      <w:r w:rsidR="009C2644">
        <w:rPr>
          <w:rFonts w:ascii="Arial" w:hAnsi="Arial" w:cs="Arial"/>
          <w:color w:val="FF0000"/>
          <w:sz w:val="19"/>
          <w:szCs w:val="19"/>
          <w:shd w:val="clear" w:color="auto" w:fill="FFFFFF"/>
        </w:rPr>
        <w:t xml:space="preserve">a t-wise covering array can detect all the failures caused by the MFS of </w:t>
      </w:r>
      <w:r w:rsidR="008B738A">
        <w:rPr>
          <w:rFonts w:ascii="Arial" w:hAnsi="Arial" w:cs="Arial"/>
          <w:color w:val="FF0000"/>
          <w:sz w:val="19"/>
          <w:szCs w:val="19"/>
          <w:shd w:val="clear" w:color="auto" w:fill="FFFFFF"/>
        </w:rPr>
        <w:t xml:space="preserve">t-degree, or less than t-degree. </w:t>
      </w:r>
      <w:r w:rsidR="008554EB">
        <w:rPr>
          <w:rFonts w:ascii="Arial" w:hAnsi="Arial" w:cs="Arial"/>
          <w:color w:val="FF0000"/>
          <w:sz w:val="19"/>
          <w:szCs w:val="19"/>
          <w:shd w:val="clear" w:color="auto" w:fill="FFFFFF"/>
        </w:rPr>
        <w:t xml:space="preserve">And if a MFS is detected, our framework can </w:t>
      </w:r>
      <w:r w:rsidR="00F650B1">
        <w:rPr>
          <w:rFonts w:ascii="Arial" w:hAnsi="Arial" w:cs="Arial"/>
          <w:color w:val="FF0000"/>
          <w:sz w:val="19"/>
          <w:szCs w:val="19"/>
          <w:shd w:val="clear" w:color="auto" w:fill="FFFFFF"/>
        </w:rPr>
        <w:t>identify</w:t>
      </w:r>
      <w:r w:rsidR="008554EB">
        <w:rPr>
          <w:rFonts w:ascii="Arial" w:hAnsi="Arial" w:cs="Arial"/>
          <w:color w:val="FF0000"/>
          <w:sz w:val="19"/>
          <w:szCs w:val="19"/>
          <w:shd w:val="clear" w:color="auto" w:fill="FFFFFF"/>
        </w:rPr>
        <w:t xml:space="preserve"> them </w:t>
      </w:r>
      <w:r w:rsidR="00F6383E">
        <w:rPr>
          <w:rFonts w:ascii="Arial" w:hAnsi="Arial" w:cs="Arial"/>
          <w:color w:val="FF0000"/>
          <w:sz w:val="19"/>
          <w:szCs w:val="19"/>
          <w:shd w:val="clear" w:color="auto" w:fill="FFFFFF"/>
        </w:rPr>
        <w:t xml:space="preserve">as </w:t>
      </w:r>
      <w:r w:rsidR="00F650B1">
        <w:rPr>
          <w:rFonts w:ascii="Arial" w:hAnsi="Arial" w:cs="Arial"/>
          <w:color w:val="FF0000"/>
          <w:sz w:val="19"/>
          <w:szCs w:val="19"/>
          <w:shd w:val="clear" w:color="auto" w:fill="FFFFFF"/>
        </w:rPr>
        <w:t>expected</w:t>
      </w:r>
      <w:r w:rsidR="00F6383E">
        <w:rPr>
          <w:rFonts w:ascii="Arial" w:hAnsi="Arial" w:cs="Arial"/>
          <w:color w:val="FF0000"/>
          <w:sz w:val="19"/>
          <w:szCs w:val="19"/>
          <w:shd w:val="clear" w:color="auto" w:fill="FFFFFF"/>
        </w:rPr>
        <w:t>.</w:t>
      </w:r>
      <w:r w:rsidR="00F87314">
        <w:rPr>
          <w:rFonts w:ascii="Arial" w:hAnsi="Arial" w:cs="Arial"/>
          <w:color w:val="FF0000"/>
          <w:sz w:val="19"/>
          <w:szCs w:val="19"/>
          <w:shd w:val="clear" w:color="auto" w:fill="FFFFFF"/>
        </w:rPr>
        <w:t xml:space="preserve"> </w:t>
      </w:r>
      <w:r w:rsidR="0012053B">
        <w:rPr>
          <w:rFonts w:ascii="Arial" w:hAnsi="Arial" w:cs="Arial"/>
          <w:color w:val="FF0000"/>
          <w:sz w:val="19"/>
          <w:szCs w:val="19"/>
          <w:shd w:val="clear" w:color="auto" w:fill="FFFFFF"/>
        </w:rPr>
        <w:t xml:space="preserve"> </w:t>
      </w:r>
      <w:del w:id="181" w:author="Jeff Lei" w:date="2016-03-10T09:11:00Z">
        <w:r w:rsidR="0012053B" w:rsidDel="0084097D">
          <w:rPr>
            <w:rFonts w:ascii="Arial" w:hAnsi="Arial" w:cs="Arial"/>
            <w:color w:val="FF0000"/>
            <w:sz w:val="19"/>
            <w:szCs w:val="19"/>
            <w:shd w:val="clear" w:color="auto" w:fill="FFFFFF"/>
          </w:rPr>
          <w:delText xml:space="preserve">It </w:delText>
        </w:r>
        <w:r w:rsidR="00C95058" w:rsidDel="0084097D">
          <w:rPr>
            <w:rFonts w:ascii="Arial" w:hAnsi="Arial" w:cs="Arial"/>
            <w:color w:val="FF0000"/>
            <w:sz w:val="19"/>
            <w:szCs w:val="19"/>
            <w:shd w:val="clear" w:color="auto" w:fill="FFFFFF"/>
          </w:rPr>
          <w:delText>is surely</w:delText>
        </w:r>
        <w:r w:rsidR="009628FA" w:rsidDel="0084097D">
          <w:rPr>
            <w:rFonts w:ascii="Arial" w:hAnsi="Arial" w:cs="Arial"/>
            <w:color w:val="FF0000"/>
            <w:sz w:val="19"/>
            <w:szCs w:val="19"/>
            <w:shd w:val="clear" w:color="auto" w:fill="FFFFFF"/>
          </w:rPr>
          <w:delText xml:space="preserve"> that</w:delText>
        </w:r>
      </w:del>
      <w:ins w:id="182" w:author="Jeff Lei" w:date="2016-03-10T09:11:00Z">
        <w:r w:rsidR="0084097D">
          <w:rPr>
            <w:rFonts w:ascii="Arial" w:hAnsi="Arial" w:cs="Arial"/>
            <w:color w:val="FF0000"/>
            <w:sz w:val="19"/>
            <w:szCs w:val="19"/>
            <w:shd w:val="clear" w:color="auto" w:fill="FFFFFF"/>
          </w:rPr>
          <w:t>Of course,</w:t>
        </w:r>
      </w:ins>
      <w:r w:rsidR="00F87314">
        <w:rPr>
          <w:rFonts w:ascii="Arial" w:hAnsi="Arial" w:cs="Arial"/>
          <w:color w:val="FF0000"/>
          <w:sz w:val="19"/>
          <w:szCs w:val="19"/>
          <w:shd w:val="clear" w:color="auto" w:fill="FFFFFF"/>
        </w:rPr>
        <w:t xml:space="preserve"> a higher-</w:t>
      </w:r>
      <w:ins w:id="183" w:author="Jeff Lei" w:date="2016-03-10T09:11:00Z">
        <w:r w:rsidR="0084097D">
          <w:rPr>
            <w:rFonts w:ascii="Arial" w:hAnsi="Arial" w:cs="Arial"/>
            <w:color w:val="FF0000"/>
            <w:sz w:val="19"/>
            <w:szCs w:val="19"/>
            <w:shd w:val="clear" w:color="auto" w:fill="FFFFFF"/>
          </w:rPr>
          <w:t>strength</w:t>
        </w:r>
      </w:ins>
      <w:del w:id="184" w:author="Jeff Lei" w:date="2016-03-10T09:11:00Z">
        <w:r w:rsidR="00F87314" w:rsidDel="0084097D">
          <w:rPr>
            <w:rFonts w:ascii="Arial" w:hAnsi="Arial" w:cs="Arial"/>
            <w:color w:val="FF0000"/>
            <w:sz w:val="19"/>
            <w:szCs w:val="19"/>
            <w:shd w:val="clear" w:color="auto" w:fill="FFFFFF"/>
          </w:rPr>
          <w:delText>wise</w:delText>
        </w:r>
      </w:del>
      <w:r w:rsidR="00F87314">
        <w:rPr>
          <w:rFonts w:ascii="Arial" w:hAnsi="Arial" w:cs="Arial"/>
          <w:color w:val="FF0000"/>
          <w:sz w:val="19"/>
          <w:szCs w:val="19"/>
          <w:shd w:val="clear" w:color="auto" w:fill="FFFFFF"/>
        </w:rPr>
        <w:t xml:space="preserve"> </w:t>
      </w:r>
      <w:ins w:id="185" w:author="Jeff Lei" w:date="2016-03-10T09:11:00Z">
        <w:r w:rsidR="0084097D">
          <w:rPr>
            <w:rFonts w:ascii="Arial" w:hAnsi="Arial" w:cs="Arial"/>
            <w:color w:val="FF0000"/>
            <w:sz w:val="19"/>
            <w:szCs w:val="19"/>
            <w:shd w:val="clear" w:color="auto" w:fill="FFFFFF"/>
          </w:rPr>
          <w:t xml:space="preserve">covering array </w:t>
        </w:r>
      </w:ins>
      <w:r w:rsidR="00F87314">
        <w:rPr>
          <w:rFonts w:ascii="Arial" w:hAnsi="Arial" w:cs="Arial"/>
          <w:color w:val="FF0000"/>
          <w:sz w:val="19"/>
          <w:szCs w:val="19"/>
          <w:shd w:val="clear" w:color="auto" w:fill="FFFFFF"/>
        </w:rPr>
        <w:t>can</w:t>
      </w:r>
      <w:r w:rsidR="002E74FD">
        <w:rPr>
          <w:rFonts w:ascii="Arial" w:hAnsi="Arial" w:cs="Arial"/>
          <w:color w:val="FF0000"/>
          <w:sz w:val="19"/>
          <w:szCs w:val="19"/>
          <w:shd w:val="clear" w:color="auto" w:fill="FFFFFF"/>
        </w:rPr>
        <w:t xml:space="preserve"> also detect those low</w:t>
      </w:r>
      <w:ins w:id="186" w:author="Jeff Lei" w:date="2016-03-10T09:11:00Z">
        <w:r w:rsidR="0084097D">
          <w:rPr>
            <w:rFonts w:ascii="Arial" w:hAnsi="Arial" w:cs="Arial"/>
            <w:color w:val="FF0000"/>
            <w:sz w:val="19"/>
            <w:szCs w:val="19"/>
            <w:shd w:val="clear" w:color="auto" w:fill="FFFFFF"/>
          </w:rPr>
          <w:t>er</w:t>
        </w:r>
      </w:ins>
      <w:r w:rsidR="002E74FD">
        <w:rPr>
          <w:rFonts w:ascii="Arial" w:hAnsi="Arial" w:cs="Arial"/>
          <w:color w:val="FF0000"/>
          <w:sz w:val="19"/>
          <w:szCs w:val="19"/>
          <w:shd w:val="clear" w:color="auto" w:fill="FFFFFF"/>
        </w:rPr>
        <w:t xml:space="preserve"> degree MFS. But compared to the low</w:t>
      </w:r>
      <w:ins w:id="187" w:author="Jeff Lei" w:date="2016-03-10T09:11:00Z">
        <w:r w:rsidR="0084097D">
          <w:rPr>
            <w:rFonts w:ascii="Arial" w:hAnsi="Arial" w:cs="Arial"/>
            <w:color w:val="FF0000"/>
            <w:sz w:val="19"/>
            <w:szCs w:val="19"/>
            <w:shd w:val="clear" w:color="auto" w:fill="FFFFFF"/>
          </w:rPr>
          <w:t>er-strength</w:t>
        </w:r>
      </w:ins>
      <w:del w:id="188" w:author="Jeff Lei" w:date="2016-03-10T09:11:00Z">
        <w:r w:rsidR="002E74FD" w:rsidDel="0084097D">
          <w:rPr>
            <w:rFonts w:ascii="Arial" w:hAnsi="Arial" w:cs="Arial"/>
            <w:color w:val="FF0000"/>
            <w:sz w:val="19"/>
            <w:szCs w:val="19"/>
            <w:shd w:val="clear" w:color="auto" w:fill="FFFFFF"/>
          </w:rPr>
          <w:delText>-</w:delText>
        </w:r>
        <w:r w:rsidR="002E74FD" w:rsidDel="0084097D">
          <w:rPr>
            <w:rFonts w:ascii="Arial" w:hAnsi="Arial" w:cs="Arial" w:hint="eastAsia"/>
            <w:color w:val="FF0000"/>
            <w:sz w:val="19"/>
            <w:szCs w:val="19"/>
            <w:shd w:val="clear" w:color="auto" w:fill="FFFFFF"/>
          </w:rPr>
          <w:delText>wise</w:delText>
        </w:r>
      </w:del>
      <w:r w:rsidR="002E74FD">
        <w:rPr>
          <w:rFonts w:ascii="Arial" w:hAnsi="Arial" w:cs="Arial"/>
          <w:color w:val="FF0000"/>
          <w:sz w:val="19"/>
          <w:szCs w:val="19"/>
          <w:shd w:val="clear" w:color="auto" w:fill="FFFFFF"/>
        </w:rPr>
        <w:t xml:space="preserve"> covering array, it </w:t>
      </w:r>
      <w:r w:rsidR="00F14BF9">
        <w:rPr>
          <w:rFonts w:ascii="Arial" w:hAnsi="Arial" w:cs="Arial"/>
          <w:color w:val="FF0000"/>
          <w:sz w:val="19"/>
          <w:szCs w:val="19"/>
          <w:shd w:val="clear" w:color="auto" w:fill="FFFFFF"/>
        </w:rPr>
        <w:t>generates</w:t>
      </w:r>
      <w:r w:rsidR="002E74FD">
        <w:rPr>
          <w:rFonts w:ascii="Arial" w:hAnsi="Arial" w:cs="Arial"/>
          <w:color w:val="FF0000"/>
          <w:sz w:val="19"/>
          <w:szCs w:val="19"/>
          <w:shd w:val="clear" w:color="auto" w:fill="FFFFFF"/>
        </w:rPr>
        <w:t xml:space="preserve"> </w:t>
      </w:r>
      <w:r w:rsidR="00D63B6C">
        <w:rPr>
          <w:rFonts w:ascii="Arial" w:hAnsi="Arial" w:cs="Arial"/>
          <w:color w:val="FF0000"/>
          <w:sz w:val="19"/>
          <w:szCs w:val="19"/>
          <w:shd w:val="clear" w:color="auto" w:fill="FFFFFF"/>
        </w:rPr>
        <w:t>m</w:t>
      </w:r>
      <w:ins w:id="189" w:author="Jeff Lei" w:date="2016-03-10T09:12:00Z">
        <w:r w:rsidR="0084097D">
          <w:rPr>
            <w:rFonts w:ascii="Arial" w:hAnsi="Arial" w:cs="Arial"/>
            <w:color w:val="FF0000"/>
            <w:sz w:val="19"/>
            <w:szCs w:val="19"/>
            <w:shd w:val="clear" w:color="auto" w:fill="FFFFFF"/>
          </w:rPr>
          <w:t>any</w:t>
        </w:r>
      </w:ins>
      <w:del w:id="190" w:author="Jeff Lei" w:date="2016-03-10T09:12:00Z">
        <w:r w:rsidR="00D63B6C" w:rsidDel="0084097D">
          <w:rPr>
            <w:rFonts w:ascii="Arial" w:hAnsi="Arial" w:cs="Arial"/>
            <w:color w:val="FF0000"/>
            <w:sz w:val="19"/>
            <w:szCs w:val="19"/>
            <w:shd w:val="clear" w:color="auto" w:fill="FFFFFF"/>
          </w:rPr>
          <w:delText>uch</w:delText>
        </w:r>
      </w:del>
      <w:r w:rsidR="00D63B6C">
        <w:rPr>
          <w:rFonts w:ascii="Arial" w:hAnsi="Arial" w:cs="Arial"/>
          <w:color w:val="FF0000"/>
          <w:sz w:val="19"/>
          <w:szCs w:val="19"/>
          <w:shd w:val="clear" w:color="auto" w:fill="FFFFFF"/>
        </w:rPr>
        <w:t xml:space="preserve"> more test cases. As a result, many failing test cases may contain the same MFS</w:t>
      </w:r>
      <w:del w:id="191" w:author="Jeff Lei" w:date="2016-03-10T09:12:00Z">
        <w:r w:rsidR="00D63B6C" w:rsidDel="0084097D">
          <w:rPr>
            <w:rFonts w:ascii="Arial" w:hAnsi="Arial" w:cs="Arial"/>
            <w:color w:val="FF0000"/>
            <w:sz w:val="19"/>
            <w:szCs w:val="19"/>
            <w:shd w:val="clear" w:color="auto" w:fill="FFFFFF"/>
          </w:rPr>
          <w:delText>, and what’s</w:delText>
        </w:r>
        <w:r w:rsidR="0059267D" w:rsidDel="0084097D">
          <w:rPr>
            <w:rFonts w:ascii="Arial" w:hAnsi="Arial" w:cs="Arial"/>
            <w:color w:val="FF0000"/>
            <w:sz w:val="19"/>
            <w:szCs w:val="19"/>
            <w:shd w:val="clear" w:color="auto" w:fill="FFFFFF"/>
          </w:rPr>
          <w:delText xml:space="preserve"> worse</w:delText>
        </w:r>
      </w:del>
      <w:ins w:id="192" w:author="Jeff Lei" w:date="2016-03-10T09:12:00Z">
        <w:r w:rsidR="0084097D">
          <w:rPr>
            <w:rFonts w:ascii="Arial" w:hAnsi="Arial" w:cs="Arial"/>
            <w:color w:val="FF0000"/>
            <w:sz w:val="19"/>
            <w:szCs w:val="19"/>
            <w:shd w:val="clear" w:color="auto" w:fill="FFFFFF"/>
          </w:rPr>
          <w:t xml:space="preserve">. Furthermore, </w:t>
        </w:r>
      </w:ins>
      <w:del w:id="193" w:author="Jeff Lei" w:date="2016-03-10T09:12:00Z">
        <w:r w:rsidR="0059267D" w:rsidDel="0084097D">
          <w:rPr>
            <w:rFonts w:ascii="Arial" w:hAnsi="Arial" w:cs="Arial"/>
            <w:color w:val="FF0000"/>
            <w:sz w:val="19"/>
            <w:szCs w:val="19"/>
            <w:shd w:val="clear" w:color="auto" w:fill="FFFFFF"/>
          </w:rPr>
          <w:delText xml:space="preserve">, </w:delText>
        </w:r>
      </w:del>
      <w:r w:rsidR="0059267D">
        <w:rPr>
          <w:rFonts w:ascii="Arial" w:hAnsi="Arial" w:cs="Arial"/>
          <w:color w:val="FF0000"/>
          <w:sz w:val="19"/>
          <w:szCs w:val="19"/>
          <w:shd w:val="clear" w:color="auto" w:fill="FFFFFF"/>
        </w:rPr>
        <w:t>it increases the chance</w:t>
      </w:r>
      <w:r w:rsidR="00D63B6C">
        <w:rPr>
          <w:rFonts w:ascii="Arial" w:hAnsi="Arial" w:cs="Arial"/>
          <w:color w:val="FF0000"/>
          <w:sz w:val="19"/>
          <w:szCs w:val="19"/>
          <w:shd w:val="clear" w:color="auto" w:fill="FFFFFF"/>
        </w:rPr>
        <w:t xml:space="preserve"> that a failing test case contains multiple MFS. This </w:t>
      </w:r>
      <w:del w:id="194" w:author="Jeff Lei" w:date="2016-03-10T09:12:00Z">
        <w:r w:rsidR="00D63B6C" w:rsidDel="0084097D">
          <w:rPr>
            <w:rFonts w:ascii="Arial" w:hAnsi="Arial" w:cs="Arial"/>
            <w:color w:val="FF0000"/>
            <w:sz w:val="19"/>
            <w:szCs w:val="19"/>
            <w:shd w:val="clear" w:color="auto" w:fill="FFFFFF"/>
          </w:rPr>
          <w:delText>surely</w:delText>
        </w:r>
        <w:r w:rsidR="00074B5A" w:rsidDel="0084097D">
          <w:rPr>
            <w:rFonts w:ascii="Arial" w:hAnsi="Arial" w:cs="Arial"/>
            <w:color w:val="FF0000"/>
            <w:sz w:val="19"/>
            <w:szCs w:val="19"/>
            <w:shd w:val="clear" w:color="auto" w:fill="FFFFFF"/>
          </w:rPr>
          <w:delText xml:space="preserve"> </w:delText>
        </w:r>
      </w:del>
      <w:r w:rsidR="00441FEF">
        <w:rPr>
          <w:rFonts w:ascii="Arial" w:hAnsi="Arial" w:cs="Arial"/>
          <w:color w:val="FF0000"/>
          <w:sz w:val="19"/>
          <w:szCs w:val="19"/>
          <w:shd w:val="clear" w:color="auto" w:fill="FFFFFF"/>
        </w:rPr>
        <w:t>decrease</w:t>
      </w:r>
      <w:r w:rsidR="00385C9F">
        <w:rPr>
          <w:rFonts w:ascii="Arial" w:hAnsi="Arial" w:cs="Arial"/>
          <w:color w:val="FF0000"/>
          <w:sz w:val="19"/>
          <w:szCs w:val="19"/>
          <w:shd w:val="clear" w:color="auto" w:fill="FFFFFF"/>
        </w:rPr>
        <w:t>s</w:t>
      </w:r>
      <w:r w:rsidR="00074B5A">
        <w:rPr>
          <w:rFonts w:ascii="Arial" w:hAnsi="Arial" w:cs="Arial"/>
          <w:color w:val="FF0000"/>
          <w:sz w:val="19"/>
          <w:szCs w:val="19"/>
          <w:shd w:val="clear" w:color="auto" w:fill="FFFFFF"/>
        </w:rPr>
        <w:t xml:space="preserve"> the accurateness of MFS identification (As discussed in </w:t>
      </w:r>
      <w:r w:rsidR="007530B1">
        <w:rPr>
          <w:rFonts w:ascii="Arial" w:hAnsi="Arial" w:cs="Arial"/>
          <w:color w:val="FF0000"/>
          <w:sz w:val="19"/>
          <w:szCs w:val="19"/>
          <w:shd w:val="clear" w:color="auto" w:fill="FFFFFF"/>
        </w:rPr>
        <w:t>Section</w:t>
      </w:r>
      <w:r w:rsidR="00477995">
        <w:rPr>
          <w:rFonts w:ascii="Arial" w:hAnsi="Arial" w:cs="Arial"/>
          <w:color w:val="FF0000"/>
          <w:sz w:val="19"/>
          <w:szCs w:val="19"/>
          <w:shd w:val="clear" w:color="auto" w:fill="FFFFFF"/>
        </w:rPr>
        <w:t xml:space="preserve"> 3.2</w:t>
      </w:r>
      <w:r w:rsidR="007530B1">
        <w:rPr>
          <w:rFonts w:ascii="Arial" w:hAnsi="Arial" w:cs="Arial"/>
          <w:color w:val="FF0000"/>
          <w:sz w:val="19"/>
          <w:szCs w:val="19"/>
          <w:shd w:val="clear" w:color="auto" w:fill="FFFFFF"/>
        </w:rPr>
        <w:t>,</w:t>
      </w:r>
      <w:r w:rsidR="00074B5A">
        <w:rPr>
          <w:rFonts w:ascii="Arial" w:hAnsi="Arial" w:cs="Arial"/>
          <w:color w:val="FF0000"/>
          <w:sz w:val="19"/>
          <w:szCs w:val="19"/>
          <w:shd w:val="clear" w:color="auto" w:fill="FFFFFF"/>
        </w:rPr>
        <w:t xml:space="preserve"> Page)</w:t>
      </w:r>
      <w:r w:rsidR="00ED3EC8">
        <w:rPr>
          <w:rFonts w:ascii="Arial" w:hAnsi="Arial" w:cs="Arial"/>
          <w:color w:val="FF0000"/>
          <w:sz w:val="19"/>
          <w:szCs w:val="19"/>
          <w:shd w:val="clear" w:color="auto" w:fill="FFFFFF"/>
        </w:rPr>
        <w:t>.</w:t>
      </w:r>
    </w:p>
    <w:p w14:paraId="2C12A437" w14:textId="77777777" w:rsidR="00135B89" w:rsidRDefault="00135B89" w:rsidP="00135B89">
      <w:pPr>
        <w:rPr>
          <w:rFonts w:ascii="Arial" w:hAnsi="Arial" w:cs="Arial"/>
          <w:color w:val="FF0000"/>
          <w:sz w:val="19"/>
          <w:szCs w:val="19"/>
          <w:shd w:val="clear" w:color="auto" w:fill="FFFFFF"/>
        </w:rPr>
      </w:pPr>
    </w:p>
    <w:p w14:paraId="6232A79F" w14:textId="77777777" w:rsidR="00C45C9C" w:rsidRDefault="00C45C9C">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w:t>
      </w:r>
      <w:r w:rsidR="00EF357F">
        <w:rPr>
          <w:rFonts w:ascii="Arial" w:hAnsi="Arial" w:cs="Arial"/>
          <w:color w:val="222222"/>
          <w:sz w:val="19"/>
          <w:szCs w:val="19"/>
          <w:shd w:val="clear" w:color="auto" w:fill="FFFFFF"/>
        </w:rPr>
        <w:t>t 8</w:t>
      </w:r>
      <w:r>
        <w:rPr>
          <w:rFonts w:ascii="Arial" w:hAnsi="Arial" w:cs="Arial"/>
          <w:color w:val="222222"/>
          <w:sz w:val="19"/>
          <w:szCs w:val="19"/>
          <w:shd w:val="clear" w:color="auto" w:fill="FFFFFF"/>
        </w:rPr>
        <w:t>:</w:t>
      </w:r>
    </w:p>
    <w:p w14:paraId="4C557034" w14:textId="77777777" w:rsidR="005330EE"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Why in TCAS the approach is not as good as in the other subjects? Is it because in TCAS the input combinations do not always trigger the mutants? I think that an explanation about this is important as it might indicate limitations of the proposed approach. Additionally, when discussing the results of TCAS the paper </w:t>
      </w:r>
      <w:r w:rsidRPr="00971EA4">
        <w:rPr>
          <w:rFonts w:ascii="Arial" w:hAnsi="Arial" w:cs="Arial"/>
          <w:color w:val="222222"/>
          <w:sz w:val="19"/>
          <w:szCs w:val="19"/>
          <w:shd w:val="clear" w:color="auto" w:fill="FFFFFF"/>
        </w:rPr>
        <w:t>states, “Under this condition, both approaches will be transferred to a normal covering array”. Please revise the sentence, as it is unclear.</w:t>
      </w:r>
    </w:p>
    <w:p w14:paraId="04BE54E2" w14:textId="77777777" w:rsidR="005330EE" w:rsidRDefault="005330EE">
      <w:pPr>
        <w:rPr>
          <w:rFonts w:ascii="Arial" w:hAnsi="Arial" w:cs="Arial"/>
          <w:color w:val="222222"/>
          <w:sz w:val="19"/>
          <w:szCs w:val="19"/>
          <w:shd w:val="clear" w:color="auto" w:fill="FFFFFF"/>
        </w:rPr>
      </w:pPr>
    </w:p>
    <w:p w14:paraId="14CB1B5A" w14:textId="77777777" w:rsidR="00DA350D" w:rsidRPr="00ED3917" w:rsidRDefault="005330EE" w:rsidP="005330EE">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A35896">
        <w:rPr>
          <w:rFonts w:ascii="Arial" w:hAnsi="Arial" w:cs="Arial" w:hint="eastAsia"/>
          <w:b/>
          <w:color w:val="FF0000"/>
          <w:sz w:val="19"/>
          <w:szCs w:val="19"/>
          <w:shd w:val="clear" w:color="auto" w:fill="FFFFFF"/>
        </w:rPr>
        <w:t xml:space="preserve"> </w:t>
      </w:r>
      <w:r w:rsidR="00837929">
        <w:rPr>
          <w:rFonts w:ascii="Arial" w:hAnsi="Arial" w:cs="Arial"/>
          <w:color w:val="FF0000"/>
          <w:sz w:val="19"/>
          <w:szCs w:val="19"/>
          <w:shd w:val="clear" w:color="auto" w:fill="FFFFFF"/>
        </w:rPr>
        <w:t xml:space="preserve">Yes, it is because the test suite for TCAS does not always </w:t>
      </w:r>
      <w:r w:rsidR="00DA350D">
        <w:rPr>
          <w:rFonts w:ascii="Arial" w:hAnsi="Arial" w:cs="Arial"/>
          <w:color w:val="FF0000"/>
          <w:sz w:val="19"/>
          <w:szCs w:val="19"/>
          <w:shd w:val="clear" w:color="auto" w:fill="FFFFFF"/>
        </w:rPr>
        <w:t xml:space="preserve">trigger the </w:t>
      </w:r>
      <w:r w:rsidR="00DB5666">
        <w:rPr>
          <w:rFonts w:ascii="Arial" w:hAnsi="Arial" w:cs="Arial"/>
          <w:color w:val="FF0000"/>
          <w:sz w:val="19"/>
          <w:szCs w:val="19"/>
          <w:shd w:val="clear" w:color="auto" w:fill="FFFFFF"/>
        </w:rPr>
        <w:t>failures</w:t>
      </w:r>
      <w:r w:rsidR="00C177DF">
        <w:rPr>
          <w:rFonts w:ascii="Arial" w:hAnsi="Arial" w:cs="Arial"/>
          <w:color w:val="FF0000"/>
          <w:sz w:val="19"/>
          <w:szCs w:val="19"/>
          <w:shd w:val="clear" w:color="auto" w:fill="FFFFFF"/>
        </w:rPr>
        <w:t xml:space="preserve">. </w:t>
      </w:r>
      <w:r w:rsidR="00C177DF">
        <w:rPr>
          <w:rFonts w:ascii="Arial" w:hAnsi="Arial" w:cs="Arial" w:hint="eastAsia"/>
          <w:color w:val="FF0000"/>
          <w:sz w:val="19"/>
          <w:szCs w:val="19"/>
          <w:shd w:val="clear" w:color="auto" w:fill="FFFFFF"/>
        </w:rPr>
        <w:t>In</w:t>
      </w:r>
      <w:r w:rsidR="00C177DF">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fact</w:t>
      </w:r>
      <w:proofErr w:type="gramStart"/>
      <w:r w:rsidR="00EC14EE">
        <w:rPr>
          <w:rFonts w:ascii="Arial" w:hAnsi="Arial" w:cs="Arial"/>
          <w:color w:val="FF0000"/>
          <w:sz w:val="19"/>
          <w:szCs w:val="19"/>
          <w:shd w:val="clear" w:color="auto" w:fill="FFFFFF"/>
        </w:rPr>
        <w:t xml:space="preserve">, </w:t>
      </w:r>
      <w:r w:rsidR="00B939A8">
        <w:rPr>
          <w:rFonts w:ascii="Arial" w:hAnsi="Arial" w:cs="Arial"/>
          <w:color w:val="FF0000"/>
          <w:sz w:val="19"/>
          <w:szCs w:val="19"/>
          <w:shd w:val="clear" w:color="auto" w:fill="FFFFFF"/>
        </w:rPr>
        <w:t xml:space="preserve"> all</w:t>
      </w:r>
      <w:proofErr w:type="gramEnd"/>
      <w:r w:rsidR="00B939A8">
        <w:rPr>
          <w:rFonts w:ascii="Arial" w:hAnsi="Arial" w:cs="Arial"/>
          <w:color w:val="FF0000"/>
          <w:sz w:val="19"/>
          <w:szCs w:val="19"/>
          <w:shd w:val="clear" w:color="auto" w:fill="FFFFFF"/>
        </w:rPr>
        <w:t xml:space="preserve"> </w:t>
      </w:r>
      <w:r w:rsidR="00EC14EE">
        <w:rPr>
          <w:rFonts w:ascii="Arial" w:hAnsi="Arial" w:cs="Arial"/>
          <w:color w:val="FF0000"/>
          <w:sz w:val="19"/>
          <w:szCs w:val="19"/>
          <w:shd w:val="clear" w:color="auto" w:fill="FFFFFF"/>
        </w:rPr>
        <w:t xml:space="preserve">the MFS of TCAS </w:t>
      </w:r>
      <w:r w:rsidR="00C470A9">
        <w:rPr>
          <w:rFonts w:ascii="Arial" w:hAnsi="Arial" w:cs="Arial"/>
          <w:color w:val="FF0000"/>
          <w:sz w:val="19"/>
          <w:szCs w:val="19"/>
          <w:shd w:val="clear" w:color="auto" w:fill="FFFFFF"/>
        </w:rPr>
        <w:t>are of</w:t>
      </w:r>
      <w:r w:rsidR="00EC14EE">
        <w:rPr>
          <w:rFonts w:ascii="Arial" w:hAnsi="Arial" w:cs="Arial"/>
          <w:color w:val="FF0000"/>
          <w:sz w:val="19"/>
          <w:szCs w:val="19"/>
          <w:shd w:val="clear" w:color="auto" w:fill="FFFFFF"/>
        </w:rPr>
        <w:t xml:space="preserve"> high degree (t &gt; 6)</w:t>
      </w:r>
      <w:r w:rsidR="00FD2352">
        <w:rPr>
          <w:rFonts w:ascii="Arial" w:hAnsi="Arial" w:cs="Arial"/>
          <w:color w:val="FF0000"/>
          <w:sz w:val="19"/>
          <w:szCs w:val="19"/>
          <w:shd w:val="clear" w:color="auto" w:fill="FFFFFF"/>
        </w:rPr>
        <w:t xml:space="preserve">, and the covering arrays (t = 2, 3, 4) </w:t>
      </w:r>
      <w:r w:rsidR="002012F3">
        <w:rPr>
          <w:rFonts w:ascii="Arial" w:hAnsi="Arial" w:cs="Arial"/>
          <w:color w:val="FF0000"/>
          <w:sz w:val="19"/>
          <w:szCs w:val="19"/>
          <w:shd w:val="clear" w:color="auto" w:fill="FFFFFF"/>
        </w:rPr>
        <w:t xml:space="preserve">rarely detect any of them. </w:t>
      </w:r>
      <w:r w:rsidR="00C177DF">
        <w:rPr>
          <w:rFonts w:ascii="Arial" w:hAnsi="Arial" w:cs="Arial"/>
          <w:color w:val="FF0000"/>
          <w:sz w:val="19"/>
          <w:szCs w:val="19"/>
          <w:shd w:val="clear" w:color="auto" w:fill="FFFFFF"/>
        </w:rPr>
        <w:t xml:space="preserve"> As</w:t>
      </w:r>
      <w:r w:rsidR="00110C4E">
        <w:rPr>
          <w:rFonts w:ascii="Arial" w:hAnsi="Arial" w:cs="Arial"/>
          <w:color w:val="FF0000"/>
          <w:sz w:val="19"/>
          <w:szCs w:val="19"/>
          <w:shd w:val="clear" w:color="auto" w:fill="FFFFFF"/>
        </w:rPr>
        <w:t xml:space="preserve"> see Table </w:t>
      </w:r>
      <w:r w:rsidR="00AC16FD">
        <w:rPr>
          <w:rFonts w:ascii="Arial" w:hAnsi="Arial" w:cs="Arial"/>
          <w:color w:val="FF0000"/>
          <w:sz w:val="19"/>
          <w:szCs w:val="19"/>
          <w:shd w:val="clear" w:color="auto" w:fill="FFFFFF"/>
        </w:rPr>
        <w:t>10</w:t>
      </w:r>
      <w:r w:rsidR="00B370AF">
        <w:rPr>
          <w:rFonts w:ascii="Arial" w:hAnsi="Arial" w:cs="Arial"/>
          <w:color w:val="FF0000"/>
          <w:sz w:val="19"/>
          <w:szCs w:val="19"/>
          <w:shd w:val="clear" w:color="auto" w:fill="FFFFFF"/>
        </w:rPr>
        <w:t xml:space="preserve"> (</w:t>
      </w:r>
      <w:proofErr w:type="gramStart"/>
      <w:r w:rsidR="00B370AF">
        <w:rPr>
          <w:rFonts w:ascii="Arial" w:hAnsi="Arial" w:cs="Arial"/>
          <w:color w:val="FF0000"/>
          <w:sz w:val="19"/>
          <w:szCs w:val="19"/>
          <w:shd w:val="clear" w:color="auto" w:fill="FFFFFF"/>
        </w:rPr>
        <w:t>Page )</w:t>
      </w:r>
      <w:proofErr w:type="gramEnd"/>
      <w:r w:rsidR="00110C4E">
        <w:rPr>
          <w:rFonts w:ascii="Arial" w:hAnsi="Arial" w:cs="Arial"/>
          <w:color w:val="FF0000"/>
          <w:sz w:val="19"/>
          <w:szCs w:val="19"/>
          <w:shd w:val="clear" w:color="auto" w:fill="FFFFFF"/>
        </w:rPr>
        <w:t xml:space="preserve">, the results shows that </w:t>
      </w:r>
      <w:r w:rsidR="00B370AF">
        <w:rPr>
          <w:rFonts w:ascii="Arial" w:hAnsi="Arial" w:cs="Arial"/>
          <w:color w:val="FF0000"/>
          <w:sz w:val="19"/>
          <w:szCs w:val="19"/>
          <w:shd w:val="clear" w:color="auto" w:fill="FFFFFF"/>
        </w:rPr>
        <w:t xml:space="preserve"> </w:t>
      </w:r>
      <w:r w:rsidR="00BF4C65">
        <w:rPr>
          <w:rFonts w:ascii="Arial" w:hAnsi="Arial" w:cs="Arial"/>
          <w:color w:val="FF0000"/>
          <w:sz w:val="19"/>
          <w:szCs w:val="19"/>
          <w:shd w:val="clear" w:color="auto" w:fill="FFFFFF"/>
        </w:rPr>
        <w:t>the recall for TCAS is very low</w:t>
      </w:r>
      <w:r w:rsidR="00FA5F8D">
        <w:rPr>
          <w:rFonts w:ascii="Arial" w:hAnsi="Arial" w:cs="Arial"/>
          <w:color w:val="FF0000"/>
          <w:sz w:val="19"/>
          <w:szCs w:val="19"/>
          <w:shd w:val="clear" w:color="auto" w:fill="FFFFFF"/>
        </w:rPr>
        <w:t xml:space="preserve"> </w:t>
      </w:r>
      <w:r w:rsidR="009E442C">
        <w:rPr>
          <w:rFonts w:ascii="Arial" w:hAnsi="Arial" w:cs="Arial"/>
          <w:color w:val="FF0000"/>
          <w:sz w:val="19"/>
          <w:szCs w:val="19"/>
          <w:shd w:val="clear" w:color="auto" w:fill="FFFFFF"/>
        </w:rPr>
        <w:t>(</w:t>
      </w:r>
      <w:r w:rsidR="005A1E61">
        <w:rPr>
          <w:rFonts w:ascii="Arial" w:hAnsi="Arial" w:cs="Arial"/>
          <w:color w:val="FF0000"/>
          <w:sz w:val="19"/>
          <w:szCs w:val="19"/>
          <w:shd w:val="clear" w:color="auto" w:fill="FFFFFF"/>
        </w:rPr>
        <w:t xml:space="preserve"> </w:t>
      </w:r>
      <w:r w:rsidR="00D05195">
        <w:rPr>
          <w:rFonts w:ascii="Arial" w:hAnsi="Arial" w:cs="Arial"/>
          <w:color w:val="FF0000"/>
          <w:sz w:val="19"/>
          <w:szCs w:val="19"/>
          <w:shd w:val="clear" w:color="auto" w:fill="FFFFFF"/>
        </w:rPr>
        <w:t>0 .0</w:t>
      </w:r>
      <w:r w:rsidR="009E442C">
        <w:rPr>
          <w:rFonts w:ascii="Arial" w:hAnsi="Arial" w:cs="Arial"/>
          <w:color w:val="FF0000"/>
          <w:sz w:val="19"/>
          <w:szCs w:val="19"/>
          <w:shd w:val="clear" w:color="auto" w:fill="FFFFFF"/>
        </w:rPr>
        <w:t xml:space="preserve"> for </w:t>
      </w:r>
      <w:r w:rsidR="00D05195">
        <w:rPr>
          <w:rFonts w:ascii="Arial" w:hAnsi="Arial" w:cs="Arial"/>
          <w:color w:val="FF0000"/>
          <w:sz w:val="19"/>
          <w:szCs w:val="19"/>
          <w:shd w:val="clear" w:color="auto" w:fill="FFFFFF"/>
        </w:rPr>
        <w:t xml:space="preserve"> all the </w:t>
      </w:r>
      <w:r w:rsidR="009E442C">
        <w:rPr>
          <w:rFonts w:ascii="Arial" w:hAnsi="Arial" w:cs="Arial"/>
          <w:color w:val="FF0000"/>
          <w:sz w:val="19"/>
          <w:szCs w:val="19"/>
          <w:shd w:val="clear" w:color="auto" w:fill="FFFFFF"/>
        </w:rPr>
        <w:t>2, 3, 4 wise covering array)</w:t>
      </w:r>
      <w:r w:rsidR="00BF4C65">
        <w:rPr>
          <w:rFonts w:ascii="Arial" w:hAnsi="Arial" w:cs="Arial"/>
          <w:color w:val="FF0000"/>
          <w:sz w:val="19"/>
          <w:szCs w:val="19"/>
          <w:shd w:val="clear" w:color="auto" w:fill="FFFFFF"/>
        </w:rPr>
        <w:t>, i</w:t>
      </w:r>
      <w:r w:rsidR="00234A79">
        <w:rPr>
          <w:rFonts w:ascii="Arial" w:hAnsi="Arial" w:cs="Arial"/>
          <w:color w:val="FF0000"/>
          <w:sz w:val="19"/>
          <w:szCs w:val="19"/>
          <w:shd w:val="clear" w:color="auto" w:fill="FFFFFF"/>
        </w:rPr>
        <w:t xml:space="preserve">ndicating that the MFS is rarely </w:t>
      </w:r>
      <w:r w:rsidR="00130045">
        <w:rPr>
          <w:rFonts w:ascii="Arial" w:hAnsi="Arial" w:cs="Arial"/>
          <w:color w:val="FF0000"/>
          <w:sz w:val="19"/>
          <w:szCs w:val="19"/>
          <w:shd w:val="clear" w:color="auto" w:fill="FFFFFF"/>
        </w:rPr>
        <w:t>detected and identified</w:t>
      </w:r>
      <w:r w:rsidR="00E318DE">
        <w:rPr>
          <w:rFonts w:ascii="Arial" w:hAnsi="Arial" w:cs="Arial"/>
          <w:color w:val="FF0000"/>
          <w:sz w:val="19"/>
          <w:szCs w:val="19"/>
          <w:shd w:val="clear" w:color="auto" w:fill="FFFFFF"/>
        </w:rPr>
        <w:t>.</w:t>
      </w:r>
      <w:r w:rsidR="00C177DF">
        <w:rPr>
          <w:rFonts w:ascii="Arial" w:hAnsi="Arial" w:cs="Arial"/>
          <w:color w:val="FF0000"/>
          <w:sz w:val="19"/>
          <w:szCs w:val="19"/>
          <w:shd w:val="clear" w:color="auto" w:fill="FFFFFF"/>
        </w:rPr>
        <w:t xml:space="preserve"> </w:t>
      </w:r>
      <w:r w:rsidR="00E005F9">
        <w:rPr>
          <w:rFonts w:ascii="Arial" w:hAnsi="Arial" w:cs="Arial"/>
          <w:color w:val="FF0000"/>
          <w:sz w:val="19"/>
          <w:szCs w:val="19"/>
          <w:shd w:val="clear" w:color="auto" w:fill="FFFFFF"/>
        </w:rPr>
        <w:t xml:space="preserve"> As suggested, we have </w:t>
      </w:r>
      <w:r w:rsidR="00E005F9" w:rsidRPr="00974D78">
        <w:rPr>
          <w:rFonts w:ascii="Arial" w:hAnsi="Arial" w:cs="Arial"/>
          <w:color w:val="FF0000"/>
          <w:sz w:val="19"/>
          <w:szCs w:val="19"/>
          <w:shd w:val="clear" w:color="auto" w:fill="FFFFFF"/>
        </w:rPr>
        <w:t>emphasize</w:t>
      </w:r>
      <w:r w:rsidR="00E005F9">
        <w:rPr>
          <w:rFonts w:ascii="Arial" w:hAnsi="Arial" w:cs="Arial"/>
          <w:color w:val="FF0000"/>
          <w:sz w:val="19"/>
          <w:szCs w:val="19"/>
          <w:shd w:val="clear" w:color="auto" w:fill="FFFFFF"/>
        </w:rPr>
        <w:t>d this point in Page, Paragraph.</w:t>
      </w:r>
    </w:p>
    <w:p w14:paraId="4EE4F67B" w14:textId="77777777" w:rsidR="0047135B" w:rsidRPr="00ED3917" w:rsidRDefault="00AD29F2" w:rsidP="005330EE">
      <w:pPr>
        <w:rPr>
          <w:rFonts w:ascii="Arial" w:hAnsi="Arial" w:cs="Arial"/>
          <w:color w:val="FF0000"/>
          <w:sz w:val="19"/>
          <w:szCs w:val="19"/>
          <w:shd w:val="clear" w:color="auto" w:fill="FFFFFF"/>
        </w:rPr>
      </w:pPr>
      <w:r w:rsidRPr="00ED3917">
        <w:rPr>
          <w:rFonts w:ascii="Arial" w:hAnsi="Arial" w:cs="Arial"/>
          <w:color w:val="FF0000"/>
          <w:sz w:val="19"/>
          <w:szCs w:val="19"/>
          <w:shd w:val="clear" w:color="auto" w:fill="FFFFFF"/>
        </w:rPr>
        <w:t xml:space="preserve">Additionally, </w:t>
      </w:r>
      <w:r w:rsidR="00A07F11" w:rsidRPr="00ED3917">
        <w:rPr>
          <w:rFonts w:ascii="Arial" w:hAnsi="Arial" w:cs="Arial"/>
          <w:color w:val="FF0000"/>
          <w:sz w:val="19"/>
          <w:szCs w:val="19"/>
          <w:shd w:val="clear" w:color="auto" w:fill="FFFFFF"/>
        </w:rPr>
        <w:t xml:space="preserve">we have revise the sentence </w:t>
      </w:r>
      <w:r w:rsidR="00ED3917">
        <w:rPr>
          <w:rFonts w:ascii="Arial" w:hAnsi="Arial" w:cs="Arial"/>
          <w:color w:val="FF0000"/>
          <w:sz w:val="19"/>
          <w:szCs w:val="19"/>
          <w:shd w:val="clear" w:color="auto" w:fill="FFFFFF"/>
        </w:rPr>
        <w:t>“</w:t>
      </w:r>
      <w:r w:rsidR="002C24E4" w:rsidRPr="00ED3917">
        <w:rPr>
          <w:rFonts w:ascii="Arial" w:hAnsi="Arial" w:cs="Arial"/>
          <w:color w:val="FF0000"/>
          <w:sz w:val="19"/>
          <w:szCs w:val="19"/>
          <w:shd w:val="clear" w:color="auto" w:fill="FFFFFF"/>
        </w:rPr>
        <w:t>Under this condition, both approaches will be transfer</w:t>
      </w:r>
      <w:r w:rsidR="00ED3917">
        <w:rPr>
          <w:rFonts w:ascii="Arial" w:hAnsi="Arial" w:cs="Arial"/>
          <w:color w:val="FF0000"/>
          <w:sz w:val="19"/>
          <w:szCs w:val="19"/>
          <w:shd w:val="clear" w:color="auto" w:fill="FFFFFF"/>
        </w:rPr>
        <w:t>red to a normal covering array”</w:t>
      </w:r>
      <w:r w:rsidR="002C24E4" w:rsidRPr="00ED3917">
        <w:rPr>
          <w:rFonts w:ascii="Arial" w:hAnsi="Arial" w:cs="Arial"/>
          <w:color w:val="FF0000"/>
          <w:sz w:val="19"/>
          <w:szCs w:val="19"/>
          <w:shd w:val="clear" w:color="auto" w:fill="FFFFFF"/>
        </w:rPr>
        <w:t xml:space="preserve"> to be “</w:t>
      </w:r>
      <w:r w:rsidR="00D26C5D" w:rsidRPr="00ED3917">
        <w:rPr>
          <w:rFonts w:ascii="Arial" w:hAnsi="Arial" w:cs="Arial"/>
          <w:color w:val="FF0000"/>
          <w:sz w:val="19"/>
          <w:szCs w:val="19"/>
          <w:shd w:val="clear" w:color="auto" w:fill="FFFFFF"/>
        </w:rPr>
        <w:t xml:space="preserve">Under this condition, both approaches </w:t>
      </w:r>
      <w:r w:rsidR="00D26C5D">
        <w:rPr>
          <w:rFonts w:ascii="Arial" w:hAnsi="Arial" w:cs="Arial"/>
          <w:color w:val="FF0000"/>
          <w:sz w:val="19"/>
          <w:szCs w:val="19"/>
          <w:shd w:val="clear" w:color="auto" w:fill="FFFFFF"/>
        </w:rPr>
        <w:t>rarely detected the MFS, and hence</w:t>
      </w:r>
      <w:r w:rsidR="006C62AB">
        <w:rPr>
          <w:rFonts w:ascii="Arial" w:hAnsi="Arial" w:cs="Arial"/>
          <w:color w:val="FF0000"/>
          <w:sz w:val="19"/>
          <w:szCs w:val="19"/>
          <w:shd w:val="clear" w:color="auto" w:fill="FFFFFF"/>
        </w:rPr>
        <w:t xml:space="preserve"> </w:t>
      </w:r>
      <w:r w:rsidR="00BC341F">
        <w:rPr>
          <w:rFonts w:ascii="Arial" w:hAnsi="Arial" w:cs="Arial"/>
          <w:color w:val="FF0000"/>
          <w:sz w:val="19"/>
          <w:szCs w:val="19"/>
          <w:shd w:val="clear" w:color="auto" w:fill="FFFFFF"/>
        </w:rPr>
        <w:t xml:space="preserve">the </w:t>
      </w:r>
      <w:r w:rsidR="006C62AB">
        <w:rPr>
          <w:rFonts w:ascii="Arial" w:hAnsi="Arial" w:cs="Arial"/>
          <w:color w:val="FF0000"/>
          <w:sz w:val="19"/>
          <w:szCs w:val="19"/>
          <w:shd w:val="clear" w:color="auto" w:fill="FFFFFF"/>
        </w:rPr>
        <w:t xml:space="preserve">overall </w:t>
      </w:r>
      <w:r w:rsidR="006C62AB">
        <w:rPr>
          <w:rFonts w:ascii="Arial" w:hAnsi="Arial" w:cs="Arial"/>
          <w:color w:val="FF0000"/>
          <w:sz w:val="19"/>
          <w:szCs w:val="19"/>
          <w:shd w:val="clear" w:color="auto" w:fill="FFFFFF"/>
        </w:rPr>
        <w:lastRenderedPageBreak/>
        <w:t>process will be transferred to be</w:t>
      </w:r>
      <w:r w:rsidR="00083CB3">
        <w:rPr>
          <w:rFonts w:ascii="Arial" w:hAnsi="Arial" w:cs="Arial"/>
          <w:color w:val="FF0000"/>
          <w:sz w:val="19"/>
          <w:szCs w:val="19"/>
          <w:shd w:val="clear" w:color="auto" w:fill="FFFFFF"/>
        </w:rPr>
        <w:t xml:space="preserve"> traditional </w:t>
      </w:r>
      <w:r w:rsidR="006C62AB">
        <w:rPr>
          <w:rFonts w:ascii="Arial" w:hAnsi="Arial" w:cs="Arial"/>
          <w:color w:val="FF0000"/>
          <w:sz w:val="19"/>
          <w:szCs w:val="19"/>
          <w:shd w:val="clear" w:color="auto" w:fill="FFFFFF"/>
        </w:rPr>
        <w:t xml:space="preserve">covering array </w:t>
      </w:r>
      <w:r w:rsidR="00BA04D0">
        <w:rPr>
          <w:rFonts w:ascii="Arial" w:hAnsi="Arial" w:cs="Arial"/>
          <w:color w:val="FF0000"/>
          <w:sz w:val="19"/>
          <w:szCs w:val="19"/>
          <w:shd w:val="clear" w:color="auto" w:fill="FFFFFF"/>
        </w:rPr>
        <w:t xml:space="preserve">generation </w:t>
      </w:r>
      <w:r w:rsidR="00CF0293">
        <w:rPr>
          <w:rFonts w:ascii="Arial" w:hAnsi="Arial" w:cs="Arial"/>
          <w:color w:val="FF0000"/>
          <w:sz w:val="19"/>
          <w:szCs w:val="19"/>
          <w:shd w:val="clear" w:color="auto" w:fill="FFFFFF"/>
        </w:rPr>
        <w:t>(the MFS identification process is omitted</w:t>
      </w:r>
      <w:r w:rsidR="002B1995">
        <w:rPr>
          <w:rFonts w:ascii="Arial" w:hAnsi="Arial" w:cs="Arial"/>
          <w:color w:val="FF0000"/>
          <w:sz w:val="19"/>
          <w:szCs w:val="19"/>
          <w:shd w:val="clear" w:color="auto" w:fill="FFFFFF"/>
        </w:rPr>
        <w:t>)”</w:t>
      </w:r>
      <w:r w:rsidR="004713D5">
        <w:rPr>
          <w:rFonts w:ascii="Arial" w:hAnsi="Arial" w:cs="Arial"/>
          <w:color w:val="FF0000"/>
          <w:sz w:val="19"/>
          <w:szCs w:val="19"/>
          <w:shd w:val="clear" w:color="auto" w:fill="FFFFFF"/>
        </w:rPr>
        <w:t>.</w:t>
      </w:r>
    </w:p>
    <w:p w14:paraId="40D09BA9" w14:textId="77777777" w:rsidR="00D91DEE" w:rsidRDefault="00D91DEE">
      <w:pPr>
        <w:rPr>
          <w:rFonts w:ascii="Arial" w:hAnsi="Arial" w:cs="Arial"/>
          <w:color w:val="222222"/>
          <w:sz w:val="19"/>
          <w:szCs w:val="19"/>
        </w:rPr>
      </w:pPr>
    </w:p>
    <w:p w14:paraId="1DF0671B" w14:textId="77777777"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p>
    <w:p w14:paraId="2AB03FF1" w14:textId="77777777" w:rsidR="00C773F6" w:rsidRPr="009C3B1B" w:rsidRDefault="00B40591">
      <w:pPr>
        <w:rPr>
          <w:rFonts w:ascii="Arial" w:hAnsi="Arial" w:cs="Arial"/>
          <w:color w:val="222222"/>
          <w:sz w:val="19"/>
          <w:szCs w:val="19"/>
          <w:shd w:val="clear" w:color="auto" w:fill="FFFFFF"/>
        </w:rPr>
      </w:pPr>
      <w:r>
        <w:rPr>
          <w:rFonts w:ascii="Arial" w:hAnsi="Arial" w:cs="Arial"/>
          <w:color w:val="222222"/>
          <w:sz w:val="19"/>
          <w:szCs w:val="19"/>
        </w:rPr>
        <w:br/>
      </w:r>
      <w:r w:rsidRPr="009C3B1B">
        <w:rPr>
          <w:rFonts w:ascii="Arial" w:hAnsi="Arial" w:cs="Arial"/>
          <w:color w:val="222222"/>
          <w:sz w:val="19"/>
          <w:szCs w:val="19"/>
          <w:shd w:val="clear" w:color="auto" w:fill="FFFFFF"/>
        </w:rPr>
        <w:t>I think that the paper does a pretty good job in evaluating its propositions on real world subjects. However, I believe that the employed subjects, tests and models should be available in the companion website of the paper. This will enable replication and will help researchers validate their CT approaches on these subjects. Additionally, the manual identification of the MFS introduces a validity threat, which can be reduced by making these data available.</w:t>
      </w:r>
    </w:p>
    <w:p w14:paraId="4691BED1" w14:textId="77777777" w:rsidR="00C773F6" w:rsidRDefault="00C773F6">
      <w:pPr>
        <w:rPr>
          <w:rFonts w:ascii="Arial" w:hAnsi="Arial" w:cs="Arial"/>
          <w:b/>
          <w:color w:val="222222"/>
          <w:sz w:val="19"/>
          <w:szCs w:val="19"/>
          <w:shd w:val="clear" w:color="auto" w:fill="FFFFFF"/>
        </w:rPr>
      </w:pPr>
    </w:p>
    <w:p w14:paraId="60522F97" w14:textId="658AC41B" w:rsidR="00C773F6" w:rsidRPr="00AE2F12" w:rsidRDefault="00C773F6" w:rsidP="00C773F6">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5F1F3C">
        <w:rPr>
          <w:rFonts w:ascii="Arial" w:hAnsi="Arial" w:cs="Arial"/>
          <w:b/>
          <w:color w:val="FF0000"/>
          <w:sz w:val="19"/>
          <w:szCs w:val="19"/>
          <w:shd w:val="clear" w:color="auto" w:fill="FFFFFF"/>
        </w:rPr>
        <w:t xml:space="preserve"> </w:t>
      </w:r>
      <w:r w:rsidR="005F1F3C" w:rsidRPr="00AE2F12">
        <w:rPr>
          <w:rFonts w:ascii="Arial" w:hAnsi="Arial" w:cs="Arial"/>
          <w:color w:val="FF0000"/>
          <w:sz w:val="19"/>
          <w:szCs w:val="19"/>
          <w:shd w:val="clear" w:color="auto" w:fill="FFFFFF"/>
        </w:rPr>
        <w:t xml:space="preserve">As suggested, we </w:t>
      </w:r>
      <w:del w:id="195" w:author="Jeff Lei" w:date="2016-03-10T09:14:00Z">
        <w:r w:rsidR="005F1F3C" w:rsidRPr="00AE2F12" w:rsidDel="00C71599">
          <w:rPr>
            <w:rFonts w:ascii="Arial" w:hAnsi="Arial" w:cs="Arial"/>
            <w:color w:val="FF0000"/>
            <w:sz w:val="19"/>
            <w:szCs w:val="19"/>
            <w:shd w:val="clear" w:color="auto" w:fill="FFFFFF"/>
          </w:rPr>
          <w:delText>pos</w:delText>
        </w:r>
        <w:r w:rsidR="00020BCC" w:rsidDel="00C71599">
          <w:rPr>
            <w:rFonts w:ascii="Arial" w:hAnsi="Arial" w:cs="Arial"/>
            <w:color w:val="FF0000"/>
            <w:sz w:val="19"/>
            <w:szCs w:val="19"/>
            <w:shd w:val="clear" w:color="auto" w:fill="FFFFFF"/>
          </w:rPr>
          <w:delText>ted</w:delText>
        </w:r>
        <w:r w:rsidR="005F1F3C" w:rsidRPr="00AE2F12" w:rsidDel="00C71599">
          <w:rPr>
            <w:rFonts w:ascii="Arial" w:hAnsi="Arial" w:cs="Arial"/>
            <w:color w:val="FF0000"/>
            <w:sz w:val="19"/>
            <w:szCs w:val="19"/>
            <w:shd w:val="clear" w:color="auto" w:fill="FFFFFF"/>
          </w:rPr>
          <w:delText xml:space="preserve"> </w:delText>
        </w:r>
      </w:del>
      <w:ins w:id="196" w:author="Jeff Lei" w:date="2016-03-10T09:14:00Z">
        <w:r w:rsidR="00C71599">
          <w:rPr>
            <w:rFonts w:ascii="Arial" w:hAnsi="Arial" w:cs="Arial"/>
            <w:color w:val="FF0000"/>
            <w:sz w:val="19"/>
            <w:szCs w:val="19"/>
            <w:shd w:val="clear" w:color="auto" w:fill="FFFFFF"/>
          </w:rPr>
          <w:t>made</w:t>
        </w:r>
        <w:r w:rsidR="00C71599" w:rsidRPr="00AE2F12">
          <w:rPr>
            <w:rFonts w:ascii="Arial" w:hAnsi="Arial" w:cs="Arial"/>
            <w:color w:val="FF0000"/>
            <w:sz w:val="19"/>
            <w:szCs w:val="19"/>
            <w:shd w:val="clear" w:color="auto" w:fill="FFFFFF"/>
          </w:rPr>
          <w:t xml:space="preserve"> </w:t>
        </w:r>
      </w:ins>
      <w:r w:rsidR="005F1F3C" w:rsidRPr="00AE2F12">
        <w:rPr>
          <w:rFonts w:ascii="Arial" w:hAnsi="Arial" w:cs="Arial"/>
          <w:color w:val="FF0000"/>
          <w:sz w:val="19"/>
          <w:szCs w:val="19"/>
          <w:shd w:val="clear" w:color="auto" w:fill="FFFFFF"/>
        </w:rPr>
        <w:t>the subjects</w:t>
      </w:r>
      <w:r w:rsidR="004B160A">
        <w:rPr>
          <w:rFonts w:ascii="Arial" w:hAnsi="Arial" w:cs="Arial"/>
          <w:color w:val="FF0000"/>
          <w:sz w:val="19"/>
          <w:szCs w:val="19"/>
          <w:shd w:val="clear" w:color="auto" w:fill="FFFFFF"/>
        </w:rPr>
        <w:t xml:space="preserve"> (</w:t>
      </w:r>
      <w:r w:rsidR="004B160A">
        <w:rPr>
          <w:rFonts w:ascii="Arial" w:hAnsi="Arial" w:cs="Arial" w:hint="eastAsia"/>
          <w:color w:val="FF0000"/>
          <w:sz w:val="19"/>
          <w:szCs w:val="19"/>
          <w:shd w:val="clear" w:color="auto" w:fill="FFFFFF"/>
        </w:rPr>
        <w:t>w</w:t>
      </w:r>
      <w:r w:rsidR="004B160A">
        <w:rPr>
          <w:rFonts w:ascii="Arial" w:hAnsi="Arial" w:cs="Arial"/>
          <w:color w:val="FF0000"/>
          <w:sz w:val="19"/>
          <w:szCs w:val="19"/>
          <w:shd w:val="clear" w:color="auto" w:fill="FFFFFF"/>
        </w:rPr>
        <w:t>ith the setups</w:t>
      </w:r>
      <w:r w:rsidR="004B160A">
        <w:rPr>
          <w:rFonts w:ascii="Arial" w:hAnsi="Arial" w:cs="Arial" w:hint="eastAsia"/>
          <w:color w:val="FF0000"/>
          <w:sz w:val="19"/>
          <w:szCs w:val="19"/>
          <w:shd w:val="clear" w:color="auto" w:fill="FFFFFF"/>
        </w:rPr>
        <w:t>)</w:t>
      </w:r>
      <w:ins w:id="197" w:author="Jeff Lei" w:date="2016-03-10T09:14:00Z">
        <w:r w:rsidR="00C71599">
          <w:rPr>
            <w:rFonts w:ascii="Arial" w:hAnsi="Arial" w:cs="Arial"/>
            <w:color w:val="FF0000"/>
            <w:sz w:val="19"/>
            <w:szCs w:val="19"/>
            <w:shd w:val="clear" w:color="auto" w:fill="FFFFFF"/>
          </w:rPr>
          <w:t xml:space="preserve"> available</w:t>
        </w:r>
      </w:ins>
      <w:r w:rsidR="00020BCC">
        <w:rPr>
          <w:rFonts w:ascii="Arial" w:hAnsi="Arial" w:cs="Arial"/>
          <w:color w:val="FF0000"/>
          <w:sz w:val="19"/>
          <w:szCs w:val="19"/>
          <w:shd w:val="clear" w:color="auto" w:fill="FFFFFF"/>
        </w:rPr>
        <w:t xml:space="preserve"> </w:t>
      </w:r>
      <w:proofErr w:type="spellStart"/>
      <w:r w:rsidR="00020BCC">
        <w:rPr>
          <w:rFonts w:ascii="Arial" w:hAnsi="Arial" w:cs="Arial"/>
          <w:color w:val="FF0000"/>
          <w:sz w:val="19"/>
          <w:szCs w:val="19"/>
          <w:shd w:val="clear" w:color="auto" w:fill="FFFFFF"/>
        </w:rPr>
        <w:t>on</w:t>
      </w:r>
      <w:del w:id="198" w:author="Jeff Lei" w:date="2016-03-10T09:14:00Z">
        <w:r w:rsidR="00020BCC" w:rsidDel="00C71599">
          <w:rPr>
            <w:rFonts w:ascii="Arial" w:hAnsi="Arial" w:cs="Arial"/>
            <w:color w:val="FF0000"/>
            <w:sz w:val="19"/>
            <w:szCs w:val="19"/>
            <w:shd w:val="clear" w:color="auto" w:fill="FFFFFF"/>
          </w:rPr>
          <w:delText xml:space="preserve"> l</w:delText>
        </w:r>
      </w:del>
      <w:r w:rsidR="00020BCC">
        <w:rPr>
          <w:rFonts w:ascii="Arial" w:hAnsi="Arial" w:cs="Arial"/>
          <w:color w:val="FF0000"/>
          <w:sz w:val="19"/>
          <w:szCs w:val="19"/>
          <w:shd w:val="clear" w:color="auto" w:fill="FFFFFF"/>
        </w:rPr>
        <w:t>ine</w:t>
      </w:r>
      <w:proofErr w:type="spellEnd"/>
      <w:r w:rsidR="00762835" w:rsidRPr="00AE2F12">
        <w:rPr>
          <w:rFonts w:ascii="Arial" w:hAnsi="Arial" w:cs="Arial"/>
          <w:color w:val="FF0000"/>
          <w:sz w:val="19"/>
          <w:szCs w:val="19"/>
          <w:shd w:val="clear" w:color="auto" w:fill="FFFFFF"/>
        </w:rPr>
        <w:t xml:space="preserve">. </w:t>
      </w:r>
      <w:proofErr w:type="gramStart"/>
      <w:r w:rsidR="00762835" w:rsidRPr="00AE2F12">
        <w:rPr>
          <w:rFonts w:ascii="Arial" w:hAnsi="Arial" w:cs="Arial"/>
          <w:color w:val="FF0000"/>
          <w:sz w:val="19"/>
          <w:szCs w:val="19"/>
          <w:shd w:val="clear" w:color="auto" w:fill="FFFFFF"/>
        </w:rPr>
        <w:t>See :</w:t>
      </w:r>
      <w:proofErr w:type="gramEnd"/>
      <w:r w:rsidR="00762835" w:rsidRPr="00AE2F12">
        <w:rPr>
          <w:rFonts w:ascii="Arial" w:hAnsi="Arial" w:cs="Arial"/>
          <w:color w:val="FF0000"/>
          <w:sz w:val="19"/>
          <w:szCs w:val="19"/>
          <w:shd w:val="clear" w:color="auto" w:fill="FFFFFF"/>
        </w:rPr>
        <w:t xml:space="preserve">  </w:t>
      </w:r>
      <w:r w:rsidR="0084004C">
        <w:rPr>
          <w:rFonts w:ascii="Arial" w:hAnsi="Arial" w:cs="Arial"/>
          <w:color w:val="FF0000"/>
          <w:sz w:val="19"/>
          <w:szCs w:val="19"/>
          <w:shd w:val="clear" w:color="auto" w:fill="FFFFFF"/>
        </w:rPr>
        <w:t xml:space="preserve"> for more details</w:t>
      </w:r>
      <w:r w:rsidR="00762835" w:rsidRPr="00AE2F12">
        <w:rPr>
          <w:rFonts w:ascii="Arial" w:hAnsi="Arial" w:cs="Arial"/>
          <w:color w:val="FF0000"/>
          <w:sz w:val="19"/>
          <w:szCs w:val="19"/>
          <w:shd w:val="clear" w:color="auto" w:fill="FFFFFF"/>
        </w:rPr>
        <w:t xml:space="preserve">. </w:t>
      </w:r>
    </w:p>
    <w:p w14:paraId="4BF8A1A0" w14:textId="77777777" w:rsidR="00D91DEE" w:rsidRDefault="00D91DEE">
      <w:pPr>
        <w:rPr>
          <w:rFonts w:ascii="Arial" w:hAnsi="Arial" w:cs="Arial"/>
          <w:color w:val="222222"/>
          <w:sz w:val="19"/>
          <w:szCs w:val="19"/>
        </w:rPr>
      </w:pPr>
    </w:p>
    <w:p w14:paraId="1C5D54F0" w14:textId="77777777" w:rsidR="00D91DEE" w:rsidRDefault="00D91DEE" w:rsidP="00D91DEE">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EF357F">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14:paraId="43903E8C" w14:textId="77777777" w:rsidR="0089674F" w:rsidRDefault="00B40591">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I also think that the paper can benefit by adding some new results. These involve the performance of the examined approaches and the test size of a CT test suite that ignores the masking effects. The former will indicate the performance impact of the proposed approach on CT test generation and the latter the impact of masking on the test suite size.</w:t>
      </w:r>
    </w:p>
    <w:p w14:paraId="0FBC6604" w14:textId="77777777" w:rsidR="0089674F" w:rsidRDefault="0089674F">
      <w:pPr>
        <w:rPr>
          <w:rFonts w:ascii="Arial" w:hAnsi="Arial" w:cs="Arial"/>
          <w:color w:val="222222"/>
          <w:sz w:val="19"/>
          <w:szCs w:val="19"/>
          <w:shd w:val="clear" w:color="auto" w:fill="FFFFFF"/>
        </w:rPr>
      </w:pPr>
    </w:p>
    <w:p w14:paraId="49A2632C" w14:textId="383A5C14" w:rsidR="00B028BB" w:rsidRDefault="0089674F">
      <w:pPr>
        <w:rPr>
          <w:rFonts w:ascii="Arial" w:hAnsi="Arial" w:cs="Arial"/>
          <w:color w:val="222222"/>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C212DB">
        <w:rPr>
          <w:rFonts w:ascii="Arial" w:hAnsi="Arial" w:cs="Arial"/>
          <w:color w:val="FF0000"/>
          <w:sz w:val="19"/>
          <w:szCs w:val="19"/>
          <w:shd w:val="clear" w:color="auto" w:fill="FFFFFF"/>
        </w:rPr>
        <w:t xml:space="preserve">Yes, we agree. </w:t>
      </w:r>
      <w:r w:rsidRPr="00AE2F12">
        <w:rPr>
          <w:rFonts w:ascii="Arial" w:hAnsi="Arial" w:cs="Arial"/>
          <w:color w:val="FF0000"/>
          <w:sz w:val="19"/>
          <w:szCs w:val="19"/>
          <w:shd w:val="clear" w:color="auto" w:fill="FFFFFF"/>
        </w:rPr>
        <w:t>A</w:t>
      </w:r>
      <w:r w:rsidR="006D202E">
        <w:rPr>
          <w:rFonts w:ascii="Arial" w:hAnsi="Arial" w:cs="Arial"/>
          <w:color w:val="FF0000"/>
          <w:sz w:val="19"/>
          <w:szCs w:val="19"/>
          <w:shd w:val="clear" w:color="auto" w:fill="FFFFFF"/>
        </w:rPr>
        <w:t xml:space="preserve">s suggested, </w:t>
      </w:r>
      <w:r w:rsidR="00F37E28">
        <w:rPr>
          <w:rFonts w:ascii="Arial" w:hAnsi="Arial" w:cs="Arial"/>
          <w:color w:val="FF0000"/>
          <w:sz w:val="19"/>
          <w:szCs w:val="19"/>
          <w:shd w:val="clear" w:color="auto" w:fill="FFFFFF"/>
        </w:rPr>
        <w:t xml:space="preserve">we have </w:t>
      </w:r>
      <w:r w:rsidR="00D84164">
        <w:rPr>
          <w:rFonts w:ascii="Arial" w:hAnsi="Arial" w:cs="Arial"/>
          <w:color w:val="FF0000"/>
          <w:sz w:val="19"/>
          <w:szCs w:val="19"/>
          <w:shd w:val="clear" w:color="auto" w:fill="FFFFFF"/>
        </w:rPr>
        <w:t>show</w:t>
      </w:r>
      <w:r w:rsidR="006773F6">
        <w:rPr>
          <w:rFonts w:ascii="Arial" w:hAnsi="Arial" w:cs="Arial"/>
          <w:color w:val="FF0000"/>
          <w:sz w:val="19"/>
          <w:szCs w:val="19"/>
          <w:shd w:val="clear" w:color="auto" w:fill="FFFFFF"/>
        </w:rPr>
        <w:t>ed</w:t>
      </w:r>
      <w:r w:rsidR="00D84164">
        <w:rPr>
          <w:rFonts w:ascii="Arial" w:hAnsi="Arial" w:cs="Arial"/>
          <w:color w:val="FF0000"/>
          <w:sz w:val="19"/>
          <w:szCs w:val="19"/>
          <w:shd w:val="clear" w:color="auto" w:fill="FFFFFF"/>
        </w:rPr>
        <w:t xml:space="preserve"> the </w:t>
      </w:r>
      <w:r w:rsidR="00883556">
        <w:rPr>
          <w:rFonts w:ascii="Arial" w:hAnsi="Arial" w:cs="Arial"/>
          <w:color w:val="FF0000"/>
          <w:sz w:val="19"/>
          <w:szCs w:val="19"/>
          <w:shd w:val="clear" w:color="auto" w:fill="FFFFFF"/>
        </w:rPr>
        <w:t>performance</w:t>
      </w:r>
      <w:r w:rsidR="00D84164">
        <w:rPr>
          <w:rFonts w:ascii="Arial" w:hAnsi="Arial" w:cs="Arial"/>
          <w:color w:val="FF0000"/>
          <w:sz w:val="19"/>
          <w:szCs w:val="19"/>
          <w:shd w:val="clear" w:color="auto" w:fill="FFFFFF"/>
        </w:rPr>
        <w:t xml:space="preserve"> of </w:t>
      </w:r>
      <w:r w:rsidR="004F5654">
        <w:rPr>
          <w:rFonts w:ascii="Arial" w:hAnsi="Arial" w:cs="Arial"/>
          <w:color w:val="FF0000"/>
          <w:sz w:val="19"/>
          <w:szCs w:val="19"/>
          <w:shd w:val="clear" w:color="auto" w:fill="FFFFFF"/>
        </w:rPr>
        <w:t>the</w:t>
      </w:r>
      <w:r w:rsidR="000852AF">
        <w:rPr>
          <w:rFonts w:ascii="Arial" w:hAnsi="Arial" w:cs="Arial"/>
          <w:color w:val="FF0000"/>
          <w:sz w:val="19"/>
          <w:szCs w:val="19"/>
          <w:shd w:val="clear" w:color="auto" w:fill="FFFFFF"/>
        </w:rPr>
        <w:t xml:space="preserve"> </w:t>
      </w:r>
      <w:r w:rsidR="006773F6">
        <w:rPr>
          <w:rFonts w:ascii="Arial" w:hAnsi="Arial" w:cs="Arial"/>
          <w:color w:val="FF0000"/>
          <w:sz w:val="19"/>
          <w:szCs w:val="19"/>
          <w:shd w:val="clear" w:color="auto" w:fill="FFFFFF"/>
        </w:rPr>
        <w:t xml:space="preserve">examined approaches, i.e., </w:t>
      </w:r>
      <w:r w:rsidR="00412358">
        <w:rPr>
          <w:rFonts w:ascii="Arial" w:hAnsi="Arial" w:cs="Arial"/>
          <w:color w:val="FF0000"/>
          <w:sz w:val="19"/>
          <w:szCs w:val="19"/>
          <w:shd w:val="clear" w:color="auto" w:fill="FFFFFF"/>
        </w:rPr>
        <w:t>SCT, ICT and FDA-CIT</w:t>
      </w:r>
      <w:r w:rsidR="0034639E">
        <w:rPr>
          <w:rFonts w:ascii="Arial" w:hAnsi="Arial" w:cs="Arial"/>
          <w:color w:val="FF0000"/>
          <w:sz w:val="19"/>
          <w:szCs w:val="19"/>
          <w:shd w:val="clear" w:color="auto" w:fill="FFFFFF"/>
        </w:rPr>
        <w:t xml:space="preserve"> (See </w:t>
      </w:r>
      <w:proofErr w:type="gramStart"/>
      <w:r w:rsidR="0034639E">
        <w:rPr>
          <w:rFonts w:ascii="Arial" w:hAnsi="Arial" w:cs="Arial"/>
          <w:color w:val="FF0000"/>
          <w:sz w:val="19"/>
          <w:szCs w:val="19"/>
          <w:shd w:val="clear" w:color="auto" w:fill="FFFFFF"/>
        </w:rPr>
        <w:t>page )</w:t>
      </w:r>
      <w:proofErr w:type="gramEnd"/>
      <w:r w:rsidR="00412358">
        <w:rPr>
          <w:rFonts w:ascii="Arial" w:hAnsi="Arial" w:cs="Arial"/>
          <w:color w:val="FF0000"/>
          <w:sz w:val="19"/>
          <w:szCs w:val="19"/>
          <w:shd w:val="clear" w:color="auto" w:fill="FFFFFF"/>
        </w:rPr>
        <w:t xml:space="preserve">. </w:t>
      </w:r>
      <w:r w:rsidR="00501FF1">
        <w:rPr>
          <w:rFonts w:ascii="Arial" w:hAnsi="Arial" w:cs="Arial"/>
          <w:color w:val="FF0000"/>
          <w:sz w:val="19"/>
          <w:szCs w:val="19"/>
          <w:shd w:val="clear" w:color="auto" w:fill="FFFFFF"/>
        </w:rPr>
        <w:t xml:space="preserve"> Also,</w:t>
      </w:r>
      <w:r w:rsidR="00C201D9">
        <w:rPr>
          <w:rFonts w:ascii="Arial" w:hAnsi="Arial" w:cs="Arial"/>
          <w:color w:val="FF0000"/>
          <w:sz w:val="19"/>
          <w:szCs w:val="19"/>
          <w:shd w:val="clear" w:color="auto" w:fill="FFFFFF"/>
        </w:rPr>
        <w:t xml:space="preserve"> </w:t>
      </w:r>
      <w:r w:rsidR="00616A70">
        <w:rPr>
          <w:rFonts w:ascii="Arial" w:hAnsi="Arial" w:cs="Arial"/>
          <w:color w:val="FF0000"/>
          <w:sz w:val="19"/>
          <w:szCs w:val="19"/>
          <w:shd w:val="clear" w:color="auto" w:fill="FFFFFF"/>
        </w:rPr>
        <w:t xml:space="preserve">we have listed </w:t>
      </w:r>
      <w:r w:rsidR="00C567B3">
        <w:rPr>
          <w:rFonts w:ascii="Arial" w:hAnsi="Arial" w:cs="Arial"/>
          <w:color w:val="FF0000"/>
          <w:sz w:val="19"/>
          <w:szCs w:val="19"/>
          <w:shd w:val="clear" w:color="auto" w:fill="FFFFFF"/>
        </w:rPr>
        <w:t xml:space="preserve">the </w:t>
      </w:r>
      <w:r w:rsidR="0034639E">
        <w:rPr>
          <w:rFonts w:ascii="Arial" w:hAnsi="Arial" w:cs="Arial"/>
          <w:color w:val="FF0000"/>
          <w:sz w:val="19"/>
          <w:szCs w:val="19"/>
          <w:shd w:val="clear" w:color="auto" w:fill="FFFFFF"/>
        </w:rPr>
        <w:t xml:space="preserve">number of test cases </w:t>
      </w:r>
      <w:del w:id="199" w:author="Jeff Lei" w:date="2016-03-10T09:17:00Z">
        <w:r w:rsidR="0034639E" w:rsidDel="00C71599">
          <w:rPr>
            <w:rFonts w:ascii="Arial" w:hAnsi="Arial" w:cs="Arial"/>
            <w:color w:val="FF0000"/>
            <w:sz w:val="19"/>
            <w:szCs w:val="19"/>
            <w:shd w:val="clear" w:color="auto" w:fill="FFFFFF"/>
          </w:rPr>
          <w:delText xml:space="preserve">which </w:delText>
        </w:r>
      </w:del>
      <w:ins w:id="200" w:author="Jeff Lei" w:date="2016-03-10T09:17:00Z">
        <w:r w:rsidR="00C71599">
          <w:rPr>
            <w:rFonts w:ascii="Arial" w:hAnsi="Arial" w:cs="Arial"/>
            <w:color w:val="FF0000"/>
            <w:sz w:val="19"/>
            <w:szCs w:val="19"/>
            <w:shd w:val="clear" w:color="auto" w:fill="FFFFFF"/>
          </w:rPr>
          <w:t xml:space="preserve">that </w:t>
        </w:r>
      </w:ins>
      <w:del w:id="201" w:author="Jeff Lei" w:date="2016-03-10T09:17:00Z">
        <w:r w:rsidR="00EC424C" w:rsidDel="00C71599">
          <w:rPr>
            <w:rFonts w:ascii="Arial" w:hAnsi="Arial" w:cs="Arial"/>
            <w:color w:val="FF0000"/>
            <w:sz w:val="19"/>
            <w:szCs w:val="19"/>
            <w:shd w:val="clear" w:color="auto" w:fill="FFFFFF"/>
          </w:rPr>
          <w:delText xml:space="preserve">ignores </w:delText>
        </w:r>
      </w:del>
      <w:ins w:id="202" w:author="Jeff Lei" w:date="2016-03-10T09:17:00Z">
        <w:r w:rsidR="00C71599">
          <w:rPr>
            <w:rFonts w:ascii="Arial" w:hAnsi="Arial" w:cs="Arial"/>
            <w:color w:val="FF0000"/>
            <w:sz w:val="19"/>
            <w:szCs w:val="19"/>
            <w:shd w:val="clear" w:color="auto" w:fill="FFFFFF"/>
          </w:rPr>
          <w:t xml:space="preserve">do not suffer from </w:t>
        </w:r>
      </w:ins>
      <w:r w:rsidR="00EC424C">
        <w:rPr>
          <w:rFonts w:ascii="Arial" w:hAnsi="Arial" w:cs="Arial"/>
          <w:color w:val="FF0000"/>
          <w:sz w:val="19"/>
          <w:szCs w:val="19"/>
          <w:shd w:val="clear" w:color="auto" w:fill="FFFFFF"/>
        </w:rPr>
        <w:t>the masking effects (See page)</w:t>
      </w:r>
      <w:r w:rsidR="00D84164">
        <w:rPr>
          <w:rFonts w:ascii="Arial" w:hAnsi="Arial" w:cs="Arial"/>
          <w:color w:val="FF0000"/>
          <w:sz w:val="19"/>
          <w:szCs w:val="19"/>
          <w:shd w:val="clear" w:color="auto" w:fill="FFFFFF"/>
        </w:rPr>
        <w:t>.</w:t>
      </w:r>
      <w:r w:rsidR="00B40591">
        <w:rPr>
          <w:rFonts w:ascii="Arial" w:hAnsi="Arial" w:cs="Arial"/>
          <w:color w:val="222222"/>
          <w:sz w:val="19"/>
          <w:szCs w:val="19"/>
        </w:rPr>
        <w:br/>
      </w:r>
    </w:p>
    <w:p w14:paraId="75C35FE7" w14:textId="77777777" w:rsidR="001B4AA1" w:rsidRDefault="001B4AA1" w:rsidP="001B4AA1">
      <w:pPr>
        <w:rPr>
          <w:b/>
          <w:bCs/>
          <w:sz w:val="19"/>
          <w:szCs w:val="19"/>
        </w:rPr>
      </w:pPr>
      <w:r>
        <w:rPr>
          <w:b/>
          <w:bCs/>
          <w:sz w:val="19"/>
          <w:szCs w:val="19"/>
        </w:rPr>
        <w:t xml:space="preserve">At last, special thanks for your </w:t>
      </w:r>
      <w:r w:rsidR="000C5A32">
        <w:rPr>
          <w:b/>
          <w:bCs/>
          <w:sz w:val="19"/>
          <w:szCs w:val="19"/>
        </w:rPr>
        <w:t>helpful</w:t>
      </w:r>
      <w:r>
        <w:rPr>
          <w:b/>
          <w:bCs/>
          <w:sz w:val="19"/>
          <w:szCs w:val="19"/>
        </w:rPr>
        <w:t xml:space="preserve"> comments.</w:t>
      </w:r>
    </w:p>
    <w:p w14:paraId="634327B6" w14:textId="77777777" w:rsidR="00DC1405" w:rsidRPr="005157AD" w:rsidRDefault="00DC1405" w:rsidP="001B4AA1">
      <w:pPr>
        <w:rPr>
          <w:rFonts w:ascii="Arial" w:hAnsi="Arial" w:cs="Arial"/>
          <w:color w:val="222222"/>
          <w:sz w:val="19"/>
          <w:szCs w:val="19"/>
          <w:shd w:val="clear" w:color="auto" w:fill="FFFFFF"/>
        </w:rPr>
      </w:pPr>
    </w:p>
    <w:p w14:paraId="225768A1" w14:textId="77777777" w:rsidR="00492CE3" w:rsidRDefault="00D7208D" w:rsidP="00492CE3">
      <w:pPr>
        <w:rPr>
          <w:rFonts w:ascii="Arial" w:hAnsi="Arial" w:cs="Arial"/>
          <w:color w:val="222222"/>
          <w:sz w:val="19"/>
          <w:szCs w:val="19"/>
          <w:shd w:val="clear" w:color="auto" w:fill="FFFFFF"/>
        </w:rPr>
      </w:pPr>
      <w:r>
        <w:rPr>
          <w:rFonts w:ascii="Arial" w:hAnsi="Arial" w:cs="Arial"/>
          <w:color w:val="222222"/>
          <w:sz w:val="19"/>
          <w:szCs w:val="19"/>
          <w:shd w:val="clear" w:color="auto" w:fill="FFFFFF"/>
        </w:rPr>
        <w:t>Reviewer: 3</w:t>
      </w:r>
      <w:r>
        <w:rPr>
          <w:rFonts w:ascii="Arial" w:hAnsi="Arial" w:cs="Arial"/>
          <w:color w:val="222222"/>
          <w:sz w:val="19"/>
          <w:szCs w:val="19"/>
        </w:rPr>
        <w:br/>
      </w:r>
      <w:r>
        <w:rPr>
          <w:rFonts w:ascii="Arial" w:hAnsi="Arial" w:cs="Arial"/>
          <w:color w:val="222222"/>
          <w:sz w:val="19"/>
          <w:szCs w:val="19"/>
        </w:rPr>
        <w:br/>
      </w:r>
      <w:r w:rsidR="00492CE3">
        <w:rPr>
          <w:rFonts w:ascii="Arial" w:hAnsi="Arial" w:cs="Arial" w:hint="eastAsia"/>
          <w:color w:val="222222"/>
          <w:sz w:val="19"/>
          <w:szCs w:val="19"/>
          <w:shd w:val="clear" w:color="auto" w:fill="FFFFFF"/>
        </w:rPr>
        <w:t>C</w:t>
      </w:r>
      <w:r w:rsidR="00492CE3">
        <w:rPr>
          <w:rFonts w:ascii="Arial" w:hAnsi="Arial" w:cs="Arial"/>
          <w:color w:val="222222"/>
          <w:sz w:val="19"/>
          <w:szCs w:val="19"/>
          <w:shd w:val="clear" w:color="auto" w:fill="FFFFFF"/>
        </w:rPr>
        <w:t>omment 1:</w:t>
      </w:r>
    </w:p>
    <w:p w14:paraId="0E55B777" w14:textId="77777777" w:rsidR="00DD6366" w:rsidRDefault="00DD6366" w:rsidP="00D7208D">
      <w:pPr>
        <w:rPr>
          <w:rFonts w:ascii="Arial" w:hAnsi="Arial" w:cs="Arial"/>
          <w:color w:val="222222"/>
          <w:sz w:val="19"/>
          <w:szCs w:val="19"/>
        </w:rPr>
      </w:pPr>
    </w:p>
    <w:p w14:paraId="096C14F2" w14:textId="77777777" w:rsidR="00D21B71" w:rsidRDefault="00D7208D" w:rsidP="00D7208D">
      <w:pPr>
        <w:rPr>
          <w:rFonts w:ascii="Arial" w:hAnsi="Arial" w:cs="Arial"/>
          <w:color w:val="222222"/>
          <w:sz w:val="19"/>
          <w:szCs w:val="19"/>
          <w:shd w:val="clear" w:color="auto" w:fill="FFFFFF"/>
        </w:rPr>
      </w:pPr>
      <w:r>
        <w:rPr>
          <w:rFonts w:ascii="Arial" w:hAnsi="Arial" w:cs="Arial"/>
          <w:color w:val="222222"/>
          <w:sz w:val="19"/>
          <w:szCs w:val="19"/>
          <w:shd w:val="clear" w:color="auto" w:fill="FFFFFF"/>
        </w:rPr>
        <w:t>First of all, it is not clear whether the ultimate goal of the proposed approach is to identify failure-inducing option setting combinations or to obtain full coverage under the tested t-way coverage criterion or both. The authors should make this clear in the paper.</w:t>
      </w:r>
    </w:p>
    <w:p w14:paraId="126C2AAF" w14:textId="77777777" w:rsidR="00C54E0D" w:rsidRDefault="00C54E0D" w:rsidP="00D7208D">
      <w:pPr>
        <w:rPr>
          <w:rFonts w:ascii="Arial" w:hAnsi="Arial" w:cs="Arial"/>
          <w:color w:val="222222"/>
          <w:sz w:val="19"/>
          <w:szCs w:val="19"/>
          <w:shd w:val="clear" w:color="auto" w:fill="FFFFFF"/>
        </w:rPr>
      </w:pPr>
    </w:p>
    <w:p w14:paraId="5AAE39D7" w14:textId="0E5A35C7" w:rsidR="00C54E0D" w:rsidRDefault="00C54E0D"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320078">
        <w:rPr>
          <w:rFonts w:ascii="Arial" w:hAnsi="Arial" w:cs="Arial"/>
          <w:color w:val="FF0000"/>
          <w:sz w:val="19"/>
          <w:szCs w:val="19"/>
          <w:shd w:val="clear" w:color="auto" w:fill="FFFFFF"/>
        </w:rPr>
        <w:t>O</w:t>
      </w:r>
      <w:r w:rsidR="00D51D7D">
        <w:rPr>
          <w:rFonts w:ascii="Arial" w:hAnsi="Arial" w:cs="Arial"/>
          <w:color w:val="FF0000"/>
          <w:sz w:val="19"/>
          <w:szCs w:val="19"/>
          <w:shd w:val="clear" w:color="auto" w:fill="FFFFFF"/>
        </w:rPr>
        <w:t xml:space="preserve">ur </w:t>
      </w:r>
      <w:r w:rsidR="007770CA">
        <w:rPr>
          <w:rFonts w:ascii="Arial" w:hAnsi="Arial" w:cs="Arial"/>
          <w:color w:val="FF0000"/>
          <w:sz w:val="19"/>
          <w:szCs w:val="19"/>
          <w:shd w:val="clear" w:color="auto" w:fill="FFFFFF"/>
        </w:rPr>
        <w:t xml:space="preserve">approach </w:t>
      </w:r>
      <w:r w:rsidR="00320078">
        <w:rPr>
          <w:rFonts w:ascii="Arial" w:hAnsi="Arial" w:cs="Arial"/>
          <w:color w:val="FF0000"/>
          <w:sz w:val="19"/>
          <w:szCs w:val="19"/>
          <w:shd w:val="clear" w:color="auto" w:fill="FFFFFF"/>
        </w:rPr>
        <w:t>provides</w:t>
      </w:r>
      <w:r w:rsidR="00E35184">
        <w:rPr>
          <w:rFonts w:ascii="Arial" w:hAnsi="Arial" w:cs="Arial"/>
          <w:color w:val="FF0000"/>
          <w:sz w:val="19"/>
          <w:szCs w:val="19"/>
          <w:shd w:val="clear" w:color="auto" w:fill="FFFFFF"/>
        </w:rPr>
        <w:t xml:space="preserve"> a more </w:t>
      </w:r>
      <w:r w:rsidR="0049481C">
        <w:rPr>
          <w:rFonts w:ascii="Arial" w:hAnsi="Arial" w:cs="Arial"/>
          <w:color w:val="FF0000"/>
          <w:sz w:val="19"/>
          <w:szCs w:val="19"/>
          <w:shd w:val="clear" w:color="auto" w:fill="FFFFFF"/>
        </w:rPr>
        <w:t xml:space="preserve">efficient </w:t>
      </w:r>
      <w:r w:rsidR="00920484">
        <w:rPr>
          <w:rFonts w:ascii="Arial" w:hAnsi="Arial" w:cs="Arial"/>
          <w:color w:val="FF0000"/>
          <w:sz w:val="19"/>
          <w:szCs w:val="19"/>
          <w:shd w:val="clear" w:color="auto" w:fill="FFFFFF"/>
        </w:rPr>
        <w:t xml:space="preserve">framework </w:t>
      </w:r>
      <w:r w:rsidR="00C849C2">
        <w:rPr>
          <w:rFonts w:ascii="Arial" w:hAnsi="Arial" w:cs="Arial"/>
          <w:color w:val="FF0000"/>
          <w:sz w:val="19"/>
          <w:szCs w:val="19"/>
          <w:shd w:val="clear" w:color="auto" w:fill="FFFFFF"/>
        </w:rPr>
        <w:t xml:space="preserve">than </w:t>
      </w:r>
      <w:r w:rsidR="00320078">
        <w:rPr>
          <w:rFonts w:ascii="Arial" w:hAnsi="Arial" w:cs="Arial"/>
          <w:color w:val="FF0000"/>
          <w:sz w:val="19"/>
          <w:szCs w:val="19"/>
          <w:shd w:val="clear" w:color="auto" w:fill="FFFFFF"/>
        </w:rPr>
        <w:t xml:space="preserve">the </w:t>
      </w:r>
      <w:r w:rsidR="00C849C2">
        <w:rPr>
          <w:rFonts w:ascii="Arial" w:hAnsi="Arial" w:cs="Arial"/>
          <w:color w:val="FF0000"/>
          <w:sz w:val="19"/>
          <w:szCs w:val="19"/>
          <w:shd w:val="clear" w:color="auto" w:fill="FFFFFF"/>
        </w:rPr>
        <w:t>traditional</w:t>
      </w:r>
      <w:r w:rsidR="00320078">
        <w:rPr>
          <w:rFonts w:ascii="Arial" w:hAnsi="Arial" w:cs="Arial"/>
          <w:color w:val="FF0000"/>
          <w:sz w:val="19"/>
          <w:szCs w:val="19"/>
          <w:shd w:val="clear" w:color="auto" w:fill="FFFFFF"/>
        </w:rPr>
        <w:t>,</w:t>
      </w:r>
      <w:r w:rsidR="00C849C2">
        <w:rPr>
          <w:rFonts w:ascii="Arial" w:hAnsi="Arial" w:cs="Arial"/>
          <w:color w:val="FF0000"/>
          <w:sz w:val="19"/>
          <w:szCs w:val="19"/>
          <w:shd w:val="clear" w:color="auto" w:fill="FFFFFF"/>
        </w:rPr>
        <w:t xml:space="preserve"> sequential </w:t>
      </w:r>
      <w:r w:rsidR="00320078">
        <w:rPr>
          <w:rFonts w:ascii="Arial" w:hAnsi="Arial" w:cs="Arial"/>
          <w:color w:val="FF0000"/>
          <w:sz w:val="19"/>
          <w:szCs w:val="19"/>
          <w:shd w:val="clear" w:color="auto" w:fill="FFFFFF"/>
        </w:rPr>
        <w:t>framework</w:t>
      </w:r>
      <w:r w:rsidR="00025E3D">
        <w:rPr>
          <w:rFonts w:ascii="Arial" w:hAnsi="Arial" w:cs="Arial"/>
          <w:color w:val="FF0000"/>
          <w:sz w:val="19"/>
          <w:szCs w:val="19"/>
          <w:shd w:val="clear" w:color="auto" w:fill="FFFFFF"/>
        </w:rPr>
        <w:t xml:space="preserve"> (</w:t>
      </w:r>
      <w:r w:rsidR="00320078">
        <w:rPr>
          <w:rFonts w:ascii="Arial" w:hAnsi="Arial" w:cs="Arial"/>
          <w:color w:val="FF0000"/>
          <w:sz w:val="19"/>
          <w:szCs w:val="19"/>
          <w:shd w:val="clear" w:color="auto" w:fill="FFFFFF"/>
        </w:rPr>
        <w:t xml:space="preserve">i.e., first </w:t>
      </w:r>
      <w:r w:rsidR="008F2F5F">
        <w:rPr>
          <w:rFonts w:ascii="Arial" w:hAnsi="Arial" w:cs="Arial"/>
          <w:color w:val="FF0000"/>
          <w:sz w:val="19"/>
          <w:szCs w:val="19"/>
          <w:shd w:val="clear" w:color="auto" w:fill="FFFFFF"/>
        </w:rPr>
        <w:t>generate</w:t>
      </w:r>
      <w:r w:rsidR="00320078">
        <w:rPr>
          <w:rFonts w:ascii="Arial" w:hAnsi="Arial" w:cs="Arial"/>
          <w:color w:val="FF0000"/>
          <w:sz w:val="19"/>
          <w:szCs w:val="19"/>
          <w:shd w:val="clear" w:color="auto" w:fill="FFFFFF"/>
        </w:rPr>
        <w:t xml:space="preserve"> and execute</w:t>
      </w:r>
      <w:r w:rsidR="008F2F5F">
        <w:rPr>
          <w:rFonts w:ascii="Arial" w:hAnsi="Arial" w:cs="Arial"/>
          <w:color w:val="FF0000"/>
          <w:sz w:val="19"/>
          <w:szCs w:val="19"/>
          <w:shd w:val="clear" w:color="auto" w:fill="FFFFFF"/>
        </w:rPr>
        <w:t xml:space="preserve"> covering array and then conduct </w:t>
      </w:r>
      <w:r w:rsidR="00025E3D">
        <w:rPr>
          <w:rFonts w:ascii="Arial" w:hAnsi="Arial" w:cs="Arial"/>
          <w:color w:val="FF0000"/>
          <w:sz w:val="19"/>
          <w:szCs w:val="19"/>
          <w:shd w:val="clear" w:color="auto" w:fill="FFFFFF"/>
        </w:rPr>
        <w:t xml:space="preserve">MFS </w:t>
      </w:r>
      <w:r w:rsidR="009B138A">
        <w:rPr>
          <w:rFonts w:ascii="Arial" w:hAnsi="Arial" w:cs="Arial"/>
          <w:color w:val="FF0000"/>
          <w:sz w:val="19"/>
          <w:szCs w:val="19"/>
          <w:shd w:val="clear" w:color="auto" w:fill="FFFFFF"/>
        </w:rPr>
        <w:t>identification)</w:t>
      </w:r>
      <w:r w:rsidR="00320078">
        <w:rPr>
          <w:rFonts w:ascii="Arial" w:hAnsi="Arial" w:cs="Arial"/>
          <w:color w:val="FF0000"/>
          <w:sz w:val="19"/>
          <w:szCs w:val="19"/>
          <w:shd w:val="clear" w:color="auto" w:fill="FFFFFF"/>
        </w:rPr>
        <w:t>. This framework allows</w:t>
      </w:r>
      <w:r w:rsidR="007B467A">
        <w:rPr>
          <w:rFonts w:ascii="Arial" w:hAnsi="Arial" w:cs="Arial"/>
          <w:color w:val="FF0000"/>
          <w:sz w:val="19"/>
          <w:szCs w:val="19"/>
          <w:shd w:val="clear" w:color="auto" w:fill="FFFFFF"/>
        </w:rPr>
        <w:t xml:space="preserve"> </w:t>
      </w:r>
      <w:r w:rsidR="00A81E4D">
        <w:rPr>
          <w:rFonts w:ascii="Arial" w:hAnsi="Arial" w:cs="Arial"/>
          <w:color w:val="FF0000"/>
          <w:sz w:val="19"/>
          <w:szCs w:val="19"/>
          <w:shd w:val="clear" w:color="auto" w:fill="FFFFFF"/>
        </w:rPr>
        <w:t xml:space="preserve">test case generation and MFS identification </w:t>
      </w:r>
      <w:r w:rsidR="00320078">
        <w:rPr>
          <w:rFonts w:ascii="Arial" w:hAnsi="Arial" w:cs="Arial"/>
          <w:color w:val="FF0000"/>
          <w:sz w:val="19"/>
          <w:szCs w:val="19"/>
          <w:shd w:val="clear" w:color="auto" w:fill="FFFFFF"/>
        </w:rPr>
        <w:t>to be integrated more closely</w:t>
      </w:r>
      <w:r w:rsidR="00D370AD">
        <w:rPr>
          <w:rFonts w:ascii="Arial" w:hAnsi="Arial" w:cs="Arial"/>
          <w:color w:val="FF0000"/>
          <w:sz w:val="19"/>
          <w:szCs w:val="19"/>
          <w:shd w:val="clear" w:color="auto" w:fill="FFFFFF"/>
        </w:rPr>
        <w:t xml:space="preserve">, so that </w:t>
      </w:r>
      <w:r w:rsidR="001B7438">
        <w:rPr>
          <w:rFonts w:ascii="Arial" w:hAnsi="Arial" w:cs="Arial"/>
          <w:color w:val="FF0000"/>
          <w:sz w:val="19"/>
          <w:szCs w:val="19"/>
          <w:shd w:val="clear" w:color="auto" w:fill="FFFFFF"/>
        </w:rPr>
        <w:t>it can reduce the number of generated test cases</w:t>
      </w:r>
      <w:r w:rsidR="007F5977">
        <w:rPr>
          <w:rFonts w:ascii="Arial" w:hAnsi="Arial" w:cs="Arial"/>
          <w:color w:val="FF0000"/>
          <w:sz w:val="19"/>
          <w:szCs w:val="19"/>
          <w:shd w:val="clear" w:color="auto" w:fill="FFFFFF"/>
        </w:rPr>
        <w:t xml:space="preserve"> and also </w:t>
      </w:r>
      <w:r w:rsidR="001B7438">
        <w:rPr>
          <w:rFonts w:ascii="Arial" w:hAnsi="Arial" w:cs="Arial"/>
          <w:color w:val="FF0000"/>
          <w:sz w:val="19"/>
          <w:szCs w:val="19"/>
          <w:shd w:val="clear" w:color="auto" w:fill="FFFFFF"/>
        </w:rPr>
        <w:t xml:space="preserve">improve the </w:t>
      </w:r>
      <w:r w:rsidR="00FF4667">
        <w:rPr>
          <w:rFonts w:ascii="Arial" w:hAnsi="Arial" w:cs="Arial"/>
          <w:color w:val="FF0000"/>
          <w:sz w:val="19"/>
          <w:szCs w:val="19"/>
          <w:shd w:val="clear" w:color="auto" w:fill="FFFFFF"/>
        </w:rPr>
        <w:t>quality</w:t>
      </w:r>
      <w:r w:rsidR="000972EA">
        <w:rPr>
          <w:rFonts w:ascii="Arial" w:hAnsi="Arial" w:cs="Arial"/>
          <w:color w:val="FF0000"/>
          <w:sz w:val="19"/>
          <w:szCs w:val="19"/>
          <w:shd w:val="clear" w:color="auto" w:fill="FFFFFF"/>
        </w:rPr>
        <w:t xml:space="preserve"> of MFS </w:t>
      </w:r>
      <w:r w:rsidR="00FF4667">
        <w:rPr>
          <w:rFonts w:ascii="Arial" w:hAnsi="Arial" w:cs="Arial"/>
          <w:color w:val="FF0000"/>
          <w:sz w:val="19"/>
          <w:szCs w:val="19"/>
          <w:shd w:val="clear" w:color="auto" w:fill="FFFFFF"/>
        </w:rPr>
        <w:t>identification</w:t>
      </w:r>
      <w:r w:rsidR="000972EA">
        <w:rPr>
          <w:rFonts w:ascii="Arial" w:hAnsi="Arial" w:cs="Arial"/>
          <w:color w:val="FF0000"/>
          <w:sz w:val="19"/>
          <w:szCs w:val="19"/>
          <w:shd w:val="clear" w:color="auto" w:fill="FFFFFF"/>
        </w:rPr>
        <w:t>.</w:t>
      </w:r>
      <w:r w:rsidR="005333B4">
        <w:rPr>
          <w:rFonts w:ascii="Arial" w:hAnsi="Arial" w:cs="Arial"/>
          <w:color w:val="FF0000"/>
          <w:sz w:val="19"/>
          <w:szCs w:val="19"/>
          <w:shd w:val="clear" w:color="auto" w:fill="FFFFFF"/>
        </w:rPr>
        <w:t xml:space="preserve"> </w:t>
      </w:r>
      <w:r w:rsidR="00226103">
        <w:rPr>
          <w:rFonts w:ascii="Arial" w:hAnsi="Arial" w:cs="Arial"/>
          <w:color w:val="FF0000"/>
          <w:sz w:val="19"/>
          <w:szCs w:val="19"/>
          <w:shd w:val="clear" w:color="auto" w:fill="FFFFFF"/>
        </w:rPr>
        <w:t xml:space="preserve">As suggested, we </w:t>
      </w:r>
      <w:r w:rsidR="00BF1970" w:rsidRPr="00974D78">
        <w:rPr>
          <w:rFonts w:ascii="Arial" w:hAnsi="Arial" w:cs="Arial"/>
          <w:color w:val="FF0000"/>
          <w:sz w:val="19"/>
          <w:szCs w:val="19"/>
          <w:shd w:val="clear" w:color="auto" w:fill="FFFFFF"/>
        </w:rPr>
        <w:t>emphasize</w:t>
      </w:r>
      <w:r w:rsidR="00BF1970">
        <w:rPr>
          <w:rFonts w:ascii="Arial" w:hAnsi="Arial" w:cs="Arial"/>
          <w:color w:val="FF0000"/>
          <w:sz w:val="19"/>
          <w:szCs w:val="19"/>
          <w:shd w:val="clear" w:color="auto" w:fill="FFFFFF"/>
        </w:rPr>
        <w:t xml:space="preserve">d </w:t>
      </w:r>
      <w:r w:rsidR="00226103">
        <w:rPr>
          <w:rFonts w:ascii="Arial" w:hAnsi="Arial" w:cs="Arial"/>
          <w:color w:val="FF0000"/>
          <w:sz w:val="19"/>
          <w:szCs w:val="19"/>
          <w:shd w:val="clear" w:color="auto" w:fill="FFFFFF"/>
        </w:rPr>
        <w:t xml:space="preserve">this </w:t>
      </w:r>
      <w:r w:rsidR="00BF1970">
        <w:rPr>
          <w:rFonts w:ascii="Arial" w:hAnsi="Arial" w:cs="Arial"/>
          <w:color w:val="FF0000"/>
          <w:sz w:val="19"/>
          <w:szCs w:val="19"/>
          <w:shd w:val="clear" w:color="auto" w:fill="FFFFFF"/>
        </w:rPr>
        <w:t>in</w:t>
      </w:r>
      <w:r w:rsidR="00AC6B70">
        <w:rPr>
          <w:rFonts w:ascii="Arial" w:hAnsi="Arial" w:cs="Arial"/>
          <w:color w:val="FF0000"/>
          <w:sz w:val="19"/>
          <w:szCs w:val="19"/>
          <w:shd w:val="clear" w:color="auto" w:fill="FFFFFF"/>
        </w:rPr>
        <w:t xml:space="preserve"> the first paragraph of Section 4</w:t>
      </w:r>
      <w:r w:rsidR="00761C9C">
        <w:rPr>
          <w:rFonts w:ascii="Arial" w:hAnsi="Arial" w:cs="Arial"/>
          <w:color w:val="FF0000"/>
          <w:sz w:val="19"/>
          <w:szCs w:val="19"/>
          <w:shd w:val="clear" w:color="auto" w:fill="FFFFFF"/>
        </w:rPr>
        <w:t xml:space="preserve"> </w:t>
      </w:r>
      <w:proofErr w:type="gramStart"/>
      <w:r w:rsidR="00AC6B70">
        <w:rPr>
          <w:rFonts w:ascii="Arial" w:hAnsi="Arial" w:cs="Arial"/>
          <w:color w:val="FF0000"/>
          <w:sz w:val="19"/>
          <w:szCs w:val="19"/>
          <w:shd w:val="clear" w:color="auto" w:fill="FFFFFF"/>
        </w:rPr>
        <w:t>(</w:t>
      </w:r>
      <w:r w:rsidR="00BF1970">
        <w:rPr>
          <w:rFonts w:ascii="Arial" w:hAnsi="Arial" w:cs="Arial"/>
          <w:color w:val="FF0000"/>
          <w:sz w:val="19"/>
          <w:szCs w:val="19"/>
          <w:shd w:val="clear" w:color="auto" w:fill="FFFFFF"/>
        </w:rPr>
        <w:t xml:space="preserve"> Page</w:t>
      </w:r>
      <w:proofErr w:type="gramEnd"/>
      <w:r w:rsidR="00BF1970">
        <w:rPr>
          <w:rFonts w:ascii="Arial" w:hAnsi="Arial" w:cs="Arial"/>
          <w:color w:val="FF0000"/>
          <w:sz w:val="19"/>
          <w:szCs w:val="19"/>
          <w:shd w:val="clear" w:color="auto" w:fill="FFFFFF"/>
        </w:rPr>
        <w:t xml:space="preserve"> </w:t>
      </w:r>
      <w:r w:rsidR="00AC6B70">
        <w:rPr>
          <w:rFonts w:ascii="Arial" w:hAnsi="Arial" w:cs="Arial"/>
          <w:color w:val="FF0000"/>
          <w:sz w:val="19"/>
          <w:szCs w:val="19"/>
          <w:shd w:val="clear" w:color="auto" w:fill="FFFFFF"/>
        </w:rPr>
        <w:t>)</w:t>
      </w:r>
      <w:r w:rsidR="00AC56DF">
        <w:rPr>
          <w:rFonts w:ascii="Arial" w:hAnsi="Arial" w:cs="Arial"/>
          <w:color w:val="FF0000"/>
          <w:sz w:val="19"/>
          <w:szCs w:val="19"/>
          <w:shd w:val="clear" w:color="auto" w:fill="FFFFFF"/>
        </w:rPr>
        <w:t>.</w:t>
      </w:r>
    </w:p>
    <w:p w14:paraId="68EDC4C5" w14:textId="77777777" w:rsidR="00C54E0D" w:rsidRDefault="00C54E0D" w:rsidP="00D7208D">
      <w:pPr>
        <w:rPr>
          <w:rFonts w:ascii="Arial" w:hAnsi="Arial" w:cs="Arial"/>
          <w:color w:val="222222"/>
          <w:sz w:val="19"/>
          <w:szCs w:val="19"/>
          <w:shd w:val="clear" w:color="auto" w:fill="FFFFFF"/>
        </w:rPr>
      </w:pPr>
    </w:p>
    <w:p w14:paraId="04A2A757" w14:textId="77777777" w:rsidR="00BC546F" w:rsidRDefault="00D21B71"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lastRenderedPageBreak/>
        <w:t>C</w:t>
      </w:r>
      <w:r>
        <w:rPr>
          <w:rFonts w:ascii="Arial" w:hAnsi="Arial" w:cs="Arial"/>
          <w:color w:val="222222"/>
          <w:sz w:val="19"/>
          <w:szCs w:val="19"/>
          <w:shd w:val="clear" w:color="auto" w:fill="FFFFFF"/>
        </w:rPr>
        <w:t>omment 2:</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Regardless of the ultimate goal, one major concern is the contribution of this work. Using a greedy, one-configuration-at-a-time approach to compute covering arrays, changing one option setting at a time (OFOT) for fault localization, expressing failure inducing combinations as constraints to avoid previously known failing sub-spaces, and feedback-driven, adaptive CIT are not new ideas at all. The proposed approach simply combines OFOT with covering array generation in a rather trivial way, such that likely failing sub-spaces are avoided and that previously covered combinations are not required to be covered repeatedly.</w:t>
      </w:r>
    </w:p>
    <w:p w14:paraId="6EFA6C0D" w14:textId="77777777" w:rsidR="00DA45D5" w:rsidRDefault="00DA45D5" w:rsidP="00D7208D">
      <w:pPr>
        <w:rPr>
          <w:rFonts w:ascii="Arial" w:hAnsi="Arial" w:cs="Arial"/>
          <w:color w:val="222222"/>
          <w:sz w:val="19"/>
          <w:szCs w:val="19"/>
          <w:shd w:val="clear" w:color="auto" w:fill="FFFFFF"/>
        </w:rPr>
      </w:pPr>
    </w:p>
    <w:p w14:paraId="23E287F0" w14:textId="481EFFAB" w:rsidR="00897E52" w:rsidRDefault="00DA45D5" w:rsidP="00B316D9">
      <w:pPr>
        <w:rPr>
          <w:ins w:id="203" w:author="Jeff Lei" w:date="2016-03-10T09:31:00Z"/>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522F">
        <w:rPr>
          <w:rFonts w:ascii="Arial" w:hAnsi="Arial" w:cs="Arial"/>
          <w:color w:val="FF0000"/>
          <w:sz w:val="19"/>
          <w:szCs w:val="19"/>
          <w:shd w:val="clear" w:color="auto" w:fill="FFFFFF"/>
        </w:rPr>
        <w:t xml:space="preserve"> This</w:t>
      </w:r>
      <w:r w:rsidR="00C625D6">
        <w:rPr>
          <w:rFonts w:ascii="Arial" w:hAnsi="Arial" w:cs="Arial"/>
          <w:color w:val="FF0000"/>
          <w:sz w:val="19"/>
          <w:szCs w:val="19"/>
          <w:shd w:val="clear" w:color="auto" w:fill="FFFFFF"/>
        </w:rPr>
        <w:t xml:space="preserve"> paper </w:t>
      </w:r>
      <w:r w:rsidR="007B7010">
        <w:rPr>
          <w:rFonts w:ascii="Arial" w:hAnsi="Arial" w:cs="Arial"/>
          <w:color w:val="FF0000"/>
          <w:sz w:val="19"/>
          <w:szCs w:val="19"/>
          <w:shd w:val="clear" w:color="auto" w:fill="FFFFFF"/>
        </w:rPr>
        <w:t>proposes a general framework</w:t>
      </w:r>
      <w:r w:rsidR="00C625D6">
        <w:rPr>
          <w:rFonts w:ascii="Arial" w:hAnsi="Arial" w:cs="Arial"/>
          <w:color w:val="FF0000"/>
          <w:sz w:val="19"/>
          <w:szCs w:val="19"/>
          <w:shd w:val="clear" w:color="auto" w:fill="FFFFFF"/>
        </w:rPr>
        <w:t xml:space="preserve"> that </w:t>
      </w:r>
      <w:r w:rsidR="001958ED">
        <w:rPr>
          <w:rFonts w:ascii="Arial" w:hAnsi="Arial" w:cs="Arial"/>
          <w:color w:val="FF0000"/>
          <w:sz w:val="19"/>
          <w:szCs w:val="19"/>
          <w:shd w:val="clear" w:color="auto" w:fill="FFFFFF"/>
        </w:rPr>
        <w:t>combines</w:t>
      </w:r>
      <w:r w:rsidR="00C625D6">
        <w:rPr>
          <w:rFonts w:ascii="Arial" w:hAnsi="Arial" w:cs="Arial"/>
          <w:color w:val="FF0000"/>
          <w:sz w:val="19"/>
          <w:szCs w:val="19"/>
          <w:shd w:val="clear" w:color="auto" w:fill="FFFFFF"/>
        </w:rPr>
        <w:t xml:space="preserve"> OFOT with CA gen</w:t>
      </w:r>
      <w:r w:rsidR="003B41DB">
        <w:rPr>
          <w:rFonts w:ascii="Arial" w:hAnsi="Arial" w:cs="Arial"/>
          <w:color w:val="FF0000"/>
          <w:sz w:val="19"/>
          <w:szCs w:val="19"/>
          <w:shd w:val="clear" w:color="auto" w:fill="FFFFFF"/>
        </w:rPr>
        <w:t xml:space="preserve">eration. </w:t>
      </w:r>
      <w:r w:rsidR="00897E52">
        <w:rPr>
          <w:rFonts w:ascii="Arial" w:hAnsi="Arial" w:cs="Arial"/>
          <w:color w:val="FF0000"/>
          <w:sz w:val="19"/>
          <w:szCs w:val="19"/>
          <w:shd w:val="clear" w:color="auto" w:fill="FFFFFF"/>
        </w:rPr>
        <w:t xml:space="preserve">In the framework, </w:t>
      </w:r>
      <w:r w:rsidR="00D8396B">
        <w:rPr>
          <w:rFonts w:ascii="Arial" w:hAnsi="Arial" w:cs="Arial"/>
          <w:color w:val="FF0000"/>
          <w:sz w:val="19"/>
          <w:szCs w:val="19"/>
          <w:shd w:val="clear" w:color="auto" w:fill="FFFFFF"/>
        </w:rPr>
        <w:t>MFS generation can be</w:t>
      </w:r>
      <w:r w:rsidR="009133A8">
        <w:rPr>
          <w:rFonts w:ascii="Arial" w:hAnsi="Arial" w:cs="Arial"/>
          <w:color w:val="FF0000"/>
          <w:sz w:val="19"/>
          <w:szCs w:val="19"/>
          <w:shd w:val="clear" w:color="auto" w:fill="FFFFFF"/>
        </w:rPr>
        <w:t xml:space="preserve"> </w:t>
      </w:r>
      <w:r w:rsidR="007B7010">
        <w:rPr>
          <w:rFonts w:ascii="Arial" w:hAnsi="Arial" w:cs="Arial"/>
          <w:color w:val="FF0000"/>
          <w:sz w:val="19"/>
          <w:szCs w:val="19"/>
          <w:shd w:val="clear" w:color="auto" w:fill="FFFFFF"/>
        </w:rPr>
        <w:t xml:space="preserve">performed using </w:t>
      </w:r>
      <w:r w:rsidR="009133A8">
        <w:rPr>
          <w:rFonts w:ascii="Arial" w:hAnsi="Arial" w:cs="Arial"/>
          <w:color w:val="FF0000"/>
          <w:sz w:val="19"/>
          <w:szCs w:val="19"/>
          <w:shd w:val="clear" w:color="auto" w:fill="FFFFFF"/>
        </w:rPr>
        <w:t>either</w:t>
      </w:r>
      <w:r w:rsidR="00D8396B">
        <w:rPr>
          <w:rFonts w:ascii="Arial" w:hAnsi="Arial" w:cs="Arial"/>
          <w:color w:val="FF0000"/>
          <w:sz w:val="19"/>
          <w:szCs w:val="19"/>
          <w:shd w:val="clear" w:color="auto" w:fill="FFFFFF"/>
        </w:rPr>
        <w:t xml:space="preserve"> </w:t>
      </w:r>
      <w:r w:rsidR="00937BCD">
        <w:rPr>
          <w:rFonts w:ascii="Arial" w:hAnsi="Arial" w:cs="Arial"/>
          <w:color w:val="FF0000"/>
          <w:sz w:val="19"/>
          <w:szCs w:val="19"/>
          <w:shd w:val="clear" w:color="auto" w:fill="FFFFFF"/>
        </w:rPr>
        <w:t>OFOT [</w:t>
      </w:r>
      <w:r w:rsidR="006D5E92">
        <w:rPr>
          <w:rFonts w:ascii="Arial" w:hAnsi="Arial" w:cs="Arial"/>
          <w:color w:val="FF0000"/>
          <w:sz w:val="19"/>
          <w:szCs w:val="19"/>
          <w:shd w:val="clear" w:color="auto" w:fill="FFFFFF"/>
        </w:rPr>
        <w:t>1]</w:t>
      </w:r>
      <w:r w:rsidR="00D8396B">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FIC [</w:t>
      </w:r>
      <w:r w:rsidR="006D5E92">
        <w:rPr>
          <w:rFonts w:ascii="Arial" w:hAnsi="Arial" w:cs="Arial"/>
          <w:color w:val="FF0000"/>
          <w:sz w:val="19"/>
          <w:szCs w:val="19"/>
          <w:shd w:val="clear" w:color="auto" w:fill="FFFFFF"/>
        </w:rPr>
        <w:t>2]</w:t>
      </w:r>
      <w:r w:rsidR="00D8396B">
        <w:rPr>
          <w:rFonts w:ascii="Arial" w:hAnsi="Arial" w:cs="Arial"/>
          <w:color w:val="FF0000"/>
          <w:sz w:val="19"/>
          <w:szCs w:val="19"/>
          <w:shd w:val="clear" w:color="auto" w:fill="FFFFFF"/>
        </w:rPr>
        <w:t>,</w:t>
      </w:r>
      <w:r w:rsidR="004D3655">
        <w:rPr>
          <w:rFonts w:ascii="Arial" w:hAnsi="Arial" w:cs="Arial"/>
          <w:color w:val="FF0000"/>
          <w:sz w:val="19"/>
          <w:szCs w:val="19"/>
          <w:shd w:val="clear" w:color="auto" w:fill="FFFFFF"/>
        </w:rPr>
        <w:t xml:space="preserve"> </w:t>
      </w:r>
      <w:r w:rsidR="00532F51">
        <w:rPr>
          <w:rFonts w:ascii="Arial" w:hAnsi="Arial" w:cs="Arial"/>
          <w:color w:val="FF0000"/>
          <w:sz w:val="19"/>
          <w:szCs w:val="19"/>
          <w:shd w:val="clear" w:color="auto" w:fill="FFFFFF"/>
        </w:rPr>
        <w:t>TRT [</w:t>
      </w:r>
      <w:r w:rsidR="006D5E92">
        <w:rPr>
          <w:rFonts w:ascii="Arial" w:hAnsi="Arial" w:cs="Arial"/>
          <w:color w:val="FF0000"/>
          <w:sz w:val="19"/>
          <w:szCs w:val="19"/>
          <w:shd w:val="clear" w:color="auto" w:fill="FFFFFF"/>
        </w:rPr>
        <w:t>3]</w:t>
      </w:r>
      <w:r w:rsidR="004D3655">
        <w:rPr>
          <w:rFonts w:ascii="Arial" w:hAnsi="Arial" w:cs="Arial"/>
          <w:color w:val="FF0000"/>
          <w:sz w:val="19"/>
          <w:szCs w:val="19"/>
          <w:shd w:val="clear" w:color="auto" w:fill="FFFFFF"/>
        </w:rPr>
        <w:t xml:space="preserve">, </w:t>
      </w:r>
      <w:r w:rsidR="00EE7713">
        <w:rPr>
          <w:rFonts w:ascii="Arial" w:hAnsi="Arial" w:cs="Arial"/>
          <w:color w:val="FF0000"/>
          <w:sz w:val="19"/>
          <w:szCs w:val="19"/>
          <w:shd w:val="clear" w:color="auto" w:fill="FFFFFF"/>
        </w:rPr>
        <w:t xml:space="preserve">or other MFS </w:t>
      </w:r>
      <w:r w:rsidR="002B5C62">
        <w:rPr>
          <w:rFonts w:ascii="Arial" w:hAnsi="Arial" w:cs="Arial"/>
          <w:color w:val="FF0000"/>
          <w:sz w:val="19"/>
          <w:szCs w:val="19"/>
          <w:shd w:val="clear" w:color="auto" w:fill="FFFFFF"/>
        </w:rPr>
        <w:t>identification</w:t>
      </w:r>
      <w:r w:rsidR="00EE7713">
        <w:rPr>
          <w:rFonts w:ascii="Arial" w:hAnsi="Arial" w:cs="Arial"/>
          <w:color w:val="FF0000"/>
          <w:sz w:val="19"/>
          <w:szCs w:val="19"/>
          <w:shd w:val="clear" w:color="auto" w:fill="FFFFFF"/>
        </w:rPr>
        <w:t xml:space="preserve"> approaches </w:t>
      </w:r>
      <w:del w:id="204" w:author="Jeff Lei" w:date="2016-03-10T09:30:00Z">
        <w:r w:rsidR="004D3655" w:rsidDel="00897E52">
          <w:rPr>
            <w:rFonts w:ascii="Arial" w:hAnsi="Arial" w:cs="Arial"/>
            <w:color w:val="FF0000"/>
            <w:sz w:val="19"/>
            <w:szCs w:val="19"/>
            <w:shd w:val="clear" w:color="auto" w:fill="FFFFFF"/>
          </w:rPr>
          <w:delText>as long as it</w:delText>
        </w:r>
      </w:del>
      <w:ins w:id="205" w:author="Jeff Lei" w:date="2016-03-10T09:30:00Z">
        <w:r w:rsidR="00897E52">
          <w:rPr>
            <w:rFonts w:ascii="Arial" w:hAnsi="Arial" w:cs="Arial"/>
            <w:color w:val="FF0000"/>
            <w:sz w:val="19"/>
            <w:szCs w:val="19"/>
            <w:shd w:val="clear" w:color="auto" w:fill="FFFFFF"/>
          </w:rPr>
          <w:t>that</w:t>
        </w:r>
      </w:ins>
      <w:r w:rsidR="004D3655">
        <w:rPr>
          <w:rFonts w:ascii="Arial" w:hAnsi="Arial" w:cs="Arial"/>
          <w:color w:val="FF0000"/>
          <w:sz w:val="19"/>
          <w:szCs w:val="19"/>
          <w:shd w:val="clear" w:color="auto" w:fill="FFFFFF"/>
        </w:rPr>
        <w:t xml:space="preserve"> can</w:t>
      </w:r>
      <w:ins w:id="206" w:author="Jeff Lei" w:date="2016-03-10T09:30:00Z">
        <w:r w:rsidR="00897E52">
          <w:rPr>
            <w:rFonts w:ascii="Arial" w:hAnsi="Arial" w:cs="Arial"/>
            <w:color w:val="FF0000"/>
            <w:sz w:val="19"/>
            <w:szCs w:val="19"/>
            <w:shd w:val="clear" w:color="auto" w:fill="FFFFFF"/>
          </w:rPr>
          <w:t xml:space="preserve"> be used to</w:t>
        </w:r>
      </w:ins>
      <w:r w:rsidR="004D3655">
        <w:rPr>
          <w:rFonts w:ascii="Arial" w:hAnsi="Arial" w:cs="Arial"/>
          <w:color w:val="FF0000"/>
          <w:sz w:val="19"/>
          <w:szCs w:val="19"/>
          <w:shd w:val="clear" w:color="auto" w:fill="FFFFFF"/>
        </w:rPr>
        <w:t xml:space="preserve"> identify the failure-</w:t>
      </w:r>
      <w:r w:rsidR="003034FA">
        <w:rPr>
          <w:rFonts w:ascii="Arial" w:hAnsi="Arial" w:cs="Arial"/>
          <w:color w:val="FF0000"/>
          <w:sz w:val="19"/>
          <w:szCs w:val="19"/>
          <w:shd w:val="clear" w:color="auto" w:fill="FFFFFF"/>
        </w:rPr>
        <w:t>inducing</w:t>
      </w:r>
      <w:r w:rsidR="004D3655">
        <w:rPr>
          <w:rFonts w:ascii="Arial" w:hAnsi="Arial" w:cs="Arial"/>
          <w:color w:val="FF0000"/>
          <w:sz w:val="19"/>
          <w:szCs w:val="19"/>
          <w:shd w:val="clear" w:color="auto" w:fill="FFFFFF"/>
        </w:rPr>
        <w:t xml:space="preserve"> </w:t>
      </w:r>
      <w:r w:rsidR="004971AB">
        <w:rPr>
          <w:rFonts w:ascii="Arial" w:hAnsi="Arial" w:cs="Arial"/>
          <w:color w:val="FF0000"/>
          <w:sz w:val="19"/>
          <w:szCs w:val="19"/>
          <w:shd w:val="clear" w:color="auto" w:fill="FFFFFF"/>
        </w:rPr>
        <w:t>combinations</w:t>
      </w:r>
      <w:r w:rsidR="004D3655">
        <w:rPr>
          <w:rFonts w:ascii="Arial" w:hAnsi="Arial" w:cs="Arial"/>
          <w:color w:val="FF0000"/>
          <w:sz w:val="19"/>
          <w:szCs w:val="19"/>
          <w:shd w:val="clear" w:color="auto" w:fill="FFFFFF"/>
        </w:rPr>
        <w:t xml:space="preserve"> in a failing test case.</w:t>
      </w:r>
      <w:r w:rsidR="00D8396B">
        <w:rPr>
          <w:rFonts w:ascii="Arial" w:hAnsi="Arial" w:cs="Arial"/>
          <w:color w:val="FF0000"/>
          <w:sz w:val="19"/>
          <w:szCs w:val="19"/>
          <w:shd w:val="clear" w:color="auto" w:fill="FFFFFF"/>
        </w:rPr>
        <w:t xml:space="preserve"> </w:t>
      </w:r>
      <w:del w:id="207" w:author="Jeff Lei" w:date="2016-03-10T09:30:00Z">
        <w:r w:rsidR="00893509" w:rsidDel="00897E52">
          <w:rPr>
            <w:rFonts w:ascii="Arial" w:hAnsi="Arial" w:cs="Arial"/>
            <w:color w:val="FF0000"/>
            <w:sz w:val="19"/>
            <w:szCs w:val="19"/>
            <w:shd w:val="clear" w:color="auto" w:fill="FFFFFF"/>
          </w:rPr>
          <w:delText>And</w:delText>
        </w:r>
        <w:r w:rsidR="00204145" w:rsidDel="00897E52">
          <w:rPr>
            <w:rFonts w:ascii="Arial" w:hAnsi="Arial" w:cs="Arial"/>
            <w:color w:val="FF0000"/>
            <w:sz w:val="19"/>
            <w:szCs w:val="19"/>
            <w:shd w:val="clear" w:color="auto" w:fill="FFFFFF"/>
          </w:rPr>
          <w:delText xml:space="preserve"> the</w:delText>
        </w:r>
        <w:r w:rsidR="00893509" w:rsidDel="00897E52">
          <w:rPr>
            <w:rFonts w:ascii="Arial" w:hAnsi="Arial" w:cs="Arial"/>
            <w:color w:val="FF0000"/>
            <w:sz w:val="19"/>
            <w:szCs w:val="19"/>
            <w:shd w:val="clear" w:color="auto" w:fill="FFFFFF"/>
          </w:rPr>
          <w:delText xml:space="preserve"> </w:delText>
        </w:r>
      </w:del>
      <w:r w:rsidR="00D8396B">
        <w:rPr>
          <w:rFonts w:ascii="Arial" w:hAnsi="Arial" w:cs="Arial"/>
          <w:color w:val="FF0000"/>
          <w:sz w:val="19"/>
          <w:szCs w:val="19"/>
          <w:shd w:val="clear" w:color="auto" w:fill="FFFFFF"/>
        </w:rPr>
        <w:t xml:space="preserve">CA </w:t>
      </w:r>
      <w:r w:rsidR="004D3655">
        <w:rPr>
          <w:rFonts w:ascii="Arial" w:hAnsi="Arial" w:cs="Arial"/>
          <w:color w:val="FF0000"/>
          <w:sz w:val="19"/>
          <w:szCs w:val="19"/>
          <w:shd w:val="clear" w:color="auto" w:fill="FFFFFF"/>
        </w:rPr>
        <w:t xml:space="preserve">generation </w:t>
      </w:r>
      <w:del w:id="208" w:author="Jeff Lei" w:date="2016-03-10T09:30:00Z">
        <w:r w:rsidR="007B188B" w:rsidDel="00897E52">
          <w:rPr>
            <w:rFonts w:ascii="Arial" w:hAnsi="Arial" w:cs="Arial"/>
            <w:color w:val="FF0000"/>
            <w:sz w:val="19"/>
            <w:szCs w:val="19"/>
            <w:shd w:val="clear" w:color="auto" w:fill="FFFFFF"/>
          </w:rPr>
          <w:delText>approach</w:delText>
        </w:r>
        <w:r w:rsidR="004D3655" w:rsidDel="00897E52">
          <w:rPr>
            <w:rFonts w:ascii="Arial" w:hAnsi="Arial" w:cs="Arial"/>
            <w:color w:val="FF0000"/>
            <w:sz w:val="19"/>
            <w:szCs w:val="19"/>
            <w:shd w:val="clear" w:color="auto" w:fill="FFFFFF"/>
          </w:rPr>
          <w:delText xml:space="preserve"> </w:delText>
        </w:r>
      </w:del>
      <w:r w:rsidR="00D8396B">
        <w:rPr>
          <w:rFonts w:ascii="Arial" w:hAnsi="Arial" w:cs="Arial"/>
          <w:color w:val="FF0000"/>
          <w:sz w:val="19"/>
          <w:szCs w:val="19"/>
          <w:shd w:val="clear" w:color="auto" w:fill="FFFFFF"/>
        </w:rPr>
        <w:t>can be</w:t>
      </w:r>
      <w:ins w:id="209" w:author="Jeff Lei" w:date="2016-03-10T09:30:00Z">
        <w:r w:rsidR="00897E52">
          <w:rPr>
            <w:rFonts w:ascii="Arial" w:hAnsi="Arial" w:cs="Arial"/>
            <w:color w:val="FF0000"/>
            <w:sz w:val="19"/>
            <w:szCs w:val="19"/>
            <w:shd w:val="clear" w:color="auto" w:fill="FFFFFF"/>
          </w:rPr>
          <w:t xml:space="preserve"> performed</w:t>
        </w:r>
      </w:ins>
      <w:ins w:id="210" w:author="Jeff Lei" w:date="2016-03-10T09:31:00Z">
        <w:r w:rsidR="00897E52">
          <w:rPr>
            <w:rFonts w:ascii="Arial" w:hAnsi="Arial" w:cs="Arial"/>
            <w:color w:val="FF0000"/>
            <w:sz w:val="19"/>
            <w:szCs w:val="19"/>
            <w:shd w:val="clear" w:color="auto" w:fill="FFFFFF"/>
          </w:rPr>
          <w:t xml:space="preserve"> using</w:t>
        </w:r>
      </w:ins>
      <w:r w:rsidR="00D8396B">
        <w:rPr>
          <w:rFonts w:ascii="Arial" w:hAnsi="Arial" w:cs="Arial"/>
          <w:color w:val="FF0000"/>
          <w:sz w:val="19"/>
          <w:szCs w:val="19"/>
          <w:shd w:val="clear" w:color="auto" w:fill="FFFFFF"/>
        </w:rPr>
        <w:t xml:space="preserve"> </w:t>
      </w:r>
      <w:r w:rsidR="0015356E">
        <w:rPr>
          <w:rFonts w:ascii="Arial" w:hAnsi="Arial" w:cs="Arial"/>
          <w:color w:val="FF0000"/>
          <w:sz w:val="19"/>
          <w:szCs w:val="19"/>
          <w:shd w:val="clear" w:color="auto" w:fill="FFFFFF"/>
        </w:rPr>
        <w:t>AETG [</w:t>
      </w:r>
      <w:r w:rsidR="00291F23">
        <w:rPr>
          <w:rFonts w:ascii="Arial" w:hAnsi="Arial" w:cs="Arial"/>
          <w:color w:val="FF0000"/>
          <w:sz w:val="19"/>
          <w:szCs w:val="19"/>
          <w:shd w:val="clear" w:color="auto" w:fill="FFFFFF"/>
        </w:rPr>
        <w:t>4</w:t>
      </w:r>
      <w:r w:rsidR="00AC0D24">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DDA</w:t>
      </w:r>
      <w:r w:rsidR="00291F23">
        <w:rPr>
          <w:rFonts w:ascii="Arial" w:hAnsi="Arial" w:cs="Arial"/>
          <w:color w:val="FF0000"/>
          <w:sz w:val="19"/>
          <w:szCs w:val="19"/>
          <w:shd w:val="clear" w:color="auto" w:fill="FFFFFF"/>
        </w:rPr>
        <w:t xml:space="preserve"> [5</w:t>
      </w:r>
      <w:r w:rsidR="00971970">
        <w:rPr>
          <w:rFonts w:ascii="Arial" w:hAnsi="Arial" w:cs="Arial"/>
          <w:color w:val="FF0000"/>
          <w:sz w:val="19"/>
          <w:szCs w:val="19"/>
          <w:shd w:val="clear" w:color="auto" w:fill="FFFFFF"/>
        </w:rPr>
        <w:t>], or</w:t>
      </w:r>
      <w:r w:rsidR="00291F23">
        <w:rPr>
          <w:rFonts w:ascii="Arial" w:hAnsi="Arial" w:cs="Arial"/>
          <w:color w:val="FF0000"/>
          <w:sz w:val="19"/>
          <w:szCs w:val="19"/>
          <w:shd w:val="clear" w:color="auto" w:fill="FFFFFF"/>
        </w:rPr>
        <w:t xml:space="preserve"> other</w:t>
      </w:r>
      <w:r w:rsidR="00CD26A1">
        <w:rPr>
          <w:rFonts w:ascii="Arial" w:hAnsi="Arial" w:cs="Arial"/>
          <w:color w:val="FF0000"/>
          <w:sz w:val="19"/>
          <w:szCs w:val="19"/>
          <w:shd w:val="clear" w:color="auto" w:fill="FFFFFF"/>
        </w:rPr>
        <w:t xml:space="preserve"> covering array generation</w:t>
      </w:r>
      <w:r w:rsidR="00291F23">
        <w:rPr>
          <w:rFonts w:ascii="Arial" w:hAnsi="Arial" w:cs="Arial"/>
          <w:color w:val="FF0000"/>
          <w:sz w:val="19"/>
          <w:szCs w:val="19"/>
          <w:shd w:val="clear" w:color="auto" w:fill="FFFFFF"/>
        </w:rPr>
        <w:t xml:space="preserve"> approaches </w:t>
      </w:r>
      <w:r w:rsidR="00897E52">
        <w:rPr>
          <w:rFonts w:ascii="Arial" w:hAnsi="Arial" w:cs="Arial"/>
          <w:color w:val="FF0000"/>
          <w:sz w:val="19"/>
          <w:szCs w:val="19"/>
          <w:shd w:val="clear" w:color="auto" w:fill="FFFFFF"/>
        </w:rPr>
        <w:t xml:space="preserve">that </w:t>
      </w:r>
      <w:r w:rsidR="00291F23">
        <w:rPr>
          <w:rFonts w:ascii="Arial" w:hAnsi="Arial" w:cs="Arial"/>
          <w:color w:val="FF0000"/>
          <w:sz w:val="19"/>
          <w:szCs w:val="19"/>
          <w:shd w:val="clear" w:color="auto" w:fill="FFFFFF"/>
        </w:rPr>
        <w:t xml:space="preserve">generate </w:t>
      </w:r>
      <w:r w:rsidR="00EE0B44">
        <w:rPr>
          <w:rFonts w:ascii="Arial" w:hAnsi="Arial" w:cs="Arial"/>
          <w:color w:val="FF0000"/>
          <w:sz w:val="19"/>
          <w:szCs w:val="19"/>
          <w:shd w:val="clear" w:color="auto" w:fill="FFFFFF"/>
        </w:rPr>
        <w:t>one</w:t>
      </w:r>
      <w:r w:rsidR="00291F23">
        <w:rPr>
          <w:rFonts w:ascii="Arial" w:hAnsi="Arial" w:cs="Arial"/>
          <w:color w:val="FF0000"/>
          <w:sz w:val="19"/>
          <w:szCs w:val="19"/>
          <w:shd w:val="clear" w:color="auto" w:fill="FFFFFF"/>
        </w:rPr>
        <w:t xml:space="preserve"> test case at </w:t>
      </w:r>
      <w:r w:rsidR="00897E52">
        <w:rPr>
          <w:rFonts w:ascii="Arial" w:hAnsi="Arial" w:cs="Arial"/>
          <w:color w:val="FF0000"/>
          <w:sz w:val="19"/>
          <w:szCs w:val="19"/>
          <w:shd w:val="clear" w:color="auto" w:fill="FFFFFF"/>
        </w:rPr>
        <w:t xml:space="preserve">a </w:t>
      </w:r>
      <w:r w:rsidR="00291F23">
        <w:rPr>
          <w:rFonts w:ascii="Arial" w:hAnsi="Arial" w:cs="Arial"/>
          <w:color w:val="FF0000"/>
          <w:sz w:val="19"/>
          <w:szCs w:val="19"/>
          <w:shd w:val="clear" w:color="auto" w:fill="FFFFFF"/>
        </w:rPr>
        <w:t>time)</w:t>
      </w:r>
      <w:r w:rsidR="006B7578">
        <w:rPr>
          <w:rFonts w:ascii="Arial" w:hAnsi="Arial" w:cs="Arial"/>
          <w:color w:val="FF0000"/>
          <w:sz w:val="19"/>
          <w:szCs w:val="19"/>
          <w:shd w:val="clear" w:color="auto" w:fill="FFFFFF"/>
        </w:rPr>
        <w:t>.</w:t>
      </w:r>
      <w:r w:rsidR="00291F23">
        <w:rPr>
          <w:rFonts w:ascii="Arial" w:hAnsi="Arial" w:cs="Arial"/>
          <w:color w:val="FF0000"/>
          <w:sz w:val="19"/>
          <w:szCs w:val="19"/>
          <w:shd w:val="clear" w:color="auto" w:fill="FFFFFF"/>
        </w:rPr>
        <w:t xml:space="preserve"> </w:t>
      </w:r>
      <w:r w:rsidR="00D8396B">
        <w:rPr>
          <w:rFonts w:ascii="Arial" w:hAnsi="Arial" w:cs="Arial"/>
          <w:color w:val="FF0000"/>
          <w:sz w:val="19"/>
          <w:szCs w:val="19"/>
          <w:shd w:val="clear" w:color="auto" w:fill="FFFFFF"/>
        </w:rPr>
        <w:t xml:space="preserve"> </w:t>
      </w:r>
    </w:p>
    <w:p w14:paraId="18101873" w14:textId="2F166036" w:rsidR="00112F8E" w:rsidRDefault="006D69C5" w:rsidP="00B316D9">
      <w:pPr>
        <w:rPr>
          <w:rFonts w:ascii="Arial" w:hAnsi="Arial" w:cs="Arial"/>
          <w:color w:val="FF0000"/>
          <w:sz w:val="19"/>
          <w:szCs w:val="19"/>
          <w:shd w:val="clear" w:color="auto" w:fill="FFFFFF"/>
        </w:rPr>
      </w:pPr>
      <w:r>
        <w:rPr>
          <w:rFonts w:ascii="Arial" w:hAnsi="Arial" w:cs="Arial"/>
          <w:color w:val="FF0000"/>
          <w:sz w:val="19"/>
          <w:szCs w:val="19"/>
          <w:shd w:val="clear" w:color="auto" w:fill="FFFFFF"/>
        </w:rPr>
        <w:t>This framework</w:t>
      </w:r>
      <w:r w:rsidR="00897E52">
        <w:rPr>
          <w:rFonts w:ascii="Arial" w:hAnsi="Arial" w:cs="Arial"/>
          <w:color w:val="FF0000"/>
          <w:sz w:val="19"/>
          <w:szCs w:val="19"/>
          <w:shd w:val="clear" w:color="auto" w:fill="FFFFFF"/>
        </w:rPr>
        <w:t xml:space="preserve"> can be considered to be</w:t>
      </w:r>
      <w:r w:rsidR="00A32FD9">
        <w:rPr>
          <w:rFonts w:ascii="Arial" w:hAnsi="Arial" w:cs="Arial"/>
          <w:color w:val="FF0000"/>
          <w:sz w:val="19"/>
          <w:szCs w:val="19"/>
          <w:shd w:val="clear" w:color="auto" w:fill="FFFFFF"/>
        </w:rPr>
        <w:t xml:space="preserve"> adaptive</w:t>
      </w:r>
      <w:r w:rsidR="00756F17">
        <w:rPr>
          <w:rFonts w:ascii="Arial" w:hAnsi="Arial" w:cs="Arial"/>
          <w:color w:val="FF0000"/>
          <w:sz w:val="19"/>
          <w:szCs w:val="19"/>
          <w:shd w:val="clear" w:color="auto" w:fill="FFFFFF"/>
        </w:rPr>
        <w:t xml:space="preserve"> </w:t>
      </w:r>
      <w:r w:rsidR="00311BF2">
        <w:rPr>
          <w:rFonts w:ascii="Arial" w:hAnsi="Arial" w:cs="Arial"/>
          <w:color w:val="FF0000"/>
          <w:sz w:val="19"/>
          <w:szCs w:val="19"/>
          <w:shd w:val="clear" w:color="auto" w:fill="FFFFFF"/>
        </w:rPr>
        <w:t>combinatorial</w:t>
      </w:r>
      <w:r w:rsidR="00A32FD9">
        <w:rPr>
          <w:rFonts w:ascii="Arial" w:hAnsi="Arial" w:cs="Arial"/>
          <w:color w:val="FF0000"/>
          <w:sz w:val="19"/>
          <w:szCs w:val="19"/>
          <w:shd w:val="clear" w:color="auto" w:fill="FFFFFF"/>
        </w:rPr>
        <w:t xml:space="preserve"> </w:t>
      </w:r>
      <w:r w:rsidR="009E3AB1">
        <w:rPr>
          <w:rFonts w:ascii="Arial" w:hAnsi="Arial" w:cs="Arial"/>
          <w:color w:val="FF0000"/>
          <w:sz w:val="19"/>
          <w:szCs w:val="19"/>
          <w:shd w:val="clear" w:color="auto" w:fill="FFFFFF"/>
        </w:rPr>
        <w:t>testing</w:t>
      </w:r>
      <w:r w:rsidR="008D4037">
        <w:rPr>
          <w:rFonts w:ascii="Arial" w:hAnsi="Arial" w:cs="Arial"/>
          <w:color w:val="FF0000"/>
          <w:sz w:val="19"/>
          <w:szCs w:val="19"/>
          <w:shd w:val="clear" w:color="auto" w:fill="FFFFFF"/>
        </w:rPr>
        <w:t xml:space="preserve"> [6]</w:t>
      </w:r>
      <w:r w:rsidR="00897E52">
        <w:rPr>
          <w:rFonts w:ascii="Arial" w:hAnsi="Arial" w:cs="Arial"/>
          <w:color w:val="FF0000"/>
          <w:sz w:val="19"/>
          <w:szCs w:val="19"/>
          <w:shd w:val="clear" w:color="auto" w:fill="FFFFFF"/>
        </w:rPr>
        <w:t>. However, it</w:t>
      </w:r>
      <w:r w:rsidR="00E40417">
        <w:rPr>
          <w:rFonts w:ascii="Arial" w:hAnsi="Arial" w:cs="Arial"/>
          <w:color w:val="FF0000"/>
          <w:sz w:val="19"/>
          <w:szCs w:val="19"/>
          <w:shd w:val="clear" w:color="auto" w:fill="FFFFFF"/>
        </w:rPr>
        <w:t xml:space="preserve"> </w:t>
      </w:r>
      <w:r w:rsidR="006B3694">
        <w:rPr>
          <w:rFonts w:ascii="Arial" w:hAnsi="Arial" w:cs="Arial"/>
          <w:color w:val="FF0000"/>
          <w:sz w:val="19"/>
          <w:szCs w:val="19"/>
          <w:shd w:val="clear" w:color="auto" w:fill="FFFFFF"/>
        </w:rPr>
        <w:t xml:space="preserve">works </w:t>
      </w:r>
      <w:r w:rsidR="0050061B">
        <w:rPr>
          <w:rFonts w:ascii="Arial" w:hAnsi="Arial" w:cs="Arial"/>
          <w:color w:val="FF0000"/>
          <w:sz w:val="19"/>
          <w:szCs w:val="19"/>
          <w:shd w:val="clear" w:color="auto" w:fill="FFFFFF"/>
        </w:rPr>
        <w:t xml:space="preserve">in </w:t>
      </w:r>
      <w:r w:rsidR="00EA23AF">
        <w:rPr>
          <w:rFonts w:ascii="Arial" w:hAnsi="Arial" w:cs="Arial"/>
          <w:color w:val="FF0000"/>
          <w:sz w:val="19"/>
          <w:szCs w:val="19"/>
          <w:shd w:val="clear" w:color="auto" w:fill="FFFFFF"/>
        </w:rPr>
        <w:t>a different way than all</w:t>
      </w:r>
      <w:r w:rsidR="002176FC">
        <w:rPr>
          <w:rFonts w:ascii="Arial" w:hAnsi="Arial" w:cs="Arial"/>
          <w:color w:val="FF0000"/>
          <w:sz w:val="19"/>
          <w:szCs w:val="19"/>
          <w:shd w:val="clear" w:color="auto" w:fill="FFFFFF"/>
        </w:rPr>
        <w:t xml:space="preserve"> the</w:t>
      </w:r>
      <w:r w:rsidR="00183878">
        <w:rPr>
          <w:rFonts w:ascii="Arial" w:hAnsi="Arial" w:cs="Arial"/>
          <w:color w:val="FF0000"/>
          <w:sz w:val="19"/>
          <w:szCs w:val="19"/>
          <w:shd w:val="clear" w:color="auto" w:fill="FFFFFF"/>
        </w:rPr>
        <w:t xml:space="preserve"> exist</w:t>
      </w:r>
      <w:r w:rsidR="001C036D">
        <w:rPr>
          <w:rFonts w:ascii="Arial" w:hAnsi="Arial" w:cs="Arial"/>
          <w:color w:val="FF0000"/>
          <w:sz w:val="19"/>
          <w:szCs w:val="19"/>
          <w:shd w:val="clear" w:color="auto" w:fill="FFFFFF"/>
        </w:rPr>
        <w:t>ing</w:t>
      </w:r>
      <w:r w:rsidR="00183878">
        <w:rPr>
          <w:rFonts w:ascii="Arial" w:hAnsi="Arial" w:cs="Arial"/>
          <w:color w:val="FF0000"/>
          <w:sz w:val="19"/>
          <w:szCs w:val="19"/>
          <w:shd w:val="clear" w:color="auto" w:fill="FFFFFF"/>
        </w:rPr>
        <w:t xml:space="preserve"> adaptive </w:t>
      </w:r>
      <w:r w:rsidR="00EA23AF">
        <w:rPr>
          <w:rFonts w:ascii="Arial" w:hAnsi="Arial" w:cs="Arial"/>
          <w:color w:val="FF0000"/>
          <w:sz w:val="19"/>
          <w:szCs w:val="19"/>
          <w:shd w:val="clear" w:color="auto" w:fill="FFFFFF"/>
        </w:rPr>
        <w:t>combinatorial</w:t>
      </w:r>
      <w:r w:rsidR="005C1B03">
        <w:rPr>
          <w:rFonts w:ascii="Arial" w:hAnsi="Arial" w:cs="Arial"/>
          <w:color w:val="FF0000"/>
          <w:sz w:val="19"/>
          <w:szCs w:val="19"/>
          <w:shd w:val="clear" w:color="auto" w:fill="FFFFFF"/>
        </w:rPr>
        <w:t xml:space="preserve"> testing </w:t>
      </w:r>
      <w:r w:rsidR="00897E52">
        <w:rPr>
          <w:rFonts w:ascii="Arial" w:hAnsi="Arial" w:cs="Arial"/>
          <w:color w:val="FF0000"/>
          <w:sz w:val="19"/>
          <w:szCs w:val="19"/>
          <w:shd w:val="clear" w:color="auto" w:fill="FFFFFF"/>
        </w:rPr>
        <w:t>approaches</w:t>
      </w:r>
      <w:r w:rsidR="00C3223A">
        <w:rPr>
          <w:rFonts w:ascii="Arial" w:hAnsi="Arial" w:cs="Arial"/>
          <w:color w:val="FF0000"/>
          <w:sz w:val="19"/>
          <w:szCs w:val="19"/>
          <w:shd w:val="clear" w:color="auto" w:fill="FFFFFF"/>
        </w:rPr>
        <w:t xml:space="preserve"> [6</w:t>
      </w:r>
      <w:proofErr w:type="gramStart"/>
      <w:r w:rsidR="00C3223A">
        <w:rPr>
          <w:rFonts w:ascii="Arial" w:hAnsi="Arial" w:cs="Arial"/>
          <w:color w:val="FF0000"/>
          <w:sz w:val="19"/>
          <w:szCs w:val="19"/>
          <w:shd w:val="clear" w:color="auto" w:fill="FFFFFF"/>
        </w:rPr>
        <w:t>]</w:t>
      </w:r>
      <w:r w:rsidR="003165D4">
        <w:rPr>
          <w:rFonts w:ascii="Arial" w:hAnsi="Arial" w:cs="Arial"/>
          <w:color w:val="FF0000"/>
          <w:sz w:val="19"/>
          <w:szCs w:val="19"/>
          <w:shd w:val="clear" w:color="auto" w:fill="FFFFFF"/>
        </w:rPr>
        <w:t>[</w:t>
      </w:r>
      <w:proofErr w:type="gramEnd"/>
      <w:r w:rsidR="003165D4">
        <w:rPr>
          <w:rFonts w:ascii="Arial" w:hAnsi="Arial" w:cs="Arial"/>
          <w:color w:val="FF0000"/>
          <w:sz w:val="19"/>
          <w:szCs w:val="19"/>
          <w:shd w:val="clear" w:color="auto" w:fill="FFFFFF"/>
        </w:rPr>
        <w:t>7]</w:t>
      </w:r>
      <w:r w:rsidR="00562D80">
        <w:rPr>
          <w:rFonts w:ascii="Arial" w:hAnsi="Arial" w:cs="Arial"/>
          <w:color w:val="FF0000"/>
          <w:sz w:val="19"/>
          <w:szCs w:val="19"/>
          <w:shd w:val="clear" w:color="auto" w:fill="FFFFFF"/>
        </w:rPr>
        <w:t>[8]</w:t>
      </w:r>
      <w:r w:rsidR="0019567A">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w:t>
      </w:r>
      <w:r w:rsidR="00DB0B2B">
        <w:rPr>
          <w:rFonts w:ascii="Arial" w:hAnsi="Arial" w:cs="Arial"/>
          <w:color w:val="FF0000"/>
          <w:sz w:val="19"/>
          <w:szCs w:val="19"/>
          <w:shd w:val="clear" w:color="auto" w:fill="FFFFFF"/>
        </w:rPr>
        <w:t>There are three ma</w:t>
      </w:r>
      <w:r w:rsidR="001C036D">
        <w:rPr>
          <w:rFonts w:ascii="Arial" w:hAnsi="Arial" w:cs="Arial"/>
          <w:color w:val="FF0000"/>
          <w:sz w:val="19"/>
          <w:szCs w:val="19"/>
          <w:shd w:val="clear" w:color="auto" w:fill="FFFFFF"/>
        </w:rPr>
        <w:t>jor</w:t>
      </w:r>
      <w:r w:rsidR="00DB0B2B">
        <w:rPr>
          <w:rFonts w:ascii="Arial" w:hAnsi="Arial" w:cs="Arial"/>
          <w:color w:val="FF0000"/>
          <w:sz w:val="19"/>
          <w:szCs w:val="19"/>
          <w:shd w:val="clear" w:color="auto" w:fill="FFFFFF"/>
        </w:rPr>
        <w:t xml:space="preserve"> differences: 1) </w:t>
      </w:r>
      <w:r w:rsidR="00112F8E">
        <w:rPr>
          <w:rFonts w:ascii="Arial" w:hAnsi="Arial" w:cs="Arial"/>
          <w:color w:val="FF0000"/>
          <w:sz w:val="19"/>
          <w:szCs w:val="19"/>
          <w:shd w:val="clear" w:color="auto" w:fill="FFFFFF"/>
        </w:rPr>
        <w:t xml:space="preserve">we do not generate a complete </w:t>
      </w:r>
      <w:r w:rsidR="00112F8E" w:rsidRPr="00112F8E">
        <w:rPr>
          <w:rFonts w:ascii="Arial" w:hAnsi="Arial" w:cs="Arial"/>
          <w:color w:val="FF0000"/>
          <w:sz w:val="19"/>
          <w:szCs w:val="19"/>
          <w:shd w:val="clear" w:color="auto" w:fill="FFFFFF"/>
        </w:rPr>
        <w:t xml:space="preserve">t-way covering array </w:t>
      </w:r>
      <w:r w:rsidR="001C036D">
        <w:rPr>
          <w:rFonts w:ascii="Arial" w:hAnsi="Arial" w:cs="Arial"/>
          <w:color w:val="FF0000"/>
          <w:sz w:val="19"/>
          <w:szCs w:val="19"/>
          <w:shd w:val="clear" w:color="auto" w:fill="FFFFFF"/>
        </w:rPr>
        <w:t>up front</w:t>
      </w:r>
      <w:r w:rsidR="00112F8E">
        <w:rPr>
          <w:rFonts w:ascii="Arial" w:hAnsi="Arial" w:cs="Arial"/>
          <w:color w:val="FF0000"/>
          <w:sz w:val="19"/>
          <w:szCs w:val="19"/>
          <w:shd w:val="clear" w:color="auto" w:fill="FFFFFF"/>
        </w:rPr>
        <w:t xml:space="preserve">; instead, when a failure is </w:t>
      </w:r>
      <w:r w:rsidR="00112F8E" w:rsidRPr="00112F8E">
        <w:rPr>
          <w:rFonts w:ascii="Arial" w:hAnsi="Arial" w:cs="Arial"/>
          <w:color w:val="FF0000"/>
          <w:sz w:val="19"/>
          <w:szCs w:val="19"/>
          <w:shd w:val="clear" w:color="auto" w:fill="FFFFFF"/>
        </w:rPr>
        <w:t>triggered by a test case, we i</w:t>
      </w:r>
      <w:r w:rsidR="00112F8E">
        <w:rPr>
          <w:rFonts w:ascii="Arial" w:hAnsi="Arial" w:cs="Arial"/>
          <w:color w:val="FF0000"/>
          <w:sz w:val="19"/>
          <w:szCs w:val="19"/>
          <w:shd w:val="clear" w:color="auto" w:fill="FFFFFF"/>
        </w:rPr>
        <w:t xml:space="preserve">mmediately terminate test cases </w:t>
      </w:r>
      <w:r w:rsidR="00112F8E" w:rsidRPr="00112F8E">
        <w:rPr>
          <w:rFonts w:ascii="Arial" w:hAnsi="Arial" w:cs="Arial"/>
          <w:color w:val="FF0000"/>
          <w:sz w:val="19"/>
          <w:szCs w:val="19"/>
          <w:shd w:val="clear" w:color="auto" w:fill="FFFFFF"/>
        </w:rPr>
        <w:t>generation and turn to MFS identification.</w:t>
      </w:r>
      <w:r w:rsidR="00112F8E">
        <w:rPr>
          <w:rFonts w:ascii="Arial" w:hAnsi="Arial" w:cs="Arial"/>
          <w:color w:val="FF0000"/>
          <w:sz w:val="19"/>
          <w:szCs w:val="19"/>
          <w:shd w:val="clear" w:color="auto" w:fill="FFFFFF"/>
        </w:rPr>
        <w:t xml:space="preserve"> 2) </w:t>
      </w:r>
      <w:proofErr w:type="gramStart"/>
      <w:r w:rsidR="00791B2E">
        <w:rPr>
          <w:rFonts w:ascii="Arial" w:hAnsi="Arial" w:cs="Arial"/>
          <w:color w:val="FF0000"/>
          <w:sz w:val="19"/>
          <w:szCs w:val="19"/>
          <w:shd w:val="clear" w:color="auto" w:fill="FFFFFF"/>
        </w:rPr>
        <w:t>our</w:t>
      </w:r>
      <w:proofErr w:type="gramEnd"/>
      <w:r w:rsidR="00791B2E">
        <w:rPr>
          <w:rFonts w:ascii="Arial" w:hAnsi="Arial" w:cs="Arial"/>
          <w:color w:val="FF0000"/>
          <w:sz w:val="19"/>
          <w:szCs w:val="19"/>
          <w:shd w:val="clear" w:color="auto" w:fill="FFFFFF"/>
        </w:rPr>
        <w:t xml:space="preserve"> process is</w:t>
      </w:r>
      <w:r w:rsidR="00B316D9" w:rsidRPr="00B316D9">
        <w:t xml:space="preserve"> </w:t>
      </w:r>
      <w:r w:rsidR="00B316D9">
        <w:rPr>
          <w:rFonts w:ascii="Arial" w:hAnsi="Arial" w:cs="Arial"/>
          <w:color w:val="FF0000"/>
          <w:sz w:val="19"/>
          <w:szCs w:val="19"/>
          <w:shd w:val="clear" w:color="auto" w:fill="FFFFFF"/>
        </w:rPr>
        <w:t>f</w:t>
      </w:r>
      <w:r w:rsidR="00B316D9" w:rsidRPr="00B316D9">
        <w:rPr>
          <w:rFonts w:ascii="Arial" w:hAnsi="Arial" w:cs="Arial"/>
          <w:color w:val="FF0000"/>
          <w:sz w:val="19"/>
          <w:szCs w:val="19"/>
          <w:shd w:val="clear" w:color="auto" w:fill="FFFFFF"/>
        </w:rPr>
        <w:t>ine-grained</w:t>
      </w:r>
      <w:r w:rsidR="00B316D9">
        <w:rPr>
          <w:rFonts w:ascii="Arial" w:hAnsi="Arial" w:cs="Arial"/>
          <w:color w:val="FF0000"/>
          <w:sz w:val="19"/>
          <w:szCs w:val="19"/>
          <w:shd w:val="clear" w:color="auto" w:fill="FFFFFF"/>
        </w:rPr>
        <w:t xml:space="preserve">. That is, both the test cases generation and MFS </w:t>
      </w:r>
      <w:r w:rsidR="007474C8">
        <w:rPr>
          <w:rFonts w:ascii="Arial" w:hAnsi="Arial" w:cs="Arial"/>
          <w:color w:val="FF0000"/>
          <w:sz w:val="19"/>
          <w:szCs w:val="19"/>
          <w:shd w:val="clear" w:color="auto" w:fill="FFFFFF"/>
        </w:rPr>
        <w:t>identification</w:t>
      </w:r>
      <w:r w:rsidR="00B316D9">
        <w:rPr>
          <w:rFonts w:ascii="Arial" w:hAnsi="Arial" w:cs="Arial"/>
          <w:color w:val="FF0000"/>
          <w:sz w:val="19"/>
          <w:szCs w:val="19"/>
          <w:shd w:val="clear" w:color="auto" w:fill="FFFFFF"/>
        </w:rPr>
        <w:t xml:space="preserve"> must </w:t>
      </w:r>
      <w:r w:rsidR="009812A9">
        <w:rPr>
          <w:rFonts w:ascii="Arial" w:hAnsi="Arial" w:cs="Arial"/>
          <w:color w:val="FF0000"/>
          <w:sz w:val="19"/>
          <w:szCs w:val="19"/>
          <w:shd w:val="clear" w:color="auto" w:fill="FFFFFF"/>
        </w:rPr>
        <w:t>satisfy</w:t>
      </w:r>
      <w:r w:rsidR="00B316D9">
        <w:rPr>
          <w:rFonts w:ascii="Arial" w:hAnsi="Arial" w:cs="Arial"/>
          <w:color w:val="FF0000"/>
          <w:sz w:val="19"/>
          <w:szCs w:val="19"/>
          <w:shd w:val="clear" w:color="auto" w:fill="FFFFFF"/>
        </w:rPr>
        <w:t xml:space="preserve"> the “one test case at one time”</w:t>
      </w:r>
      <w:r w:rsidR="00CF3039">
        <w:rPr>
          <w:rFonts w:ascii="Arial" w:hAnsi="Arial" w:cs="Arial"/>
          <w:color w:val="FF0000"/>
          <w:sz w:val="19"/>
          <w:szCs w:val="19"/>
          <w:shd w:val="clear" w:color="auto" w:fill="FFFFFF"/>
        </w:rPr>
        <w:t xml:space="preserve"> </w:t>
      </w:r>
      <w:r w:rsidR="00111EA6">
        <w:rPr>
          <w:rFonts w:ascii="Arial" w:hAnsi="Arial" w:cs="Arial"/>
          <w:color w:val="FF0000"/>
          <w:sz w:val="19"/>
          <w:szCs w:val="19"/>
          <w:shd w:val="clear" w:color="auto" w:fill="FFFFFF"/>
        </w:rPr>
        <w:t>criteria</w:t>
      </w:r>
      <w:r w:rsidR="00562E64">
        <w:rPr>
          <w:rFonts w:ascii="Arial" w:hAnsi="Arial" w:cs="Arial"/>
          <w:color w:val="FF0000"/>
          <w:sz w:val="19"/>
          <w:szCs w:val="19"/>
          <w:shd w:val="clear" w:color="auto" w:fill="FFFFFF"/>
        </w:rPr>
        <w:t>.</w:t>
      </w:r>
      <w:r w:rsidR="00001A9F">
        <w:rPr>
          <w:rFonts w:ascii="Arial" w:hAnsi="Arial" w:cs="Arial"/>
          <w:color w:val="FF0000"/>
          <w:sz w:val="19"/>
          <w:szCs w:val="19"/>
          <w:shd w:val="clear" w:color="auto" w:fill="FFFFFF"/>
        </w:rPr>
        <w:t xml:space="preserve"> 3) </w:t>
      </w:r>
      <w:proofErr w:type="gramStart"/>
      <w:r w:rsidR="00A671F9">
        <w:rPr>
          <w:rFonts w:ascii="Arial" w:hAnsi="Arial" w:cs="Arial"/>
          <w:color w:val="FF0000"/>
          <w:sz w:val="19"/>
          <w:szCs w:val="19"/>
          <w:shd w:val="clear" w:color="auto" w:fill="FFFFFF"/>
        </w:rPr>
        <w:t>our</w:t>
      </w:r>
      <w:proofErr w:type="gramEnd"/>
      <w:r w:rsidR="00A671F9">
        <w:rPr>
          <w:rFonts w:ascii="Arial" w:hAnsi="Arial" w:cs="Arial"/>
          <w:color w:val="FF0000"/>
          <w:sz w:val="19"/>
          <w:szCs w:val="19"/>
          <w:shd w:val="clear" w:color="auto" w:fill="FFFFFF"/>
        </w:rPr>
        <w:t xml:space="preserve"> framework</w:t>
      </w:r>
      <w:r w:rsidR="0018219B">
        <w:rPr>
          <w:rFonts w:ascii="Arial" w:hAnsi="Arial" w:cs="Arial"/>
          <w:color w:val="FF0000"/>
          <w:sz w:val="19"/>
          <w:szCs w:val="19"/>
          <w:shd w:val="clear" w:color="auto" w:fill="FFFFFF"/>
        </w:rPr>
        <w:t xml:space="preserve"> tries to </w:t>
      </w:r>
      <w:r w:rsidR="00A671F9" w:rsidRPr="00A671F9">
        <w:rPr>
          <w:rFonts w:ascii="Arial" w:hAnsi="Arial" w:cs="Arial"/>
          <w:color w:val="FF0000"/>
          <w:sz w:val="19"/>
          <w:szCs w:val="19"/>
          <w:shd w:val="clear" w:color="auto" w:fill="FFFFFF"/>
        </w:rPr>
        <w:t>alleviate</w:t>
      </w:r>
      <w:r w:rsidR="00A671F9">
        <w:rPr>
          <w:rFonts w:ascii="Arial" w:hAnsi="Arial" w:cs="Arial"/>
          <w:color w:val="FF0000"/>
          <w:sz w:val="19"/>
          <w:szCs w:val="19"/>
          <w:shd w:val="clear" w:color="auto" w:fill="FFFFFF"/>
        </w:rPr>
        <w:t xml:space="preserve"> the impact of</w:t>
      </w:r>
      <w:r w:rsidR="003310E8">
        <w:rPr>
          <w:rFonts w:ascii="Arial" w:hAnsi="Arial" w:cs="Arial"/>
          <w:color w:val="FF0000"/>
          <w:sz w:val="19"/>
          <w:szCs w:val="19"/>
          <w:shd w:val="clear" w:color="auto" w:fill="FFFFFF"/>
        </w:rPr>
        <w:t xml:space="preserve"> </w:t>
      </w:r>
      <w:r w:rsidR="00A671F9">
        <w:rPr>
          <w:rFonts w:ascii="Arial" w:hAnsi="Arial" w:cs="Arial"/>
          <w:color w:val="FF0000"/>
          <w:sz w:val="19"/>
          <w:szCs w:val="19"/>
          <w:shd w:val="clear" w:color="auto" w:fill="FFFFFF"/>
        </w:rPr>
        <w:t>the</w:t>
      </w:r>
      <w:r w:rsidR="00D60C8E">
        <w:rPr>
          <w:rFonts w:ascii="Arial" w:hAnsi="Arial" w:cs="Arial"/>
          <w:color w:val="FF0000"/>
          <w:sz w:val="19"/>
          <w:szCs w:val="19"/>
          <w:shd w:val="clear" w:color="auto" w:fill="FFFFFF"/>
        </w:rPr>
        <w:t xml:space="preserve"> three</w:t>
      </w:r>
      <w:r w:rsidR="00A671F9">
        <w:rPr>
          <w:rFonts w:ascii="Arial" w:hAnsi="Arial" w:cs="Arial"/>
          <w:color w:val="FF0000"/>
          <w:sz w:val="19"/>
          <w:szCs w:val="19"/>
          <w:shd w:val="clear" w:color="auto" w:fill="FFFFFF"/>
        </w:rPr>
        <w:t xml:space="preserve"> </w:t>
      </w:r>
      <w:r w:rsidR="003310E8">
        <w:rPr>
          <w:rFonts w:ascii="Arial" w:hAnsi="Arial" w:cs="Arial"/>
          <w:color w:val="FF0000"/>
          <w:sz w:val="19"/>
          <w:szCs w:val="19"/>
          <w:shd w:val="clear" w:color="auto" w:fill="FFFFFF"/>
        </w:rPr>
        <w:t>problems</w:t>
      </w:r>
      <w:r w:rsidR="00D60C8E">
        <w:rPr>
          <w:rFonts w:ascii="Arial" w:hAnsi="Arial" w:cs="Arial"/>
          <w:color w:val="FF0000"/>
          <w:sz w:val="19"/>
          <w:szCs w:val="19"/>
          <w:shd w:val="clear" w:color="auto" w:fill="FFFFFF"/>
        </w:rPr>
        <w:t xml:space="preserve">, i.e., </w:t>
      </w:r>
      <w:r w:rsidR="00370044">
        <w:rPr>
          <w:rFonts w:ascii="Arial" w:hAnsi="Arial" w:cs="Arial"/>
          <w:color w:val="FF0000"/>
          <w:sz w:val="19"/>
          <w:szCs w:val="19"/>
          <w:shd w:val="clear" w:color="auto" w:fill="FFFFFF"/>
        </w:rPr>
        <w:t xml:space="preserve">test cases </w:t>
      </w:r>
      <w:r w:rsidR="00D66842">
        <w:rPr>
          <w:rFonts w:ascii="Arial" w:hAnsi="Arial" w:cs="Arial"/>
          <w:color w:val="FF0000"/>
          <w:sz w:val="19"/>
          <w:szCs w:val="19"/>
          <w:shd w:val="clear" w:color="auto" w:fill="FFFFFF"/>
        </w:rPr>
        <w:t>redundancy</w:t>
      </w:r>
      <w:r w:rsidR="00370044">
        <w:rPr>
          <w:rFonts w:ascii="Arial" w:hAnsi="Arial" w:cs="Arial"/>
          <w:color w:val="FF0000"/>
          <w:sz w:val="19"/>
          <w:szCs w:val="19"/>
          <w:shd w:val="clear" w:color="auto" w:fill="FFFFFF"/>
        </w:rPr>
        <w:t>, multiple MFS appearing in one failing test case</w:t>
      </w:r>
      <w:r w:rsidR="00D60C8E">
        <w:rPr>
          <w:rFonts w:ascii="Arial" w:hAnsi="Arial" w:cs="Arial"/>
          <w:color w:val="FF0000"/>
          <w:sz w:val="19"/>
          <w:szCs w:val="19"/>
          <w:shd w:val="clear" w:color="auto" w:fill="FFFFFF"/>
        </w:rPr>
        <w:t xml:space="preserve"> and</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masking</w:t>
      </w:r>
      <w:r w:rsidR="00370044">
        <w:rPr>
          <w:rFonts w:ascii="Arial" w:hAnsi="Arial" w:cs="Arial"/>
          <w:color w:val="FF0000"/>
          <w:sz w:val="19"/>
          <w:szCs w:val="19"/>
          <w:shd w:val="clear" w:color="auto" w:fill="FFFFFF"/>
        </w:rPr>
        <w:t xml:space="preserve"> </w:t>
      </w:r>
      <w:r w:rsidR="00AC35C7">
        <w:rPr>
          <w:rFonts w:ascii="Arial" w:hAnsi="Arial" w:cs="Arial"/>
          <w:color w:val="FF0000"/>
          <w:sz w:val="19"/>
          <w:szCs w:val="19"/>
          <w:shd w:val="clear" w:color="auto" w:fill="FFFFFF"/>
        </w:rPr>
        <w:t>effects</w:t>
      </w:r>
      <w:r w:rsidR="00D60C8E">
        <w:rPr>
          <w:rFonts w:ascii="Arial" w:hAnsi="Arial" w:cs="Arial"/>
          <w:color w:val="FF0000"/>
          <w:sz w:val="19"/>
          <w:szCs w:val="19"/>
          <w:shd w:val="clear" w:color="auto" w:fill="FFFFFF"/>
        </w:rPr>
        <w:t>,</w:t>
      </w:r>
      <w:r w:rsidR="003310E8">
        <w:rPr>
          <w:rFonts w:ascii="Arial" w:hAnsi="Arial" w:cs="Arial"/>
          <w:color w:val="FF0000"/>
          <w:sz w:val="19"/>
          <w:szCs w:val="19"/>
          <w:shd w:val="clear" w:color="auto" w:fill="FFFFFF"/>
        </w:rPr>
        <w:t xml:space="preserve"> in </w:t>
      </w:r>
      <w:r w:rsidR="00A671F9">
        <w:rPr>
          <w:rFonts w:ascii="Arial" w:hAnsi="Arial" w:cs="Arial"/>
          <w:color w:val="FF0000"/>
          <w:sz w:val="19"/>
          <w:szCs w:val="19"/>
          <w:shd w:val="clear" w:color="auto" w:fill="FFFFFF"/>
        </w:rPr>
        <w:t>combinatorial testing.</w:t>
      </w:r>
    </w:p>
    <w:p w14:paraId="3C86B2A5" w14:textId="77777777" w:rsidR="00996470" w:rsidRDefault="00996470" w:rsidP="00B316D9">
      <w:pPr>
        <w:rPr>
          <w:rFonts w:ascii="Arial" w:hAnsi="Arial" w:cs="Arial"/>
          <w:color w:val="FF0000"/>
          <w:sz w:val="19"/>
          <w:szCs w:val="19"/>
          <w:shd w:val="clear" w:color="auto" w:fill="FFFFFF"/>
        </w:rPr>
      </w:pPr>
    </w:p>
    <w:p w14:paraId="168026A1" w14:textId="2FE0915E" w:rsidR="00996470" w:rsidRPr="00112F8E" w:rsidRDefault="00B14AB8" w:rsidP="00CD488E">
      <w:pPr>
        <w:rPr>
          <w:rFonts w:ascii="Arial" w:hAnsi="Arial" w:cs="Arial"/>
          <w:color w:val="FF0000"/>
          <w:sz w:val="19"/>
          <w:szCs w:val="19"/>
          <w:shd w:val="clear" w:color="auto" w:fill="FFFFFF"/>
        </w:rPr>
      </w:pPr>
      <w:r>
        <w:rPr>
          <w:rFonts w:ascii="Arial" w:hAnsi="Arial" w:cs="Arial"/>
          <w:color w:val="FF0000"/>
          <w:sz w:val="19"/>
          <w:szCs w:val="19"/>
          <w:shd w:val="clear" w:color="auto" w:fill="FFFFFF"/>
        </w:rPr>
        <w:t>Additionally,</w:t>
      </w:r>
      <w:r w:rsidR="00996470">
        <w:rPr>
          <w:rFonts w:ascii="Arial" w:hAnsi="Arial" w:cs="Arial"/>
          <w:color w:val="FF0000"/>
          <w:sz w:val="19"/>
          <w:szCs w:val="19"/>
          <w:shd w:val="clear" w:color="auto" w:fill="FFFFFF"/>
        </w:rPr>
        <w:t xml:space="preserve"> as suggested </w:t>
      </w:r>
      <w:r w:rsidR="005334AE">
        <w:rPr>
          <w:rFonts w:ascii="Arial" w:hAnsi="Arial" w:cs="Arial"/>
          <w:color w:val="FF0000"/>
          <w:sz w:val="19"/>
          <w:szCs w:val="19"/>
          <w:shd w:val="clear" w:color="auto" w:fill="FFFFFF"/>
        </w:rPr>
        <w:t>b</w:t>
      </w:r>
      <w:r w:rsidR="005334AE">
        <w:rPr>
          <w:rFonts w:ascii="Arial" w:hAnsi="Arial" w:cs="Arial" w:hint="eastAsia"/>
          <w:color w:val="FF0000"/>
          <w:sz w:val="19"/>
          <w:szCs w:val="19"/>
          <w:shd w:val="clear" w:color="auto" w:fill="FFFFFF"/>
        </w:rPr>
        <w:t>y</w:t>
      </w:r>
      <w:r w:rsidR="005334AE">
        <w:rPr>
          <w:rFonts w:ascii="Arial" w:hAnsi="Arial" w:cs="Arial"/>
          <w:color w:val="FF0000"/>
          <w:sz w:val="19"/>
          <w:szCs w:val="19"/>
          <w:shd w:val="clear" w:color="auto" w:fill="FFFFFF"/>
        </w:rPr>
        <w:t xml:space="preserve"> Comment </w:t>
      </w:r>
      <w:r w:rsidR="00303CEE">
        <w:rPr>
          <w:rFonts w:ascii="Arial" w:hAnsi="Arial" w:cs="Arial"/>
          <w:color w:val="FF0000"/>
          <w:sz w:val="19"/>
          <w:szCs w:val="19"/>
          <w:shd w:val="clear" w:color="auto" w:fill="FFFFFF"/>
        </w:rPr>
        <w:t>7, we</w:t>
      </w:r>
      <w:r w:rsidR="00B1018A">
        <w:rPr>
          <w:rFonts w:ascii="Arial" w:hAnsi="Arial" w:cs="Arial"/>
          <w:color w:val="FF0000"/>
          <w:sz w:val="19"/>
          <w:szCs w:val="19"/>
          <w:shd w:val="clear" w:color="auto" w:fill="FFFFFF"/>
        </w:rPr>
        <w:t xml:space="preserve"> ha</w:t>
      </w:r>
      <w:r w:rsidR="001C036D">
        <w:rPr>
          <w:rFonts w:ascii="Arial" w:hAnsi="Arial" w:cs="Arial"/>
          <w:color w:val="FF0000"/>
          <w:sz w:val="19"/>
          <w:szCs w:val="19"/>
          <w:shd w:val="clear" w:color="auto" w:fill="FFFFFF"/>
        </w:rPr>
        <w:t>ve</w:t>
      </w:r>
      <w:r w:rsidR="00B1018A">
        <w:rPr>
          <w:rFonts w:ascii="Arial" w:hAnsi="Arial" w:cs="Arial"/>
          <w:color w:val="FF0000"/>
          <w:sz w:val="19"/>
          <w:szCs w:val="19"/>
          <w:shd w:val="clear" w:color="auto" w:fill="FFFFFF"/>
        </w:rPr>
        <w:t xml:space="preserve"> augmented our original framework with measures</w:t>
      </w:r>
      <w:r w:rsidR="00CD488E">
        <w:rPr>
          <w:rFonts w:ascii="Arial" w:hAnsi="Arial" w:cs="Arial"/>
          <w:color w:val="FF0000"/>
          <w:sz w:val="19"/>
          <w:szCs w:val="19"/>
          <w:shd w:val="clear" w:color="auto" w:fill="FFFFFF"/>
        </w:rPr>
        <w:t xml:space="preserve"> (See Section 4.2.1)</w:t>
      </w:r>
      <w:r w:rsidR="00B1018A">
        <w:rPr>
          <w:rFonts w:ascii="Arial" w:hAnsi="Arial" w:cs="Arial"/>
          <w:color w:val="FF0000"/>
          <w:sz w:val="19"/>
          <w:szCs w:val="19"/>
          <w:shd w:val="clear" w:color="auto" w:fill="FFFFFF"/>
        </w:rPr>
        <w:t xml:space="preserve"> to handle multiple MFS, which</w:t>
      </w:r>
      <w:r w:rsidR="001C036D">
        <w:rPr>
          <w:rFonts w:ascii="Arial" w:hAnsi="Arial" w:cs="Arial"/>
          <w:color w:val="FF0000"/>
          <w:sz w:val="19"/>
          <w:szCs w:val="19"/>
          <w:shd w:val="clear" w:color="auto" w:fill="FFFFFF"/>
        </w:rPr>
        <w:t xml:space="preserve"> is</w:t>
      </w:r>
      <w:r w:rsidR="000C2C90">
        <w:rPr>
          <w:rFonts w:ascii="Arial" w:hAnsi="Arial" w:cs="Arial"/>
          <w:color w:val="FF0000"/>
          <w:sz w:val="19"/>
          <w:szCs w:val="19"/>
          <w:shd w:val="clear" w:color="auto" w:fill="FFFFFF"/>
        </w:rPr>
        <w:t xml:space="preserve"> </w:t>
      </w:r>
      <w:r w:rsidR="001C036D">
        <w:rPr>
          <w:rFonts w:ascii="Arial" w:hAnsi="Arial" w:cs="Arial"/>
          <w:color w:val="FF0000"/>
          <w:sz w:val="19"/>
          <w:szCs w:val="19"/>
          <w:shd w:val="clear" w:color="auto" w:fill="FFFFFF"/>
        </w:rPr>
        <w:t xml:space="preserve">a new </w:t>
      </w:r>
      <w:r w:rsidR="00AD40B5">
        <w:rPr>
          <w:rFonts w:ascii="Arial" w:hAnsi="Arial" w:cs="Arial"/>
          <w:color w:val="FF0000"/>
          <w:sz w:val="19"/>
          <w:szCs w:val="19"/>
          <w:shd w:val="clear" w:color="auto" w:fill="FFFFFF"/>
        </w:rPr>
        <w:t>contribution</w:t>
      </w:r>
      <w:r w:rsidR="000C2C90">
        <w:rPr>
          <w:rFonts w:ascii="Arial" w:hAnsi="Arial" w:cs="Arial"/>
          <w:color w:val="FF0000"/>
          <w:sz w:val="19"/>
          <w:szCs w:val="19"/>
          <w:shd w:val="clear" w:color="auto" w:fill="FFFFFF"/>
        </w:rPr>
        <w:t xml:space="preserve"> of this paper.</w:t>
      </w:r>
    </w:p>
    <w:p w14:paraId="4D56BB4A" w14:textId="77777777" w:rsidR="00463227" w:rsidRDefault="00463227" w:rsidP="00D7208D">
      <w:pPr>
        <w:rPr>
          <w:rFonts w:ascii="Arial" w:hAnsi="Arial" w:cs="Arial"/>
          <w:color w:val="FF0000"/>
          <w:sz w:val="19"/>
          <w:szCs w:val="19"/>
          <w:shd w:val="clear" w:color="auto" w:fill="FFFFFF"/>
        </w:rPr>
      </w:pPr>
    </w:p>
    <w:p w14:paraId="135BE6B1" w14:textId="77777777"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AC1943" w:rsidRPr="00AC1943">
        <w:t xml:space="preserve"> </w:t>
      </w:r>
      <w:proofErr w:type="spellStart"/>
      <w:r w:rsidR="00AC1943" w:rsidRPr="00AC1943">
        <w:rPr>
          <w:rFonts w:ascii="Arial" w:hAnsi="Arial" w:cs="Arial"/>
          <w:color w:val="FF0000"/>
          <w:sz w:val="19"/>
          <w:szCs w:val="19"/>
          <w:shd w:val="clear" w:color="auto" w:fill="FFFFFF"/>
        </w:rPr>
        <w:t>Nie</w:t>
      </w:r>
      <w:proofErr w:type="spellEnd"/>
      <w:r w:rsidR="00AC1943" w:rsidRPr="00AC1943">
        <w:rPr>
          <w:rFonts w:ascii="Arial" w:hAnsi="Arial" w:cs="Arial"/>
          <w:color w:val="FF0000"/>
          <w:sz w:val="19"/>
          <w:szCs w:val="19"/>
          <w:shd w:val="clear" w:color="auto" w:fill="FFFFFF"/>
        </w:rPr>
        <w:t xml:space="preserve">, </w:t>
      </w:r>
      <w:proofErr w:type="spellStart"/>
      <w:r w:rsidR="00AC1943" w:rsidRPr="00AC1943">
        <w:rPr>
          <w:rFonts w:ascii="Arial" w:hAnsi="Arial" w:cs="Arial"/>
          <w:color w:val="FF0000"/>
          <w:sz w:val="19"/>
          <w:szCs w:val="19"/>
          <w:shd w:val="clear" w:color="auto" w:fill="FFFFFF"/>
        </w:rPr>
        <w:t>Changhai</w:t>
      </w:r>
      <w:proofErr w:type="spellEnd"/>
      <w:r w:rsidR="00AC1943" w:rsidRPr="00AC1943">
        <w:rPr>
          <w:rFonts w:ascii="Arial" w:hAnsi="Arial" w:cs="Arial"/>
          <w:color w:val="FF0000"/>
          <w:sz w:val="19"/>
          <w:szCs w:val="19"/>
          <w:shd w:val="clear" w:color="auto" w:fill="FFFFFF"/>
        </w:rPr>
        <w:t xml:space="preserve">, and </w:t>
      </w:r>
      <w:proofErr w:type="spellStart"/>
      <w:r w:rsidR="00AC1943" w:rsidRPr="00AC1943">
        <w:rPr>
          <w:rFonts w:ascii="Arial" w:hAnsi="Arial" w:cs="Arial"/>
          <w:color w:val="FF0000"/>
          <w:sz w:val="19"/>
          <w:szCs w:val="19"/>
          <w:shd w:val="clear" w:color="auto" w:fill="FFFFFF"/>
        </w:rPr>
        <w:t>Hareton</w:t>
      </w:r>
      <w:proofErr w:type="spellEnd"/>
      <w:r w:rsidR="00AC1943" w:rsidRPr="00AC1943">
        <w:rPr>
          <w:rFonts w:ascii="Arial" w:hAnsi="Arial" w:cs="Arial"/>
          <w:color w:val="FF0000"/>
          <w:sz w:val="19"/>
          <w:szCs w:val="19"/>
          <w:shd w:val="clear" w:color="auto" w:fill="FFFFFF"/>
        </w:rPr>
        <w:t xml:space="preserve"> Leung. "The minimal failure-causing schema of combinatorial testing." ACM Transactions on Software Engineering and Methodology (TOSEM) 20.4 (2011): 15.</w:t>
      </w:r>
    </w:p>
    <w:p w14:paraId="47ADE1DA" w14:textId="77777777"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AA0754" w:rsidRPr="00AA0754">
        <w:t xml:space="preserve"> </w:t>
      </w:r>
      <w:r w:rsidR="00AA0754" w:rsidRPr="00AA0754">
        <w:rPr>
          <w:rFonts w:ascii="Arial" w:hAnsi="Arial" w:cs="Arial"/>
          <w:color w:val="FF0000"/>
          <w:sz w:val="19"/>
          <w:szCs w:val="19"/>
          <w:shd w:val="clear" w:color="auto" w:fill="FFFFFF"/>
        </w:rPr>
        <w:t xml:space="preserve">Zhang, </w:t>
      </w:r>
      <w:proofErr w:type="spellStart"/>
      <w:r w:rsidR="00AA0754" w:rsidRPr="00AA0754">
        <w:rPr>
          <w:rFonts w:ascii="Arial" w:hAnsi="Arial" w:cs="Arial"/>
          <w:color w:val="FF0000"/>
          <w:sz w:val="19"/>
          <w:szCs w:val="19"/>
          <w:shd w:val="clear" w:color="auto" w:fill="FFFFFF"/>
        </w:rPr>
        <w:t>Zhiqiang</w:t>
      </w:r>
      <w:proofErr w:type="spellEnd"/>
      <w:r w:rsidR="00AA0754" w:rsidRPr="00AA0754">
        <w:rPr>
          <w:rFonts w:ascii="Arial" w:hAnsi="Arial" w:cs="Arial"/>
          <w:color w:val="FF0000"/>
          <w:sz w:val="19"/>
          <w:szCs w:val="19"/>
          <w:shd w:val="clear" w:color="auto" w:fill="FFFFFF"/>
        </w:rPr>
        <w:t>, and Jian Zhang. "Characterizing failure-causing parameter interactions by adaptive testing." Proceedings of the 2011 International Symposium on Software Testing and Analysis. ACM, 2011.</w:t>
      </w:r>
    </w:p>
    <w:p w14:paraId="74BE41F5" w14:textId="77777777" w:rsidR="00463227" w:rsidRDefault="00463227"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[3]</w:t>
      </w:r>
      <w:r w:rsidR="00C86B76" w:rsidRPr="00C86B76">
        <w:t xml:space="preserve"> </w:t>
      </w:r>
      <w:r w:rsidR="00C86B76" w:rsidRPr="00C86B76">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14:paraId="41F54512" w14:textId="77777777" w:rsidR="00280D0B" w:rsidRDefault="00280D0B"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[4]</w:t>
      </w:r>
      <w:r w:rsidR="00AE76EE" w:rsidRPr="00AE76EE">
        <w:t xml:space="preserve"> </w:t>
      </w:r>
      <w:r w:rsidR="00AE76EE" w:rsidRPr="00AE76EE">
        <w:rPr>
          <w:rFonts w:ascii="Arial" w:hAnsi="Arial" w:cs="Arial"/>
          <w:color w:val="FF0000"/>
          <w:sz w:val="19"/>
          <w:szCs w:val="19"/>
          <w:shd w:val="clear" w:color="auto" w:fill="FFFFFF"/>
        </w:rPr>
        <w:t>Cohen, David M., et al. "The AETG system: An approach to testing based on combinatorial design." Software Engineering, IEEE Transactions on 23.7 (1997): 437-444.</w:t>
      </w:r>
    </w:p>
    <w:p w14:paraId="7967A11F" w14:textId="77777777" w:rsidR="008A1DBD" w:rsidRDefault="008A1DBD"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[5]</w:t>
      </w:r>
      <w:r w:rsidR="00C8513C" w:rsidRPr="00C8513C">
        <w:t xml:space="preserve"> </w:t>
      </w:r>
      <w:proofErr w:type="spellStart"/>
      <w:r w:rsidR="00C8513C" w:rsidRPr="00C8513C">
        <w:rPr>
          <w:rFonts w:ascii="Arial" w:hAnsi="Arial" w:cs="Arial"/>
          <w:color w:val="FF0000"/>
          <w:sz w:val="19"/>
          <w:szCs w:val="19"/>
          <w:shd w:val="clear" w:color="auto" w:fill="FFFFFF"/>
        </w:rPr>
        <w:t>Colbourn</w:t>
      </w:r>
      <w:proofErr w:type="spellEnd"/>
      <w:r w:rsidR="00C8513C" w:rsidRPr="00C8513C">
        <w:rPr>
          <w:rFonts w:ascii="Arial" w:hAnsi="Arial" w:cs="Arial"/>
          <w:color w:val="FF0000"/>
          <w:sz w:val="19"/>
          <w:szCs w:val="19"/>
          <w:shd w:val="clear" w:color="auto" w:fill="FFFFFF"/>
        </w:rPr>
        <w:t>, Charles J., Myra B. Cohen, and Renée Turban. "A deterministic density algorithm for pairwise interaction coverage." IASTED Conf. on Software Engineering. 2004.</w:t>
      </w:r>
    </w:p>
    <w:p w14:paraId="179D1D72" w14:textId="77777777" w:rsidR="00103498" w:rsidRDefault="0010349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[6]</w:t>
      </w:r>
      <w:r w:rsidRPr="00103498">
        <w:t xml:space="preserve"> </w:t>
      </w:r>
      <w:proofErr w:type="spellStart"/>
      <w:r w:rsidRPr="00103498">
        <w:rPr>
          <w:rFonts w:ascii="Arial" w:hAnsi="Arial" w:cs="Arial"/>
          <w:color w:val="FF0000"/>
          <w:sz w:val="19"/>
          <w:szCs w:val="19"/>
          <w:shd w:val="clear" w:color="auto" w:fill="FFFFFF"/>
        </w:rPr>
        <w:t>Nie</w:t>
      </w:r>
      <w:proofErr w:type="spellEnd"/>
      <w:r w:rsidRPr="00103498">
        <w:rPr>
          <w:rFonts w:ascii="Arial" w:hAnsi="Arial" w:cs="Arial"/>
          <w:color w:val="FF0000"/>
          <w:sz w:val="19"/>
          <w:szCs w:val="19"/>
          <w:shd w:val="clear" w:color="auto" w:fill="FFFFFF"/>
        </w:rPr>
        <w:t xml:space="preserve">, </w:t>
      </w:r>
      <w:proofErr w:type="spellStart"/>
      <w:r w:rsidRPr="00103498">
        <w:rPr>
          <w:rFonts w:ascii="Arial" w:hAnsi="Arial" w:cs="Arial"/>
          <w:color w:val="FF0000"/>
          <w:sz w:val="19"/>
          <w:szCs w:val="19"/>
          <w:shd w:val="clear" w:color="auto" w:fill="FFFFFF"/>
        </w:rPr>
        <w:t>Changhai</w:t>
      </w:r>
      <w:proofErr w:type="spellEnd"/>
      <w:r w:rsidRPr="00103498">
        <w:rPr>
          <w:rFonts w:ascii="Arial" w:hAnsi="Arial" w:cs="Arial"/>
          <w:color w:val="FF0000"/>
          <w:sz w:val="19"/>
          <w:szCs w:val="19"/>
          <w:shd w:val="clear" w:color="auto" w:fill="FFFFFF"/>
        </w:rPr>
        <w:t xml:space="preserve">, Henry Leung, and Kai-Yuan </w:t>
      </w:r>
      <w:proofErr w:type="spellStart"/>
      <w:r w:rsidRPr="00103498">
        <w:rPr>
          <w:rFonts w:ascii="Arial" w:hAnsi="Arial" w:cs="Arial"/>
          <w:color w:val="FF0000"/>
          <w:sz w:val="19"/>
          <w:szCs w:val="19"/>
          <w:shd w:val="clear" w:color="auto" w:fill="FFFFFF"/>
        </w:rPr>
        <w:t>Cai</w:t>
      </w:r>
      <w:proofErr w:type="spellEnd"/>
      <w:r w:rsidRPr="00103498">
        <w:rPr>
          <w:rFonts w:ascii="Arial" w:hAnsi="Arial" w:cs="Arial"/>
          <w:color w:val="FF0000"/>
          <w:sz w:val="19"/>
          <w:szCs w:val="19"/>
          <w:shd w:val="clear" w:color="auto" w:fill="FFFFFF"/>
        </w:rPr>
        <w:t>. "Adaptive combinatorial testing." Quality Software (QSIC), 2013 13th International Conference on. IEEE, 2013.</w:t>
      </w:r>
    </w:p>
    <w:p w14:paraId="017F6992" w14:textId="77777777" w:rsidR="00651855"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[7</w:t>
      </w:r>
      <w:r w:rsidR="00651855">
        <w:rPr>
          <w:rFonts w:ascii="Arial" w:hAnsi="Arial" w:cs="Arial"/>
          <w:color w:val="FF0000"/>
          <w:sz w:val="19"/>
          <w:szCs w:val="19"/>
          <w:shd w:val="clear" w:color="auto" w:fill="FFFFFF"/>
        </w:rPr>
        <w:t>]</w:t>
      </w:r>
      <w:r w:rsidR="00ED762A" w:rsidRPr="00ED762A">
        <w:t xml:space="preserve"> </w:t>
      </w:r>
      <w:proofErr w:type="spellStart"/>
      <w:r w:rsidR="00ED762A" w:rsidRPr="00ED762A">
        <w:rPr>
          <w:rFonts w:ascii="Arial" w:hAnsi="Arial" w:cs="Arial"/>
          <w:color w:val="FF0000"/>
          <w:sz w:val="19"/>
          <w:szCs w:val="19"/>
          <w:shd w:val="clear" w:color="auto" w:fill="FFFFFF"/>
        </w:rPr>
        <w:t>Dumlu</w:t>
      </w:r>
      <w:proofErr w:type="spellEnd"/>
      <w:r w:rsidR="00ED762A" w:rsidRPr="00ED762A">
        <w:rPr>
          <w:rFonts w:ascii="Arial" w:hAnsi="Arial" w:cs="Arial"/>
          <w:color w:val="FF0000"/>
          <w:sz w:val="19"/>
          <w:szCs w:val="19"/>
          <w:shd w:val="clear" w:color="auto" w:fill="FFFFFF"/>
        </w:rPr>
        <w:t xml:space="preserve">, </w:t>
      </w:r>
      <w:proofErr w:type="spellStart"/>
      <w:r w:rsidR="00ED762A" w:rsidRPr="00ED762A">
        <w:rPr>
          <w:rFonts w:ascii="Arial" w:hAnsi="Arial" w:cs="Arial"/>
          <w:color w:val="FF0000"/>
          <w:sz w:val="19"/>
          <w:szCs w:val="19"/>
          <w:shd w:val="clear" w:color="auto" w:fill="FFFFFF"/>
        </w:rPr>
        <w:t>Emine</w:t>
      </w:r>
      <w:proofErr w:type="spellEnd"/>
      <w:r w:rsidR="00ED762A" w:rsidRPr="00ED762A">
        <w:rPr>
          <w:rFonts w:ascii="Arial" w:hAnsi="Arial" w:cs="Arial"/>
          <w:color w:val="FF0000"/>
          <w:sz w:val="19"/>
          <w:szCs w:val="19"/>
          <w:shd w:val="clear" w:color="auto" w:fill="FFFFFF"/>
        </w:rPr>
        <w:t>, et al. "Feedback driven adaptive combinatorial testing." Proceedings of the 2011 International Symposium on Software Testing and Analysis. ACM, 2011.</w:t>
      </w:r>
    </w:p>
    <w:p w14:paraId="1001C0A3" w14:textId="77777777" w:rsidR="00B51EEB" w:rsidRDefault="00F53D48"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[8</w:t>
      </w:r>
      <w:r w:rsidR="00B51EEB">
        <w:rPr>
          <w:rFonts w:ascii="Arial" w:hAnsi="Arial" w:cs="Arial"/>
          <w:color w:val="FF0000"/>
          <w:sz w:val="19"/>
          <w:szCs w:val="19"/>
          <w:shd w:val="clear" w:color="auto" w:fill="FFFFFF"/>
        </w:rPr>
        <w:t>]</w:t>
      </w:r>
      <w:r w:rsidR="001D4015" w:rsidRPr="001D4015">
        <w:t xml:space="preserve"> </w:t>
      </w:r>
      <w:r w:rsidR="001D4015" w:rsidRPr="001D4015">
        <w:rPr>
          <w:rFonts w:ascii="Arial" w:hAnsi="Arial" w:cs="Arial"/>
          <w:color w:val="FF0000"/>
          <w:sz w:val="19"/>
          <w:szCs w:val="19"/>
          <w:shd w:val="clear" w:color="auto" w:fill="FFFFFF"/>
        </w:rPr>
        <w:t xml:space="preserve">Yilmaz, </w:t>
      </w:r>
      <w:proofErr w:type="spellStart"/>
      <w:r w:rsidR="001D4015" w:rsidRPr="001D4015">
        <w:rPr>
          <w:rFonts w:ascii="Arial" w:hAnsi="Arial" w:cs="Arial"/>
          <w:color w:val="FF0000"/>
          <w:sz w:val="19"/>
          <w:szCs w:val="19"/>
          <w:shd w:val="clear" w:color="auto" w:fill="FFFFFF"/>
        </w:rPr>
        <w:t>Cemal</w:t>
      </w:r>
      <w:proofErr w:type="spellEnd"/>
      <w:r w:rsidR="001D4015" w:rsidRPr="001D4015">
        <w:rPr>
          <w:rFonts w:ascii="Arial" w:hAnsi="Arial" w:cs="Arial"/>
          <w:color w:val="FF0000"/>
          <w:sz w:val="19"/>
          <w:szCs w:val="19"/>
          <w:shd w:val="clear" w:color="auto" w:fill="FFFFFF"/>
        </w:rPr>
        <w:t>, et al. "Moving forward with combinatorial interaction testing." Computer 2 (2014): 37-45.</w:t>
      </w:r>
    </w:p>
    <w:p w14:paraId="2E47E257" w14:textId="77777777" w:rsidR="00DA45D5" w:rsidRPr="00D8396B" w:rsidRDefault="00DA45D5" w:rsidP="00D7208D">
      <w:pPr>
        <w:rPr>
          <w:rFonts w:ascii="Arial" w:hAnsi="Arial" w:cs="Arial"/>
          <w:color w:val="222222"/>
          <w:sz w:val="19"/>
          <w:szCs w:val="19"/>
          <w:shd w:val="clear" w:color="auto" w:fill="FFFFFF"/>
        </w:rPr>
      </w:pPr>
    </w:p>
    <w:p w14:paraId="16C300A2" w14:textId="77777777" w:rsidR="00EA74E9" w:rsidRDefault="00BC546F" w:rsidP="00D7208D">
      <w:pPr>
        <w:rPr>
          <w:rFonts w:ascii="Arial" w:hAnsi="Arial" w:cs="Arial"/>
          <w:b/>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3:</w:t>
      </w:r>
      <w:r w:rsidR="00D7208D">
        <w:rPr>
          <w:rFonts w:ascii="Arial" w:hAnsi="Arial" w:cs="Arial"/>
          <w:color w:val="222222"/>
          <w:sz w:val="19"/>
          <w:szCs w:val="19"/>
        </w:rPr>
        <w:br/>
      </w:r>
      <w:r w:rsidR="00D7208D">
        <w:rPr>
          <w:rFonts w:ascii="Arial" w:hAnsi="Arial" w:cs="Arial"/>
          <w:color w:val="222222"/>
          <w:sz w:val="19"/>
          <w:szCs w:val="19"/>
        </w:rPr>
        <w:br/>
      </w:r>
      <w:r w:rsidR="00D7208D" w:rsidRPr="00C32B7A">
        <w:rPr>
          <w:rFonts w:ascii="Arial" w:hAnsi="Arial" w:cs="Arial"/>
          <w:color w:val="222222"/>
          <w:sz w:val="19"/>
          <w:szCs w:val="19"/>
          <w:shd w:val="clear" w:color="auto" w:fill="FFFFFF"/>
        </w:rPr>
        <w:t>Another issue is that throughout the paper it is claimed that the proposed approach determines minimal failure-</w:t>
      </w:r>
      <w:r w:rsidR="00D7208D" w:rsidRPr="00C32B7A">
        <w:rPr>
          <w:rFonts w:ascii="Arial" w:hAnsi="Arial" w:cs="Arial"/>
          <w:color w:val="222222"/>
          <w:sz w:val="19"/>
          <w:szCs w:val="19"/>
          <w:shd w:val="clear" w:color="auto" w:fill="FFFFFF"/>
        </w:rPr>
        <w:lastRenderedPageBreak/>
        <w:t>causing schema (MFS) as it is defined in Definition 4. However, as also discussed in Section 4.5, the proposed approach does not guarantee to find MFS. Therefore, either the definition or the terminology used throughout the paper should be changed, because the proposed approach can in general determine **likely** failure-inducing option setting combinations, nothing more.</w:t>
      </w:r>
    </w:p>
    <w:p w14:paraId="51FBFA97" w14:textId="77777777" w:rsidR="00EB3A38" w:rsidRDefault="00EB3A38" w:rsidP="00D7208D">
      <w:pPr>
        <w:rPr>
          <w:rFonts w:ascii="Arial" w:hAnsi="Arial" w:cs="Arial"/>
          <w:b/>
          <w:color w:val="222222"/>
          <w:sz w:val="19"/>
          <w:szCs w:val="19"/>
          <w:shd w:val="clear" w:color="auto" w:fill="FFFFFF"/>
        </w:rPr>
      </w:pPr>
    </w:p>
    <w:p w14:paraId="4AC949BC" w14:textId="77777777" w:rsidR="00EB3A38" w:rsidRDefault="00EB3A38"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FA6468">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Yes, we agree.</w:t>
      </w:r>
      <w:r w:rsidR="00EF4B1F">
        <w:rPr>
          <w:rFonts w:ascii="Arial" w:hAnsi="Arial" w:cs="Arial"/>
          <w:color w:val="FF0000"/>
          <w:sz w:val="19"/>
          <w:szCs w:val="19"/>
          <w:shd w:val="clear" w:color="auto" w:fill="FFFFFF"/>
        </w:rPr>
        <w:t xml:space="preserve"> </w:t>
      </w:r>
      <w:r w:rsidR="00545C84">
        <w:rPr>
          <w:rFonts w:ascii="Arial" w:hAnsi="Arial" w:cs="Arial"/>
          <w:color w:val="FF0000"/>
          <w:sz w:val="19"/>
          <w:szCs w:val="19"/>
          <w:shd w:val="clear" w:color="auto" w:fill="FFFFFF"/>
        </w:rPr>
        <w:t xml:space="preserve"> </w:t>
      </w:r>
      <w:r w:rsidR="00FA6468">
        <w:rPr>
          <w:rFonts w:ascii="Arial" w:hAnsi="Arial" w:cs="Arial"/>
          <w:color w:val="FF0000"/>
          <w:sz w:val="19"/>
          <w:szCs w:val="19"/>
          <w:shd w:val="clear" w:color="auto" w:fill="FFFFFF"/>
        </w:rPr>
        <w:t>As suggested,</w:t>
      </w:r>
      <w:r w:rsidR="00545C84">
        <w:rPr>
          <w:rFonts w:ascii="Arial" w:hAnsi="Arial" w:cs="Arial"/>
          <w:color w:val="FF0000"/>
          <w:sz w:val="19"/>
          <w:szCs w:val="19"/>
          <w:shd w:val="clear" w:color="auto" w:fill="FFFFFF"/>
        </w:rPr>
        <w:t xml:space="preserve"> we </w:t>
      </w:r>
      <w:r w:rsidR="00826EC6">
        <w:rPr>
          <w:rFonts w:ascii="Arial" w:hAnsi="Arial" w:cs="Arial"/>
          <w:color w:val="FF0000"/>
          <w:sz w:val="19"/>
          <w:szCs w:val="19"/>
          <w:shd w:val="clear" w:color="auto" w:fill="FFFFFF"/>
        </w:rPr>
        <w:t xml:space="preserve">have </w:t>
      </w:r>
      <w:r w:rsidR="00BA69E0">
        <w:rPr>
          <w:rFonts w:ascii="Arial" w:hAnsi="Arial" w:cs="Arial" w:hint="eastAsia"/>
          <w:color w:val="FF0000"/>
          <w:sz w:val="19"/>
          <w:szCs w:val="19"/>
          <w:shd w:val="clear" w:color="auto" w:fill="FFFFFF"/>
        </w:rPr>
        <w:t>added</w:t>
      </w:r>
      <w:r w:rsidR="00BA69E0">
        <w:rPr>
          <w:rFonts w:ascii="Arial" w:hAnsi="Arial" w:cs="Arial"/>
          <w:color w:val="FF0000"/>
          <w:sz w:val="19"/>
          <w:szCs w:val="19"/>
          <w:shd w:val="clear" w:color="auto" w:fill="FFFFFF"/>
        </w:rPr>
        <w:t xml:space="preserve"> one </w:t>
      </w:r>
      <w:r w:rsidR="00586F89">
        <w:rPr>
          <w:rFonts w:ascii="Arial" w:hAnsi="Arial" w:cs="Arial"/>
          <w:color w:val="FF0000"/>
          <w:sz w:val="19"/>
          <w:szCs w:val="19"/>
          <w:shd w:val="clear" w:color="auto" w:fill="FFFFFF"/>
        </w:rPr>
        <w:t>paragraph (</w:t>
      </w:r>
      <w:r w:rsidR="008353D4">
        <w:rPr>
          <w:rFonts w:ascii="Arial" w:hAnsi="Arial" w:cs="Arial" w:hint="eastAsia"/>
          <w:color w:val="FF0000"/>
          <w:sz w:val="19"/>
          <w:szCs w:val="19"/>
          <w:shd w:val="clear" w:color="auto" w:fill="FFFFFF"/>
        </w:rPr>
        <w:t>last paragraph in Section 2, Page</w:t>
      </w:r>
      <w:r w:rsidR="008353D4">
        <w:rPr>
          <w:rFonts w:ascii="Arial" w:hAnsi="Arial" w:cs="Arial"/>
          <w:color w:val="FF0000"/>
          <w:sz w:val="19"/>
          <w:szCs w:val="19"/>
          <w:shd w:val="clear" w:color="auto" w:fill="FFFFFF"/>
        </w:rPr>
        <w:t xml:space="preserve">) to </w:t>
      </w:r>
      <w:r w:rsidR="005C4BA0" w:rsidRPr="005C4BA0">
        <w:rPr>
          <w:rFonts w:ascii="Arial" w:hAnsi="Arial" w:cs="Arial"/>
          <w:color w:val="FF0000"/>
          <w:sz w:val="19"/>
          <w:szCs w:val="19"/>
          <w:shd w:val="clear" w:color="auto" w:fill="FFFFFF"/>
        </w:rPr>
        <w:t>emphasize</w:t>
      </w:r>
      <w:r w:rsidR="005C4BA0">
        <w:rPr>
          <w:rFonts w:ascii="Arial" w:hAnsi="Arial" w:cs="Arial"/>
          <w:color w:val="FF0000"/>
          <w:sz w:val="19"/>
          <w:szCs w:val="19"/>
          <w:shd w:val="clear" w:color="auto" w:fill="FFFFFF"/>
        </w:rPr>
        <w:t xml:space="preserve"> this point.</w:t>
      </w:r>
    </w:p>
    <w:p w14:paraId="271E8F69" w14:textId="77777777" w:rsidR="00EB3A38" w:rsidRDefault="00EB3A38" w:rsidP="00D7208D">
      <w:pPr>
        <w:rPr>
          <w:rFonts w:ascii="Arial" w:hAnsi="Arial" w:cs="Arial"/>
          <w:b/>
          <w:color w:val="222222"/>
          <w:sz w:val="19"/>
          <w:szCs w:val="19"/>
          <w:shd w:val="clear" w:color="auto" w:fill="FFFFFF"/>
        </w:rPr>
      </w:pPr>
    </w:p>
    <w:p w14:paraId="5A706804" w14:textId="77777777" w:rsidR="002B7965" w:rsidRDefault="00EA74E9"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4:</w:t>
      </w:r>
      <w:r w:rsidR="00D7208D" w:rsidRPr="00E4525D">
        <w:rPr>
          <w:rFonts w:ascii="Arial" w:hAnsi="Arial" w:cs="Arial"/>
          <w:b/>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It is good that the authors summarized the shortcomings of traditional CIT approaches in the presence of masking effects and multiple MFS in a single configuration. However, it is not clear how masking effects differ from multiple MFS. I would say that multiple MFS may cause masking effects. If so, these are not two separate concepts (in the sense that one causes the other) and they should be treated accordingly in the paper.</w:t>
      </w:r>
    </w:p>
    <w:p w14:paraId="25533620" w14:textId="77777777" w:rsidR="002B7965" w:rsidRDefault="002B7965" w:rsidP="00D7208D">
      <w:pPr>
        <w:rPr>
          <w:rFonts w:ascii="Arial" w:hAnsi="Arial" w:cs="Arial"/>
          <w:color w:val="222222"/>
          <w:sz w:val="19"/>
          <w:szCs w:val="19"/>
          <w:shd w:val="clear" w:color="auto" w:fill="FFFFFF"/>
        </w:rPr>
      </w:pPr>
    </w:p>
    <w:p w14:paraId="045026D8" w14:textId="125A4278" w:rsidR="00E727E9" w:rsidRDefault="002B7965" w:rsidP="00E727E9">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9201EC">
        <w:rPr>
          <w:rFonts w:ascii="Arial" w:hAnsi="Arial" w:cs="Arial"/>
          <w:color w:val="FF0000"/>
          <w:sz w:val="19"/>
          <w:szCs w:val="19"/>
          <w:shd w:val="clear" w:color="auto" w:fill="FFFFFF"/>
        </w:rPr>
        <w:t xml:space="preserve"> </w:t>
      </w:r>
      <w:r w:rsidR="0000621B">
        <w:rPr>
          <w:rFonts w:ascii="Arial" w:hAnsi="Arial" w:cs="Arial"/>
          <w:color w:val="FF0000"/>
          <w:sz w:val="19"/>
          <w:szCs w:val="19"/>
          <w:shd w:val="clear" w:color="auto" w:fill="FFFFFF"/>
        </w:rPr>
        <w:t xml:space="preserve">Yes, we agree that multiple MFS may cause masking effects. </w:t>
      </w:r>
      <w:r w:rsidR="001760FC">
        <w:rPr>
          <w:rFonts w:ascii="Arial" w:hAnsi="Arial" w:cs="Arial"/>
          <w:color w:val="FF0000"/>
          <w:sz w:val="19"/>
          <w:szCs w:val="19"/>
          <w:shd w:val="clear" w:color="auto" w:fill="FFFFFF"/>
        </w:rPr>
        <w:t xml:space="preserve"> T</w:t>
      </w:r>
      <w:r w:rsidR="001760FC" w:rsidRPr="001760FC">
        <w:rPr>
          <w:rFonts w:ascii="Arial" w:hAnsi="Arial" w:cs="Arial"/>
          <w:color w:val="FF0000"/>
          <w:sz w:val="19"/>
          <w:szCs w:val="19"/>
          <w:shd w:val="clear" w:color="auto" w:fill="FFFFFF"/>
        </w:rPr>
        <w:t xml:space="preserve">hese two </w:t>
      </w:r>
      <w:r w:rsidR="00272C33">
        <w:rPr>
          <w:rFonts w:ascii="Arial" w:hAnsi="Arial" w:cs="Arial"/>
          <w:color w:val="FF0000"/>
          <w:sz w:val="19"/>
          <w:szCs w:val="19"/>
          <w:shd w:val="clear" w:color="auto" w:fill="FFFFFF"/>
        </w:rPr>
        <w:t>concepts</w:t>
      </w:r>
      <w:r w:rsidR="00272C33" w:rsidRPr="001760FC">
        <w:rPr>
          <w:rFonts w:ascii="Arial" w:hAnsi="Arial" w:cs="Arial"/>
          <w:color w:val="FF0000"/>
          <w:sz w:val="19"/>
          <w:szCs w:val="19"/>
          <w:shd w:val="clear" w:color="auto" w:fill="FFFFFF"/>
        </w:rPr>
        <w:t xml:space="preserve"> </w:t>
      </w:r>
      <w:r w:rsidR="00272C33">
        <w:rPr>
          <w:rFonts w:ascii="Arial" w:hAnsi="Arial" w:cs="Arial"/>
          <w:color w:val="FF0000"/>
          <w:sz w:val="19"/>
          <w:szCs w:val="19"/>
          <w:shd w:val="clear" w:color="auto" w:fill="FFFFFF"/>
        </w:rPr>
        <w:t>are concerned with</w:t>
      </w:r>
      <w:r w:rsidR="001760FC" w:rsidRPr="001760FC">
        <w:rPr>
          <w:rFonts w:ascii="Arial" w:hAnsi="Arial" w:cs="Arial"/>
          <w:color w:val="FF0000"/>
          <w:sz w:val="19"/>
          <w:szCs w:val="19"/>
          <w:shd w:val="clear" w:color="auto" w:fill="FFFFFF"/>
        </w:rPr>
        <w:t xml:space="preserve"> different aspects of combinatorial testing. The </w:t>
      </w:r>
      <w:r w:rsidR="001760FC">
        <w:rPr>
          <w:rFonts w:ascii="Arial" w:hAnsi="Arial" w:cs="Arial"/>
          <w:color w:val="FF0000"/>
          <w:sz w:val="19"/>
          <w:szCs w:val="19"/>
          <w:shd w:val="clear" w:color="auto" w:fill="FFFFFF"/>
        </w:rPr>
        <w:t>masking effects</w:t>
      </w:r>
      <w:r w:rsidR="001760FC" w:rsidRPr="001760FC">
        <w:rPr>
          <w:rFonts w:ascii="Arial" w:hAnsi="Arial" w:cs="Arial"/>
          <w:color w:val="FF0000"/>
          <w:sz w:val="19"/>
          <w:szCs w:val="19"/>
          <w:shd w:val="clear" w:color="auto" w:fill="FFFFFF"/>
        </w:rPr>
        <w:t xml:space="preserve"> </w:t>
      </w:r>
      <w:r w:rsidR="00272C33">
        <w:rPr>
          <w:rFonts w:ascii="Arial" w:hAnsi="Arial" w:cs="Arial"/>
          <w:color w:val="FF0000"/>
          <w:sz w:val="19"/>
          <w:szCs w:val="19"/>
          <w:shd w:val="clear" w:color="auto" w:fill="FFFFFF"/>
        </w:rPr>
        <w:t xml:space="preserve">is </w:t>
      </w:r>
      <w:r w:rsidR="001760FC" w:rsidRPr="001760FC">
        <w:rPr>
          <w:rFonts w:ascii="Arial" w:hAnsi="Arial" w:cs="Arial"/>
          <w:color w:val="FF0000"/>
          <w:sz w:val="19"/>
          <w:szCs w:val="19"/>
          <w:shd w:val="clear" w:color="auto" w:fill="FFFFFF"/>
        </w:rPr>
        <w:t xml:space="preserve">mainly </w:t>
      </w:r>
      <w:r w:rsidR="00272C33">
        <w:rPr>
          <w:rFonts w:ascii="Arial" w:hAnsi="Arial" w:cs="Arial"/>
          <w:color w:val="FF0000"/>
          <w:sz w:val="19"/>
          <w:szCs w:val="19"/>
          <w:shd w:val="clear" w:color="auto" w:fill="FFFFFF"/>
        </w:rPr>
        <w:t>concerned</w:t>
      </w:r>
      <w:r w:rsidR="00272C33" w:rsidRPr="001760FC">
        <w:rPr>
          <w:rFonts w:ascii="Arial" w:hAnsi="Arial" w:cs="Arial"/>
          <w:color w:val="FF0000"/>
          <w:sz w:val="19"/>
          <w:szCs w:val="19"/>
          <w:shd w:val="clear" w:color="auto" w:fill="FFFFFF"/>
        </w:rPr>
        <w:t xml:space="preserve"> </w:t>
      </w:r>
      <w:r w:rsidR="00272C33">
        <w:rPr>
          <w:rFonts w:ascii="Arial" w:hAnsi="Arial" w:cs="Arial"/>
          <w:color w:val="FF0000"/>
          <w:sz w:val="19"/>
          <w:szCs w:val="19"/>
          <w:shd w:val="clear" w:color="auto" w:fill="FFFFFF"/>
        </w:rPr>
        <w:t xml:space="preserve">with </w:t>
      </w:r>
      <w:r w:rsidR="001760FC" w:rsidRPr="001760FC">
        <w:rPr>
          <w:rFonts w:ascii="Arial" w:hAnsi="Arial" w:cs="Arial"/>
          <w:color w:val="FF0000"/>
          <w:sz w:val="19"/>
          <w:szCs w:val="19"/>
          <w:shd w:val="clear" w:color="auto" w:fill="FFFFFF"/>
        </w:rPr>
        <w:t xml:space="preserve">the test </w:t>
      </w:r>
      <w:r w:rsidR="00272C33">
        <w:rPr>
          <w:rFonts w:ascii="Arial" w:hAnsi="Arial" w:cs="Arial"/>
          <w:color w:val="FF0000"/>
          <w:sz w:val="19"/>
          <w:szCs w:val="19"/>
          <w:shd w:val="clear" w:color="auto" w:fill="FFFFFF"/>
        </w:rPr>
        <w:t>adequacy</w:t>
      </w:r>
      <w:r w:rsidR="001760FC" w:rsidRPr="001760FC">
        <w:rPr>
          <w:rFonts w:ascii="Arial" w:hAnsi="Arial" w:cs="Arial"/>
          <w:color w:val="FF0000"/>
          <w:sz w:val="19"/>
          <w:szCs w:val="19"/>
          <w:shd w:val="clear" w:color="auto" w:fill="FFFFFF"/>
        </w:rPr>
        <w:t xml:space="preserve"> of CT, which can be regarded as a metric to evaluate how ma</w:t>
      </w:r>
      <w:r w:rsidR="00647EC2">
        <w:rPr>
          <w:rFonts w:ascii="Arial" w:hAnsi="Arial" w:cs="Arial"/>
          <w:color w:val="FF0000"/>
          <w:sz w:val="19"/>
          <w:szCs w:val="19"/>
          <w:shd w:val="clear" w:color="auto" w:fill="FFFFFF"/>
        </w:rPr>
        <w:t>ny schemas are actually tested [1]</w:t>
      </w:r>
      <w:r w:rsidR="001760FC" w:rsidRPr="001760FC">
        <w:rPr>
          <w:rFonts w:ascii="Arial" w:hAnsi="Arial" w:cs="Arial"/>
          <w:color w:val="FF0000"/>
          <w:sz w:val="19"/>
          <w:szCs w:val="19"/>
          <w:shd w:val="clear" w:color="auto" w:fill="FFFFFF"/>
        </w:rPr>
        <w:t xml:space="preserve">. While for </w:t>
      </w:r>
      <w:r w:rsidR="00F229C8">
        <w:rPr>
          <w:rFonts w:ascii="Arial" w:hAnsi="Arial" w:cs="Arial"/>
          <w:color w:val="FF0000"/>
          <w:sz w:val="19"/>
          <w:szCs w:val="19"/>
          <w:shd w:val="clear" w:color="auto" w:fill="FFFFFF"/>
        </w:rPr>
        <w:t>multiple MFS problem</w:t>
      </w:r>
      <w:r w:rsidR="001760FC" w:rsidRPr="001760FC">
        <w:rPr>
          <w:rFonts w:ascii="Arial" w:hAnsi="Arial" w:cs="Arial"/>
          <w:color w:val="FF0000"/>
          <w:sz w:val="19"/>
          <w:szCs w:val="19"/>
          <w:shd w:val="clear" w:color="auto" w:fill="FFFFFF"/>
        </w:rPr>
        <w:t xml:space="preserve">, it </w:t>
      </w:r>
      <w:r w:rsidR="00C757E4">
        <w:rPr>
          <w:rFonts w:ascii="Arial" w:hAnsi="Arial" w:cs="Arial"/>
          <w:color w:val="FF0000"/>
          <w:sz w:val="19"/>
          <w:szCs w:val="19"/>
          <w:shd w:val="clear" w:color="auto" w:fill="FFFFFF"/>
        </w:rPr>
        <w:t xml:space="preserve">is </w:t>
      </w:r>
      <w:r w:rsidR="001760FC" w:rsidRPr="001760FC">
        <w:rPr>
          <w:rFonts w:ascii="Arial" w:hAnsi="Arial" w:cs="Arial"/>
          <w:color w:val="FF0000"/>
          <w:sz w:val="19"/>
          <w:szCs w:val="19"/>
          <w:shd w:val="clear" w:color="auto" w:fill="FFFFFF"/>
        </w:rPr>
        <w:t xml:space="preserve">mainly </w:t>
      </w:r>
      <w:r w:rsidR="00C757E4">
        <w:rPr>
          <w:rFonts w:ascii="Arial" w:hAnsi="Arial" w:cs="Arial"/>
          <w:color w:val="FF0000"/>
          <w:sz w:val="19"/>
          <w:szCs w:val="19"/>
          <w:shd w:val="clear" w:color="auto" w:fill="FFFFFF"/>
        </w:rPr>
        <w:t>concerned with</w:t>
      </w:r>
      <w:r w:rsidR="001760FC" w:rsidRPr="001760FC">
        <w:rPr>
          <w:rFonts w:ascii="Arial" w:hAnsi="Arial" w:cs="Arial"/>
          <w:color w:val="FF0000"/>
          <w:sz w:val="19"/>
          <w:szCs w:val="19"/>
          <w:shd w:val="clear" w:color="auto" w:fill="FFFFFF"/>
        </w:rPr>
        <w:t xml:space="preserve"> the quality of MFS identification. </w:t>
      </w:r>
      <w:r w:rsidR="00C757E4">
        <w:rPr>
          <w:rFonts w:ascii="Arial" w:hAnsi="Arial" w:cs="Arial"/>
          <w:color w:val="FF0000"/>
          <w:sz w:val="19"/>
          <w:szCs w:val="19"/>
          <w:shd w:val="clear" w:color="auto" w:fill="FFFFFF"/>
        </w:rPr>
        <w:t>For clarify of presentation</w:t>
      </w:r>
      <w:r w:rsidR="001760FC" w:rsidRPr="001760FC">
        <w:rPr>
          <w:rFonts w:ascii="Arial" w:hAnsi="Arial" w:cs="Arial"/>
          <w:color w:val="FF0000"/>
          <w:sz w:val="19"/>
          <w:szCs w:val="19"/>
          <w:shd w:val="clear" w:color="auto" w:fill="FFFFFF"/>
        </w:rPr>
        <w:t xml:space="preserve">, we separately discuss these two </w:t>
      </w:r>
      <w:r w:rsidR="00C757E4">
        <w:rPr>
          <w:rFonts w:ascii="Arial" w:hAnsi="Arial" w:cs="Arial"/>
          <w:color w:val="FF0000"/>
          <w:sz w:val="19"/>
          <w:szCs w:val="19"/>
          <w:shd w:val="clear" w:color="auto" w:fill="FFFFFF"/>
        </w:rPr>
        <w:t>concept</w:t>
      </w:r>
      <w:r w:rsidR="00C757E4" w:rsidRPr="001760FC">
        <w:rPr>
          <w:rFonts w:ascii="Arial" w:hAnsi="Arial" w:cs="Arial"/>
          <w:color w:val="FF0000"/>
          <w:sz w:val="19"/>
          <w:szCs w:val="19"/>
          <w:shd w:val="clear" w:color="auto" w:fill="FFFFFF"/>
        </w:rPr>
        <w:t xml:space="preserve">s </w:t>
      </w:r>
      <w:r w:rsidR="001760FC" w:rsidRPr="001760FC">
        <w:rPr>
          <w:rFonts w:ascii="Arial" w:hAnsi="Arial" w:cs="Arial"/>
          <w:color w:val="FF0000"/>
          <w:sz w:val="19"/>
          <w:szCs w:val="19"/>
          <w:shd w:val="clear" w:color="auto" w:fill="FFFFFF"/>
        </w:rPr>
        <w:t>later in this paper.</w:t>
      </w:r>
      <w:r w:rsidR="00CF6E0A">
        <w:rPr>
          <w:rFonts w:ascii="Arial" w:hAnsi="Arial" w:cs="Arial"/>
          <w:color w:val="FF0000"/>
          <w:sz w:val="19"/>
          <w:szCs w:val="19"/>
          <w:shd w:val="clear" w:color="auto" w:fill="FFFFFF"/>
        </w:rPr>
        <w:t xml:space="preserve"> </w:t>
      </w:r>
      <w:r w:rsidR="00C757E4">
        <w:rPr>
          <w:rFonts w:ascii="Arial" w:hAnsi="Arial" w:cs="Arial"/>
          <w:color w:val="FF0000"/>
          <w:sz w:val="19"/>
          <w:szCs w:val="19"/>
          <w:shd w:val="clear" w:color="auto" w:fill="FFFFFF"/>
        </w:rPr>
        <w:t>As suggested</w:t>
      </w:r>
      <w:r w:rsidR="00E727E9">
        <w:rPr>
          <w:rFonts w:ascii="Arial" w:hAnsi="Arial" w:cs="Arial"/>
          <w:color w:val="FF0000"/>
          <w:sz w:val="19"/>
          <w:szCs w:val="19"/>
          <w:shd w:val="clear" w:color="auto" w:fill="FFFFFF"/>
        </w:rPr>
        <w:t>,</w:t>
      </w:r>
      <w:r w:rsidR="00EB5E13">
        <w:rPr>
          <w:rFonts w:ascii="Arial" w:hAnsi="Arial" w:cs="Arial"/>
          <w:color w:val="FF0000"/>
          <w:sz w:val="19"/>
          <w:szCs w:val="19"/>
          <w:shd w:val="clear" w:color="auto" w:fill="FFFFFF"/>
        </w:rPr>
        <w:t xml:space="preserve"> </w:t>
      </w:r>
      <w:r w:rsidR="00E727E9">
        <w:rPr>
          <w:rFonts w:ascii="Arial" w:hAnsi="Arial" w:cs="Arial"/>
          <w:color w:val="FF0000"/>
          <w:sz w:val="19"/>
          <w:szCs w:val="19"/>
          <w:shd w:val="clear" w:color="auto" w:fill="FFFFFF"/>
        </w:rPr>
        <w:t xml:space="preserve">we have </w:t>
      </w:r>
      <w:r w:rsidR="00E727E9">
        <w:rPr>
          <w:rFonts w:ascii="Arial" w:hAnsi="Arial" w:cs="Arial" w:hint="eastAsia"/>
          <w:color w:val="FF0000"/>
          <w:sz w:val="19"/>
          <w:szCs w:val="19"/>
          <w:shd w:val="clear" w:color="auto" w:fill="FFFFFF"/>
        </w:rPr>
        <w:t>added</w:t>
      </w:r>
      <w:r w:rsidR="00E727E9">
        <w:rPr>
          <w:rFonts w:ascii="Arial" w:hAnsi="Arial" w:cs="Arial"/>
          <w:color w:val="FF0000"/>
          <w:sz w:val="19"/>
          <w:szCs w:val="19"/>
          <w:shd w:val="clear" w:color="auto" w:fill="FFFFFF"/>
        </w:rPr>
        <w:t xml:space="preserve"> one paragraph (</w:t>
      </w:r>
      <w:r w:rsidR="00E727E9">
        <w:rPr>
          <w:rFonts w:ascii="Arial" w:hAnsi="Arial" w:cs="Arial" w:hint="eastAsia"/>
          <w:color w:val="FF0000"/>
          <w:sz w:val="19"/>
          <w:szCs w:val="19"/>
          <w:shd w:val="clear" w:color="auto" w:fill="FFFFFF"/>
        </w:rPr>
        <w:t xml:space="preserve">last paragraph in Section </w:t>
      </w:r>
      <w:r w:rsidR="007615AF">
        <w:rPr>
          <w:rFonts w:ascii="Arial" w:hAnsi="Arial" w:cs="Arial"/>
          <w:color w:val="FF0000"/>
          <w:sz w:val="19"/>
          <w:szCs w:val="19"/>
          <w:shd w:val="clear" w:color="auto" w:fill="FFFFFF"/>
        </w:rPr>
        <w:t>3</w:t>
      </w:r>
      <w:r w:rsidR="00E727E9">
        <w:rPr>
          <w:rFonts w:ascii="Arial" w:hAnsi="Arial" w:cs="Arial" w:hint="eastAsia"/>
          <w:color w:val="FF0000"/>
          <w:sz w:val="19"/>
          <w:szCs w:val="19"/>
          <w:shd w:val="clear" w:color="auto" w:fill="FFFFFF"/>
        </w:rPr>
        <w:t>, Page</w:t>
      </w:r>
      <w:r w:rsidR="00E727E9">
        <w:rPr>
          <w:rFonts w:ascii="Arial" w:hAnsi="Arial" w:cs="Arial"/>
          <w:color w:val="FF0000"/>
          <w:sz w:val="19"/>
          <w:szCs w:val="19"/>
          <w:shd w:val="clear" w:color="auto" w:fill="FFFFFF"/>
        </w:rPr>
        <w:t xml:space="preserve">) to </w:t>
      </w:r>
      <w:r w:rsidR="00E727E9" w:rsidRPr="005C4BA0">
        <w:rPr>
          <w:rFonts w:ascii="Arial" w:hAnsi="Arial" w:cs="Arial"/>
          <w:color w:val="FF0000"/>
          <w:sz w:val="19"/>
          <w:szCs w:val="19"/>
          <w:shd w:val="clear" w:color="auto" w:fill="FFFFFF"/>
        </w:rPr>
        <w:t>emphasize</w:t>
      </w:r>
      <w:r w:rsidR="00E727E9">
        <w:rPr>
          <w:rFonts w:ascii="Arial" w:hAnsi="Arial" w:cs="Arial"/>
          <w:color w:val="FF0000"/>
          <w:sz w:val="19"/>
          <w:szCs w:val="19"/>
          <w:shd w:val="clear" w:color="auto" w:fill="FFFFFF"/>
        </w:rPr>
        <w:t xml:space="preserve"> this point.</w:t>
      </w:r>
    </w:p>
    <w:p w14:paraId="11EEEF4F" w14:textId="77777777" w:rsidR="00FE26CF" w:rsidRDefault="0000621B" w:rsidP="00D7208D">
      <w:pPr>
        <w:rPr>
          <w:rFonts w:ascii="Arial" w:hAnsi="Arial" w:cs="Arial"/>
          <w:color w:val="222222"/>
          <w:sz w:val="19"/>
          <w:szCs w:val="19"/>
        </w:rPr>
      </w:pPr>
      <w:r>
        <w:rPr>
          <w:rFonts w:ascii="Arial" w:hAnsi="Arial" w:cs="Arial"/>
          <w:color w:val="FF0000"/>
          <w:sz w:val="19"/>
          <w:szCs w:val="19"/>
          <w:shd w:val="clear" w:color="auto" w:fill="FFFFFF"/>
        </w:rPr>
        <w:t xml:space="preserve">. </w:t>
      </w:r>
      <w:r w:rsidR="004F5BE0">
        <w:rPr>
          <w:rFonts w:ascii="Arial" w:hAnsi="Arial" w:cs="Arial"/>
          <w:color w:val="FF0000"/>
          <w:sz w:val="19"/>
          <w:szCs w:val="19"/>
          <w:shd w:val="clear" w:color="auto" w:fill="FFFFFF"/>
        </w:rPr>
        <w:t xml:space="preserve"> </w:t>
      </w:r>
    </w:p>
    <w:p w14:paraId="165F5E14" w14:textId="77777777" w:rsidR="0002576C" w:rsidRPr="00D057C7" w:rsidRDefault="00361B35" w:rsidP="00361B35">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647EC2">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 xml:space="preserve">C. Yilmaz, E. </w:t>
      </w:r>
      <w:proofErr w:type="spellStart"/>
      <w:r w:rsidRPr="00361B35">
        <w:rPr>
          <w:rFonts w:ascii="Arial" w:hAnsi="Arial" w:cs="Arial"/>
          <w:color w:val="FF0000"/>
          <w:sz w:val="19"/>
          <w:szCs w:val="19"/>
          <w:shd w:val="clear" w:color="auto" w:fill="FFFFFF"/>
        </w:rPr>
        <w:t>Dumlu</w:t>
      </w:r>
      <w:proofErr w:type="spellEnd"/>
      <w:r w:rsidRPr="00361B35">
        <w:rPr>
          <w:rFonts w:ascii="Arial" w:hAnsi="Arial" w:cs="Arial"/>
          <w:color w:val="FF0000"/>
          <w:sz w:val="19"/>
          <w:szCs w:val="19"/>
          <w:shd w:val="clear" w:color="auto" w:fill="FFFFFF"/>
        </w:rPr>
        <w:t>, M. Cohen,</w:t>
      </w:r>
      <w:r>
        <w:rPr>
          <w:rFonts w:ascii="Arial" w:hAnsi="Arial" w:cs="Arial"/>
          <w:color w:val="FF0000"/>
          <w:sz w:val="19"/>
          <w:szCs w:val="19"/>
          <w:shd w:val="clear" w:color="auto" w:fill="FFFFFF"/>
        </w:rPr>
        <w:t xml:space="preserve"> and A. Porter, “Reducing mask</w:t>
      </w:r>
      <w:r w:rsidRPr="00361B35">
        <w:rPr>
          <w:rFonts w:ascii="Arial" w:hAnsi="Arial" w:cs="Arial"/>
          <w:color w:val="FF0000"/>
          <w:sz w:val="19"/>
          <w:szCs w:val="19"/>
          <w:shd w:val="clear" w:color="auto" w:fill="FFFFFF"/>
        </w:rPr>
        <w:t>ing effects in combinatorial</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interac</w:t>
      </w:r>
      <w:r>
        <w:rPr>
          <w:rFonts w:ascii="Arial" w:hAnsi="Arial" w:cs="Arial"/>
          <w:color w:val="FF0000"/>
          <w:sz w:val="19"/>
          <w:szCs w:val="19"/>
          <w:shd w:val="clear" w:color="auto" w:fill="FFFFFF"/>
        </w:rPr>
        <w:t>tion testing: A feedback drive</w:t>
      </w:r>
      <w:r w:rsidRPr="00361B35">
        <w:rPr>
          <w:rFonts w:ascii="Arial" w:hAnsi="Arial" w:cs="Arial"/>
          <w:color w:val="FF0000"/>
          <w:sz w:val="19"/>
          <w:szCs w:val="19"/>
          <w:shd w:val="clear" w:color="auto" w:fill="FFFFFF"/>
        </w:rPr>
        <w:t>n</w:t>
      </w:r>
      <w:r>
        <w:rPr>
          <w:rFonts w:ascii="Arial" w:hAnsi="Arial" w:cs="Arial"/>
          <w:color w:val="FF0000"/>
          <w:sz w:val="19"/>
          <w:szCs w:val="19"/>
          <w:shd w:val="clear" w:color="auto" w:fill="FFFFFF"/>
        </w:rPr>
        <w:t xml:space="preserve"> </w:t>
      </w:r>
      <w:r w:rsidRPr="00361B35">
        <w:rPr>
          <w:rFonts w:ascii="Arial" w:hAnsi="Arial" w:cs="Arial"/>
          <w:color w:val="FF0000"/>
          <w:sz w:val="19"/>
          <w:szCs w:val="19"/>
          <w:shd w:val="clear" w:color="auto" w:fill="FFFFFF"/>
        </w:rPr>
        <w:t>adaptive approach,” Software Eng</w:t>
      </w:r>
      <w:r>
        <w:rPr>
          <w:rFonts w:ascii="Arial" w:hAnsi="Arial" w:cs="Arial"/>
          <w:color w:val="FF0000"/>
          <w:sz w:val="19"/>
          <w:szCs w:val="19"/>
          <w:shd w:val="clear" w:color="auto" w:fill="FFFFFF"/>
        </w:rPr>
        <w:t xml:space="preserve">ineering, IEEE Transactions </w:t>
      </w:r>
      <w:proofErr w:type="spellStart"/>
      <w:r>
        <w:rPr>
          <w:rFonts w:ascii="Arial" w:hAnsi="Arial" w:cs="Arial"/>
          <w:color w:val="FF0000"/>
          <w:sz w:val="19"/>
          <w:szCs w:val="19"/>
          <w:shd w:val="clear" w:color="auto" w:fill="FFFFFF"/>
        </w:rPr>
        <w:t>on,</w:t>
      </w:r>
      <w:r w:rsidRPr="00361B35">
        <w:rPr>
          <w:rFonts w:ascii="Arial" w:hAnsi="Arial" w:cs="Arial"/>
          <w:color w:val="FF0000"/>
          <w:sz w:val="19"/>
          <w:szCs w:val="19"/>
          <w:shd w:val="clear" w:color="auto" w:fill="FFFFFF"/>
        </w:rPr>
        <w:t>vol</w:t>
      </w:r>
      <w:proofErr w:type="spellEnd"/>
      <w:r w:rsidRPr="00361B35">
        <w:rPr>
          <w:rFonts w:ascii="Arial" w:hAnsi="Arial" w:cs="Arial"/>
          <w:color w:val="FF0000"/>
          <w:sz w:val="19"/>
          <w:szCs w:val="19"/>
          <w:shd w:val="clear" w:color="auto" w:fill="FFFFFF"/>
        </w:rPr>
        <w:t>. 40, no. 1, pp. 43–66, Jan 2014</w:t>
      </w:r>
    </w:p>
    <w:p w14:paraId="63A8D777" w14:textId="77777777" w:rsidR="00FE26CF" w:rsidRDefault="00FE26C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5:</w:t>
      </w:r>
    </w:p>
    <w:p w14:paraId="5F5EE4E4" w14:textId="77777777" w:rsidR="0074129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On a related note, dealing with masking effects/multiple MFS is crucial for the proposed approach, as both the effectiveness and the efficiency of the proposed approach can greatly suffer in the presence of them (as also noted by the authors). The paper claims that the proposed approach can deal with multiple MFS, thus masking effects, in a single configuration.  However, it turns out that this is due to a heuristic, which aims to reduce the likelihood of having multiple MFS in a single configuration, which in turn is due to the way the proposed approach operates, i.e., one failure at a ti</w:t>
      </w:r>
      <w:r w:rsidRPr="00900E45">
        <w:rPr>
          <w:rFonts w:ascii="Arial" w:hAnsi="Arial" w:cs="Arial"/>
          <w:color w:val="222222"/>
          <w:sz w:val="19"/>
          <w:szCs w:val="19"/>
          <w:shd w:val="clear" w:color="auto" w:fill="FFFFFF"/>
        </w:rPr>
        <w:t>me. That is, the proposed approach does not guarantee to avoid all multiple MFS/masking effects, as was also observed in the experiments</w:t>
      </w:r>
      <w:r>
        <w:rPr>
          <w:rFonts w:ascii="Arial" w:hAnsi="Arial" w:cs="Arial"/>
          <w:color w:val="222222"/>
          <w:sz w:val="19"/>
          <w:szCs w:val="19"/>
          <w:shd w:val="clear" w:color="auto" w:fill="FFFFFF"/>
        </w:rPr>
        <w:t>. For example, in the example given in Figure 5, which is used to illustrate the proposed approach, if testing started with configuration “0001” instead of “0000”, none of the failure inducing combinations would have been found, thus the full coverage under tested t-way coverage criterion would not have been obtained. Considering the current level of contribution of the paper, developing approaches for resolving multiple MFS/masking effects once they surface themselves, can greatly improve the contribution of the paper.</w:t>
      </w:r>
    </w:p>
    <w:p w14:paraId="567FF7E9" w14:textId="77777777" w:rsidR="008F6D6E" w:rsidRDefault="008F6D6E" w:rsidP="00D7208D">
      <w:pPr>
        <w:rPr>
          <w:rFonts w:ascii="Arial" w:hAnsi="Arial" w:cs="Arial"/>
          <w:color w:val="222222"/>
          <w:sz w:val="19"/>
          <w:szCs w:val="19"/>
          <w:shd w:val="clear" w:color="auto" w:fill="FFFFFF"/>
        </w:rPr>
      </w:pPr>
    </w:p>
    <w:p w14:paraId="065693DE" w14:textId="638E72E9" w:rsidR="00A269A2" w:rsidRDefault="008F6D6E"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We agree </w:t>
      </w:r>
      <w:r w:rsidR="00472A0F">
        <w:rPr>
          <w:rFonts w:ascii="Arial" w:hAnsi="Arial" w:cs="Arial" w:hint="eastAsia"/>
          <w:color w:val="FF0000"/>
          <w:sz w:val="19"/>
          <w:szCs w:val="19"/>
          <w:shd w:val="clear" w:color="auto" w:fill="FFFFFF"/>
        </w:rPr>
        <w:t>that</w:t>
      </w:r>
      <w:r>
        <w:rPr>
          <w:rFonts w:ascii="Arial" w:hAnsi="Arial" w:cs="Arial"/>
          <w:color w:val="FF0000"/>
          <w:sz w:val="19"/>
          <w:szCs w:val="19"/>
          <w:shd w:val="clear" w:color="auto" w:fill="FFFFFF"/>
        </w:rPr>
        <w:t xml:space="preserve"> our approach cannot </w:t>
      </w:r>
      <w:r w:rsidR="0035618A">
        <w:rPr>
          <w:rFonts w:ascii="Arial" w:hAnsi="Arial" w:cs="Arial"/>
          <w:color w:val="FF0000"/>
          <w:sz w:val="19"/>
          <w:szCs w:val="19"/>
          <w:shd w:val="clear" w:color="auto" w:fill="FFFFFF"/>
        </w:rPr>
        <w:t>guarantee</w:t>
      </w:r>
      <w:r>
        <w:rPr>
          <w:rFonts w:ascii="Arial" w:hAnsi="Arial" w:cs="Arial"/>
          <w:color w:val="FF0000"/>
          <w:sz w:val="19"/>
          <w:szCs w:val="19"/>
          <w:shd w:val="clear" w:color="auto" w:fill="FFFFFF"/>
        </w:rPr>
        <w:t xml:space="preserve"> t</w:t>
      </w:r>
      <w:r w:rsidR="00C143C8">
        <w:rPr>
          <w:rFonts w:ascii="Arial" w:hAnsi="Arial" w:cs="Arial"/>
          <w:color w:val="FF0000"/>
          <w:sz w:val="19"/>
          <w:szCs w:val="19"/>
          <w:shd w:val="clear" w:color="auto" w:fill="FFFFFF"/>
        </w:rPr>
        <w:t>o avoid all multiple MFS/</w:t>
      </w:r>
      <w:r w:rsidR="00F15482">
        <w:rPr>
          <w:rFonts w:ascii="Arial" w:hAnsi="Arial" w:cs="Arial"/>
          <w:color w:val="FF0000"/>
          <w:sz w:val="19"/>
          <w:szCs w:val="19"/>
          <w:shd w:val="clear" w:color="auto" w:fill="FFFFFF"/>
        </w:rPr>
        <w:t>masking</w:t>
      </w:r>
      <w:r>
        <w:rPr>
          <w:rFonts w:ascii="Arial" w:hAnsi="Arial" w:cs="Arial"/>
          <w:color w:val="FF0000"/>
          <w:sz w:val="19"/>
          <w:szCs w:val="19"/>
          <w:shd w:val="clear" w:color="auto" w:fill="FFFFFF"/>
        </w:rPr>
        <w:t xml:space="preserve"> effects. </w:t>
      </w:r>
      <w:r w:rsidR="004E3710">
        <w:rPr>
          <w:rFonts w:ascii="Arial" w:hAnsi="Arial" w:cs="Arial"/>
          <w:color w:val="FF0000"/>
          <w:sz w:val="19"/>
          <w:szCs w:val="19"/>
          <w:shd w:val="clear" w:color="auto" w:fill="FFFFFF"/>
        </w:rPr>
        <w:t>As suggested,</w:t>
      </w:r>
      <w:r w:rsidR="00DD5D16">
        <w:rPr>
          <w:rFonts w:ascii="Arial" w:hAnsi="Arial" w:cs="Arial"/>
          <w:color w:val="FF0000"/>
          <w:sz w:val="19"/>
          <w:szCs w:val="19"/>
          <w:shd w:val="clear" w:color="auto" w:fill="FFFFFF"/>
        </w:rPr>
        <w:t xml:space="preserve"> </w:t>
      </w:r>
      <w:r w:rsidR="004E3710">
        <w:rPr>
          <w:rFonts w:ascii="Arial" w:hAnsi="Arial" w:cs="Arial"/>
          <w:color w:val="FF0000"/>
          <w:sz w:val="19"/>
          <w:szCs w:val="19"/>
          <w:shd w:val="clear" w:color="auto" w:fill="FFFFFF"/>
        </w:rPr>
        <w:t>w</w:t>
      </w:r>
      <w:r w:rsidR="00792DAB">
        <w:rPr>
          <w:rFonts w:ascii="Arial" w:hAnsi="Arial" w:cs="Arial"/>
          <w:color w:val="FF0000"/>
          <w:sz w:val="19"/>
          <w:szCs w:val="19"/>
          <w:shd w:val="clear" w:color="auto" w:fill="FFFFFF"/>
        </w:rPr>
        <w:t xml:space="preserve">e </w:t>
      </w:r>
      <w:r w:rsidR="00560D98">
        <w:rPr>
          <w:rFonts w:ascii="Arial" w:hAnsi="Arial" w:cs="Arial"/>
          <w:color w:val="FF0000"/>
          <w:sz w:val="19"/>
          <w:szCs w:val="19"/>
          <w:shd w:val="clear" w:color="auto" w:fill="FFFFFF"/>
        </w:rPr>
        <w:t>have developed</w:t>
      </w:r>
      <w:r w:rsidR="00C00CB7">
        <w:rPr>
          <w:rFonts w:ascii="Arial" w:hAnsi="Arial" w:cs="Arial"/>
          <w:color w:val="FF0000"/>
          <w:sz w:val="19"/>
          <w:szCs w:val="19"/>
          <w:shd w:val="clear" w:color="auto" w:fill="FFFFFF"/>
        </w:rPr>
        <w:t xml:space="preserve"> </w:t>
      </w:r>
      <w:r w:rsidR="00FE76F6">
        <w:rPr>
          <w:rFonts w:ascii="Arial" w:hAnsi="Arial" w:cs="Arial"/>
          <w:color w:val="FF0000"/>
          <w:sz w:val="19"/>
          <w:szCs w:val="19"/>
          <w:shd w:val="clear" w:color="auto" w:fill="FFFFFF"/>
        </w:rPr>
        <w:t>a</w:t>
      </w:r>
      <w:r w:rsidR="00693BB3">
        <w:rPr>
          <w:rFonts w:ascii="Arial" w:hAnsi="Arial" w:cs="Arial"/>
          <w:color w:val="FF0000"/>
          <w:sz w:val="19"/>
          <w:szCs w:val="19"/>
          <w:shd w:val="clear" w:color="auto" w:fill="FFFFFF"/>
        </w:rPr>
        <w:t xml:space="preserve"> measure</w:t>
      </w:r>
      <w:r w:rsidR="00FE76F6">
        <w:rPr>
          <w:rFonts w:ascii="Arial" w:hAnsi="Arial" w:cs="Arial"/>
          <w:color w:val="FF0000"/>
          <w:sz w:val="19"/>
          <w:szCs w:val="19"/>
          <w:shd w:val="clear" w:color="auto" w:fill="FFFFFF"/>
        </w:rPr>
        <w:t xml:space="preserve"> </w:t>
      </w:r>
      <w:r w:rsidR="00560D98">
        <w:rPr>
          <w:rFonts w:ascii="Arial" w:hAnsi="Arial" w:cs="Arial"/>
          <w:color w:val="FF0000"/>
          <w:sz w:val="19"/>
          <w:szCs w:val="19"/>
          <w:shd w:val="clear" w:color="auto" w:fill="FFFFFF"/>
        </w:rPr>
        <w:t>to deal with</w:t>
      </w:r>
      <w:r w:rsidR="003C5BFE">
        <w:rPr>
          <w:rFonts w:ascii="Arial" w:hAnsi="Arial" w:cs="Arial"/>
          <w:color w:val="FF0000"/>
          <w:sz w:val="19"/>
          <w:szCs w:val="19"/>
          <w:shd w:val="clear" w:color="auto" w:fill="FFFFFF"/>
        </w:rPr>
        <w:t xml:space="preserve"> such condition (when encounter</w:t>
      </w:r>
      <w:r w:rsidR="00560D98">
        <w:rPr>
          <w:rFonts w:ascii="Arial" w:hAnsi="Arial" w:cs="Arial"/>
          <w:color w:val="FF0000"/>
          <w:sz w:val="19"/>
          <w:szCs w:val="19"/>
          <w:shd w:val="clear" w:color="auto" w:fill="FFFFFF"/>
        </w:rPr>
        <w:t>ing</w:t>
      </w:r>
      <w:r w:rsidR="003C5BFE">
        <w:rPr>
          <w:rFonts w:ascii="Arial" w:hAnsi="Arial" w:cs="Arial"/>
          <w:color w:val="FF0000"/>
          <w:sz w:val="19"/>
          <w:szCs w:val="19"/>
          <w:shd w:val="clear" w:color="auto" w:fill="FFFFFF"/>
        </w:rPr>
        <w:t xml:space="preserve"> multiple MFS in one test case).</w:t>
      </w:r>
      <w:r w:rsidR="007607AB">
        <w:rPr>
          <w:rFonts w:ascii="Arial" w:hAnsi="Arial" w:cs="Arial"/>
          <w:color w:val="FF0000"/>
          <w:sz w:val="19"/>
          <w:szCs w:val="19"/>
          <w:shd w:val="clear" w:color="auto" w:fill="FFFFFF"/>
        </w:rPr>
        <w:t xml:space="preserve"> </w:t>
      </w:r>
      <w:r w:rsidR="003C5BFE">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w:t>
      </w:r>
      <w:r w:rsidR="000C1460">
        <w:rPr>
          <w:rFonts w:ascii="Arial" w:hAnsi="Arial" w:cs="Arial"/>
          <w:color w:val="FF0000"/>
          <w:sz w:val="19"/>
          <w:szCs w:val="19"/>
          <w:shd w:val="clear" w:color="auto" w:fill="FFFFFF"/>
        </w:rPr>
        <w:t xml:space="preserve">See Section </w:t>
      </w:r>
      <w:proofErr w:type="gramStart"/>
      <w:r w:rsidR="000C1460">
        <w:rPr>
          <w:rFonts w:ascii="Arial" w:hAnsi="Arial" w:cs="Arial"/>
          <w:color w:val="FF0000"/>
          <w:sz w:val="19"/>
          <w:szCs w:val="19"/>
          <w:shd w:val="clear" w:color="auto" w:fill="FFFFFF"/>
        </w:rPr>
        <w:t>4.2.1  in</w:t>
      </w:r>
      <w:proofErr w:type="gramEnd"/>
      <w:r w:rsidR="000C1460">
        <w:rPr>
          <w:rFonts w:ascii="Arial" w:hAnsi="Arial" w:cs="Arial"/>
          <w:color w:val="FF0000"/>
          <w:sz w:val="19"/>
          <w:szCs w:val="19"/>
          <w:shd w:val="clear" w:color="auto" w:fill="FFFFFF"/>
        </w:rPr>
        <w:t xml:space="preserve"> </w:t>
      </w:r>
      <w:r w:rsidR="002B5FE7">
        <w:rPr>
          <w:rFonts w:ascii="Arial" w:hAnsi="Arial" w:cs="Arial"/>
          <w:color w:val="FF0000"/>
          <w:sz w:val="19"/>
          <w:szCs w:val="19"/>
          <w:shd w:val="clear" w:color="auto" w:fill="FFFFFF"/>
        </w:rPr>
        <w:t xml:space="preserve">Page ). </w:t>
      </w:r>
      <w:r w:rsidR="00137E7D">
        <w:rPr>
          <w:rFonts w:ascii="Arial" w:hAnsi="Arial" w:cs="Arial"/>
          <w:color w:val="FF0000"/>
          <w:sz w:val="19"/>
          <w:szCs w:val="19"/>
          <w:shd w:val="clear" w:color="auto" w:fill="FFFFFF"/>
        </w:rPr>
        <w:t>This measure is inspired</w:t>
      </w:r>
      <w:r w:rsidR="0050611B" w:rsidRPr="0050611B">
        <w:rPr>
          <w:rFonts w:ascii="Arial" w:hAnsi="Arial" w:cs="Arial"/>
          <w:color w:val="FF0000"/>
          <w:sz w:val="19"/>
          <w:szCs w:val="19"/>
          <w:shd w:val="clear" w:color="auto" w:fill="FFFFFF"/>
        </w:rPr>
        <w:t xml:space="preserve"> by the interim</w:t>
      </w:r>
      <w:r w:rsidR="00E80674">
        <w:rPr>
          <w:rFonts w:ascii="Arial" w:hAnsi="Arial" w:cs="Arial"/>
          <w:color w:val="FF0000"/>
          <w:sz w:val="19"/>
          <w:szCs w:val="19"/>
          <w:shd w:val="clear" w:color="auto" w:fill="FFFFFF"/>
        </w:rPr>
        <w:t xml:space="preserve"> method proposed by Zhang [1], </w:t>
      </w:r>
      <w:r w:rsidR="0050611B" w:rsidRPr="0050611B">
        <w:rPr>
          <w:rFonts w:ascii="Arial" w:hAnsi="Arial" w:cs="Arial"/>
          <w:color w:val="FF0000"/>
          <w:sz w:val="19"/>
          <w:szCs w:val="19"/>
          <w:shd w:val="clear" w:color="auto" w:fill="FFFFFF"/>
        </w:rPr>
        <w:t>we find the method FIC–</w:t>
      </w:r>
      <w:r w:rsidR="00E80674">
        <w:rPr>
          <w:rFonts w:ascii="Arial" w:hAnsi="Arial" w:cs="Arial"/>
          <w:color w:val="FF0000"/>
          <w:sz w:val="19"/>
          <w:szCs w:val="19"/>
          <w:shd w:val="clear" w:color="auto" w:fill="FFFFFF"/>
        </w:rPr>
        <w:t xml:space="preserve"> a mutated version of OFOT, can </w:t>
      </w:r>
      <w:r w:rsidR="0050611B" w:rsidRPr="0050611B">
        <w:rPr>
          <w:rFonts w:ascii="Arial" w:hAnsi="Arial" w:cs="Arial"/>
          <w:color w:val="FF0000"/>
          <w:sz w:val="19"/>
          <w:szCs w:val="19"/>
          <w:shd w:val="clear" w:color="auto" w:fill="FFFFFF"/>
        </w:rPr>
        <w:t>work well under the mu</w:t>
      </w:r>
      <w:r w:rsidR="00E80674">
        <w:rPr>
          <w:rFonts w:ascii="Arial" w:hAnsi="Arial" w:cs="Arial"/>
          <w:color w:val="FF0000"/>
          <w:sz w:val="19"/>
          <w:szCs w:val="19"/>
          <w:shd w:val="clear" w:color="auto" w:fill="FFFFFF"/>
        </w:rPr>
        <w:t>ltiple MFS condition. The mech</w:t>
      </w:r>
      <w:r w:rsidR="0050611B" w:rsidRPr="0050611B">
        <w:rPr>
          <w:rFonts w:ascii="Arial" w:hAnsi="Arial" w:cs="Arial"/>
          <w:color w:val="FF0000"/>
          <w:sz w:val="19"/>
          <w:szCs w:val="19"/>
          <w:shd w:val="clear" w:color="auto" w:fill="FFFFFF"/>
        </w:rPr>
        <w:t>anism of FIC is very simi</w:t>
      </w:r>
      <w:r w:rsidR="00E80674">
        <w:rPr>
          <w:rFonts w:ascii="Arial" w:hAnsi="Arial" w:cs="Arial"/>
          <w:color w:val="FF0000"/>
          <w:sz w:val="19"/>
          <w:szCs w:val="19"/>
          <w:shd w:val="clear" w:color="auto" w:fill="FFFFFF"/>
        </w:rPr>
        <w:t xml:space="preserve">lar to OFOT. Specifically, when </w:t>
      </w:r>
      <w:r w:rsidR="0050611B" w:rsidRPr="0050611B">
        <w:rPr>
          <w:rFonts w:ascii="Arial" w:hAnsi="Arial" w:cs="Arial"/>
          <w:color w:val="FF0000"/>
          <w:sz w:val="19"/>
          <w:szCs w:val="19"/>
          <w:shd w:val="clear" w:color="auto" w:fill="FFFFFF"/>
        </w:rPr>
        <w:t>identifying the MFS in a failing</w:t>
      </w:r>
      <w:r w:rsidR="00E80674">
        <w:rPr>
          <w:rFonts w:ascii="Arial" w:hAnsi="Arial" w:cs="Arial"/>
          <w:color w:val="FF0000"/>
          <w:sz w:val="19"/>
          <w:szCs w:val="19"/>
          <w:shd w:val="clear" w:color="auto" w:fill="FFFFFF"/>
        </w:rPr>
        <w:t xml:space="preserve"> test case, it also mutates one </w:t>
      </w:r>
      <w:r w:rsidR="0050611B" w:rsidRPr="0050611B">
        <w:rPr>
          <w:rFonts w:ascii="Arial" w:hAnsi="Arial" w:cs="Arial"/>
          <w:color w:val="FF0000"/>
          <w:sz w:val="19"/>
          <w:szCs w:val="19"/>
          <w:shd w:val="clear" w:color="auto" w:fill="FFFFFF"/>
        </w:rPr>
        <w:t>factor at a time to generate one</w:t>
      </w:r>
      <w:r w:rsidR="00E80674">
        <w:rPr>
          <w:rFonts w:ascii="Arial" w:hAnsi="Arial" w:cs="Arial"/>
          <w:color w:val="FF0000"/>
          <w:sz w:val="19"/>
          <w:szCs w:val="19"/>
          <w:shd w:val="clear" w:color="auto" w:fill="FFFFFF"/>
        </w:rPr>
        <w:t xml:space="preserve"> additional test case. The only </w:t>
      </w:r>
      <w:r w:rsidR="0050611B" w:rsidRPr="0050611B">
        <w:rPr>
          <w:rFonts w:ascii="Arial" w:hAnsi="Arial" w:cs="Arial"/>
          <w:color w:val="FF0000"/>
          <w:sz w:val="19"/>
          <w:szCs w:val="19"/>
          <w:shd w:val="clear" w:color="auto" w:fill="FFFFFF"/>
        </w:rPr>
        <w:t xml:space="preserve">difference is that it will not </w:t>
      </w:r>
      <w:r w:rsidR="00E80674">
        <w:rPr>
          <w:rFonts w:ascii="Arial" w:hAnsi="Arial" w:cs="Arial"/>
          <w:color w:val="FF0000"/>
          <w:sz w:val="19"/>
          <w:szCs w:val="19"/>
          <w:shd w:val="clear" w:color="auto" w:fill="FFFFFF"/>
        </w:rPr>
        <w:t xml:space="preserve">always </w:t>
      </w:r>
      <w:r w:rsidR="00E80674">
        <w:rPr>
          <w:rFonts w:ascii="Arial" w:hAnsi="Arial" w:cs="Arial"/>
          <w:color w:val="FF0000"/>
          <w:sz w:val="19"/>
          <w:szCs w:val="19"/>
          <w:shd w:val="clear" w:color="auto" w:fill="FFFFFF"/>
        </w:rPr>
        <w:lastRenderedPageBreak/>
        <w:t xml:space="preserve">rollback to the original </w:t>
      </w:r>
      <w:r w:rsidR="0050611B" w:rsidRPr="0050611B">
        <w:rPr>
          <w:rFonts w:ascii="Arial" w:hAnsi="Arial" w:cs="Arial"/>
          <w:color w:val="FF0000"/>
          <w:sz w:val="19"/>
          <w:szCs w:val="19"/>
          <w:shd w:val="clear" w:color="auto" w:fill="FFFFFF"/>
        </w:rPr>
        <w:t>value it has mutated when i</w:t>
      </w:r>
      <w:r w:rsidR="00E80674">
        <w:rPr>
          <w:rFonts w:ascii="Arial" w:hAnsi="Arial" w:cs="Arial"/>
          <w:color w:val="FF0000"/>
          <w:sz w:val="19"/>
          <w:szCs w:val="19"/>
          <w:shd w:val="clear" w:color="auto" w:fill="FFFFFF"/>
        </w:rPr>
        <w:t>t goes on mutating other value</w:t>
      </w:r>
      <w:r w:rsidR="00560D98">
        <w:rPr>
          <w:rFonts w:ascii="Arial" w:hAnsi="Arial" w:cs="Arial"/>
          <w:color w:val="FF0000"/>
          <w:sz w:val="19"/>
          <w:szCs w:val="19"/>
          <w:shd w:val="clear" w:color="auto" w:fill="FFFFFF"/>
        </w:rPr>
        <w:t>s</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(only when a passing test case appears, it will rollback to</w:t>
      </w:r>
      <w:r w:rsidR="00E80674">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the original value). This operation will break multiple MFS</w:t>
      </w:r>
      <w:r w:rsidR="008C5830">
        <w:rPr>
          <w:rFonts w:ascii="Arial" w:hAnsi="Arial" w:cs="Arial"/>
          <w:color w:val="FF0000"/>
          <w:sz w:val="19"/>
          <w:szCs w:val="19"/>
          <w:shd w:val="clear" w:color="auto" w:fill="FFFFFF"/>
        </w:rPr>
        <w:t xml:space="preserve"> </w:t>
      </w:r>
      <w:r w:rsidR="0050611B" w:rsidRPr="0050611B">
        <w:rPr>
          <w:rFonts w:ascii="Arial" w:hAnsi="Arial" w:cs="Arial"/>
          <w:color w:val="FF0000"/>
          <w:sz w:val="19"/>
          <w:szCs w:val="19"/>
          <w:shd w:val="clear" w:color="auto" w:fill="FFFFFF"/>
        </w:rPr>
        <w:t>in one test case and finally only one MFS</w:t>
      </w:r>
      <w:r w:rsidR="00560D98">
        <w:rPr>
          <w:rFonts w:ascii="Arial" w:hAnsi="Arial" w:cs="Arial"/>
          <w:color w:val="FF0000"/>
          <w:sz w:val="19"/>
          <w:szCs w:val="19"/>
          <w:shd w:val="clear" w:color="auto" w:fill="FFFFFF"/>
        </w:rPr>
        <w:t xml:space="preserve"> remains</w:t>
      </w:r>
      <w:r w:rsidR="0050611B" w:rsidRPr="0050611B">
        <w:rPr>
          <w:rFonts w:ascii="Arial" w:hAnsi="Arial" w:cs="Arial"/>
          <w:color w:val="FF0000"/>
          <w:sz w:val="19"/>
          <w:szCs w:val="19"/>
          <w:shd w:val="clear" w:color="auto" w:fill="FFFFFF"/>
        </w:rPr>
        <w:t xml:space="preserve"> to identif</w:t>
      </w:r>
      <w:r w:rsidR="008C5830">
        <w:rPr>
          <w:rFonts w:ascii="Arial" w:hAnsi="Arial" w:cs="Arial"/>
          <w:color w:val="FF0000"/>
          <w:sz w:val="19"/>
          <w:szCs w:val="19"/>
          <w:shd w:val="clear" w:color="auto" w:fill="FFFFFF"/>
        </w:rPr>
        <w:t>y</w:t>
      </w:r>
      <w:r w:rsidR="0045065B">
        <w:rPr>
          <w:rFonts w:ascii="Arial" w:hAnsi="Arial" w:cs="Arial"/>
          <w:color w:val="FF0000"/>
          <w:sz w:val="19"/>
          <w:szCs w:val="19"/>
          <w:shd w:val="clear" w:color="auto" w:fill="FFFFFF"/>
        </w:rPr>
        <w:t>.</w:t>
      </w:r>
      <w:r w:rsidR="008C5830">
        <w:rPr>
          <w:rFonts w:ascii="Arial" w:hAnsi="Arial" w:cs="Arial"/>
          <w:color w:val="FF0000"/>
          <w:sz w:val="19"/>
          <w:szCs w:val="19"/>
          <w:shd w:val="clear" w:color="auto" w:fill="FFFFFF"/>
        </w:rPr>
        <w:t xml:space="preserve"> </w:t>
      </w:r>
      <w:r w:rsidR="00A269A2">
        <w:rPr>
          <w:rFonts w:ascii="Arial" w:hAnsi="Arial" w:cs="Arial"/>
          <w:color w:val="FF0000"/>
          <w:sz w:val="19"/>
          <w:szCs w:val="19"/>
          <w:shd w:val="clear" w:color="auto" w:fill="FFFFFF"/>
        </w:rPr>
        <w:t xml:space="preserve"> We</w:t>
      </w:r>
      <w:r w:rsidR="007E68CB">
        <w:rPr>
          <w:rFonts w:ascii="Arial" w:hAnsi="Arial" w:cs="Arial"/>
          <w:color w:val="FF0000"/>
          <w:sz w:val="19"/>
          <w:szCs w:val="19"/>
          <w:shd w:val="clear" w:color="auto" w:fill="FFFFFF"/>
        </w:rPr>
        <w:t xml:space="preserve"> </w:t>
      </w:r>
      <w:r w:rsidR="00560D98">
        <w:rPr>
          <w:rFonts w:ascii="Arial" w:hAnsi="Arial" w:cs="Arial"/>
          <w:color w:val="FF0000"/>
          <w:sz w:val="19"/>
          <w:szCs w:val="19"/>
          <w:shd w:val="clear" w:color="auto" w:fill="FFFFFF"/>
        </w:rPr>
        <w:t>added</w:t>
      </w:r>
      <w:r w:rsidR="00A269A2">
        <w:rPr>
          <w:rFonts w:ascii="Arial" w:hAnsi="Arial" w:cs="Arial"/>
          <w:color w:val="FF0000"/>
          <w:sz w:val="19"/>
          <w:szCs w:val="19"/>
          <w:shd w:val="clear" w:color="auto" w:fill="FFFFFF"/>
        </w:rPr>
        <w:t xml:space="preserve"> an example to </w:t>
      </w:r>
      <w:r w:rsidR="004D2C92">
        <w:rPr>
          <w:rFonts w:ascii="Arial" w:hAnsi="Arial" w:cs="Arial"/>
          <w:color w:val="FF0000"/>
          <w:sz w:val="19"/>
          <w:szCs w:val="19"/>
          <w:shd w:val="clear" w:color="auto" w:fill="FFFFFF"/>
        </w:rPr>
        <w:t>explain</w:t>
      </w:r>
      <w:r w:rsidR="00A269A2">
        <w:rPr>
          <w:rFonts w:ascii="Arial" w:hAnsi="Arial" w:cs="Arial"/>
          <w:color w:val="FF0000"/>
          <w:sz w:val="19"/>
          <w:szCs w:val="19"/>
          <w:shd w:val="clear" w:color="auto" w:fill="FFFFFF"/>
        </w:rPr>
        <w:t xml:space="preserve"> the </w:t>
      </w:r>
      <w:r w:rsidR="00F86BDF">
        <w:rPr>
          <w:rFonts w:ascii="Arial" w:hAnsi="Arial" w:cs="Arial"/>
          <w:color w:val="FF0000"/>
          <w:sz w:val="19"/>
          <w:szCs w:val="19"/>
          <w:shd w:val="clear" w:color="auto" w:fill="FFFFFF"/>
        </w:rPr>
        <w:t xml:space="preserve">details </w:t>
      </w:r>
      <w:r w:rsidR="00560D98">
        <w:rPr>
          <w:rFonts w:ascii="Arial" w:hAnsi="Arial" w:cs="Arial"/>
          <w:color w:val="FF0000"/>
          <w:sz w:val="19"/>
          <w:szCs w:val="19"/>
          <w:shd w:val="clear" w:color="auto" w:fill="FFFFFF"/>
        </w:rPr>
        <w:t xml:space="preserve">of this measure </w:t>
      </w:r>
      <w:r w:rsidR="00F86BDF">
        <w:rPr>
          <w:rFonts w:ascii="Arial" w:hAnsi="Arial" w:cs="Arial"/>
          <w:color w:val="FF0000"/>
          <w:sz w:val="19"/>
          <w:szCs w:val="19"/>
          <w:shd w:val="clear" w:color="auto" w:fill="FFFFFF"/>
        </w:rPr>
        <w:t>(</w:t>
      </w:r>
      <w:r w:rsidR="008353CE">
        <w:rPr>
          <w:rFonts w:ascii="Arial" w:hAnsi="Arial" w:cs="Arial"/>
          <w:color w:val="FF0000"/>
          <w:sz w:val="19"/>
          <w:szCs w:val="19"/>
          <w:shd w:val="clear" w:color="auto" w:fill="FFFFFF"/>
        </w:rPr>
        <w:t xml:space="preserve">See Table 5, </w:t>
      </w:r>
      <w:proofErr w:type="gramStart"/>
      <w:r w:rsidR="008353CE">
        <w:rPr>
          <w:rFonts w:ascii="Arial" w:hAnsi="Arial" w:cs="Arial"/>
          <w:color w:val="FF0000"/>
          <w:sz w:val="19"/>
          <w:szCs w:val="19"/>
          <w:shd w:val="clear" w:color="auto" w:fill="FFFFFF"/>
        </w:rPr>
        <w:t>Page )</w:t>
      </w:r>
      <w:proofErr w:type="gramEnd"/>
    </w:p>
    <w:p w14:paraId="4273668B" w14:textId="77777777" w:rsidR="00A269A2" w:rsidRDefault="00A269A2" w:rsidP="00D7208D">
      <w:pPr>
        <w:rPr>
          <w:rFonts w:ascii="Arial" w:hAnsi="Arial" w:cs="Arial"/>
          <w:color w:val="FF0000"/>
          <w:sz w:val="19"/>
          <w:szCs w:val="19"/>
          <w:shd w:val="clear" w:color="auto" w:fill="FFFFFF"/>
        </w:rPr>
      </w:pPr>
    </w:p>
    <w:p w14:paraId="6031B37E" w14:textId="6C257B25" w:rsidR="008F6D6E" w:rsidRDefault="00CE4EA5" w:rsidP="00A60C44">
      <w:pPr>
        <w:rPr>
          <w:rFonts w:ascii="Arial" w:hAnsi="Arial" w:cs="Arial"/>
          <w:color w:val="FF0000"/>
          <w:sz w:val="19"/>
          <w:szCs w:val="19"/>
          <w:shd w:val="clear" w:color="auto" w:fill="FFFFFF"/>
        </w:rPr>
      </w:pPr>
      <w:r>
        <w:rPr>
          <w:rFonts w:ascii="Arial" w:hAnsi="Arial" w:cs="Arial"/>
          <w:color w:val="FF0000"/>
          <w:sz w:val="19"/>
          <w:szCs w:val="19"/>
          <w:shd w:val="clear" w:color="auto" w:fill="FFFFFF"/>
        </w:rPr>
        <w:t>It is noted that this measure does not completely handling multiple MFS problem.</w:t>
      </w:r>
      <w:r w:rsidR="00A60C44">
        <w:rPr>
          <w:rFonts w:ascii="Arial" w:hAnsi="Arial" w:cs="Arial"/>
          <w:color w:val="FF0000"/>
          <w:sz w:val="19"/>
          <w:szCs w:val="19"/>
          <w:shd w:val="clear" w:color="auto" w:fill="FFFFFF"/>
        </w:rPr>
        <w:t xml:space="preserve"> </w:t>
      </w:r>
      <w:r>
        <w:rPr>
          <w:rFonts w:ascii="Arial" w:hAnsi="Arial" w:cs="Arial"/>
          <w:color w:val="FF0000"/>
          <w:sz w:val="19"/>
          <w:szCs w:val="19"/>
          <w:shd w:val="clear" w:color="auto" w:fill="FFFFFF"/>
        </w:rPr>
        <w:t xml:space="preserve"> </w:t>
      </w:r>
      <w:r w:rsidR="00197D3E">
        <w:rPr>
          <w:rFonts w:ascii="Arial" w:hAnsi="Arial" w:cs="Arial"/>
          <w:color w:val="FF0000"/>
          <w:sz w:val="19"/>
          <w:szCs w:val="19"/>
          <w:shd w:val="clear" w:color="auto" w:fill="FFFFFF"/>
        </w:rPr>
        <w:t>For example, i</w:t>
      </w:r>
      <w:r w:rsidR="00A60C44">
        <w:rPr>
          <w:rFonts w:ascii="Arial" w:hAnsi="Arial" w:cs="Arial" w:hint="eastAsia"/>
          <w:color w:val="FF0000"/>
          <w:sz w:val="19"/>
          <w:szCs w:val="19"/>
          <w:shd w:val="clear" w:color="auto" w:fill="FFFFFF"/>
        </w:rPr>
        <w:t xml:space="preserve">f additional test case </w:t>
      </w:r>
      <w:r w:rsidR="00A60C44" w:rsidRPr="00A60C44">
        <w:rPr>
          <w:rFonts w:ascii="Arial" w:hAnsi="Arial" w:cs="Arial"/>
          <w:color w:val="FF0000"/>
          <w:sz w:val="19"/>
          <w:szCs w:val="19"/>
          <w:shd w:val="clear" w:color="auto" w:fill="FFFFFF"/>
        </w:rPr>
        <w:t>introduced</w:t>
      </w:r>
      <w:r w:rsidR="00A60C44">
        <w:rPr>
          <w:rFonts w:ascii="Arial" w:hAnsi="Arial" w:cs="Arial"/>
          <w:color w:val="FF0000"/>
          <w:sz w:val="19"/>
          <w:szCs w:val="19"/>
          <w:shd w:val="clear" w:color="auto" w:fill="FFFFFF"/>
        </w:rPr>
        <w:t xml:space="preserve"> new</w:t>
      </w:r>
      <w:r w:rsidR="00A60C44" w:rsidRPr="00A60C44">
        <w:rPr>
          <w:rFonts w:ascii="Arial" w:hAnsi="Arial" w:cs="Arial"/>
          <w:color w:val="FF0000"/>
          <w:sz w:val="19"/>
          <w:szCs w:val="19"/>
          <w:shd w:val="clear" w:color="auto" w:fill="FFFFFF"/>
        </w:rPr>
        <w:t xml:space="preserve"> MFS</w:t>
      </w:r>
      <w:r w:rsidR="00A60C44">
        <w:rPr>
          <w:rFonts w:ascii="Arial" w:hAnsi="Arial" w:cs="Arial"/>
          <w:color w:val="FF0000"/>
          <w:sz w:val="19"/>
          <w:szCs w:val="19"/>
          <w:shd w:val="clear" w:color="auto" w:fill="FFFFFF"/>
        </w:rPr>
        <w:t xml:space="preserve">, </w:t>
      </w:r>
      <w:r w:rsidR="003C1F64">
        <w:rPr>
          <w:rFonts w:ascii="Arial" w:hAnsi="Arial" w:cs="Arial"/>
          <w:color w:val="FF0000"/>
          <w:sz w:val="19"/>
          <w:szCs w:val="19"/>
          <w:shd w:val="clear" w:color="auto" w:fill="FFFFFF"/>
        </w:rPr>
        <w:t>we st</w:t>
      </w:r>
      <w:r w:rsidR="0040297E">
        <w:rPr>
          <w:rFonts w:ascii="Arial" w:hAnsi="Arial" w:cs="Arial"/>
          <w:color w:val="FF0000"/>
          <w:sz w:val="19"/>
          <w:szCs w:val="19"/>
          <w:shd w:val="clear" w:color="auto" w:fill="FFFFFF"/>
        </w:rPr>
        <w:t>ill cannot get the correct MFS. The newly introduce MFS</w:t>
      </w:r>
      <w:r w:rsidR="00A60C44" w:rsidRPr="00A60C44">
        <w:rPr>
          <w:rFonts w:ascii="Arial" w:hAnsi="Arial" w:cs="Arial"/>
          <w:color w:val="FF0000"/>
          <w:sz w:val="19"/>
          <w:szCs w:val="19"/>
          <w:shd w:val="clear" w:color="auto" w:fill="FFFFFF"/>
        </w:rPr>
        <w:t xml:space="preserve"> problem has already been</w:t>
      </w:r>
      <w:r w:rsidR="0040297E">
        <w:rPr>
          <w:rFonts w:ascii="Arial" w:hAnsi="Arial" w:cs="Arial"/>
          <w:color w:val="FF0000"/>
          <w:sz w:val="19"/>
          <w:szCs w:val="19"/>
          <w:shd w:val="clear" w:color="auto" w:fill="FFFFFF"/>
        </w:rPr>
        <w:t xml:space="preserve"> </w:t>
      </w:r>
      <w:r w:rsidR="00A60C44" w:rsidRPr="00A60C44">
        <w:rPr>
          <w:rFonts w:ascii="Arial" w:hAnsi="Arial" w:cs="Arial"/>
          <w:color w:val="FF0000"/>
          <w:sz w:val="19"/>
          <w:szCs w:val="19"/>
          <w:shd w:val="clear" w:color="auto" w:fill="FFFFFF"/>
        </w:rPr>
        <w:t>discussed in our previous paper [</w:t>
      </w:r>
      <w:r w:rsidR="0040297E">
        <w:rPr>
          <w:rFonts w:ascii="Arial" w:hAnsi="Arial" w:cs="Arial"/>
          <w:color w:val="FF0000"/>
          <w:sz w:val="19"/>
          <w:szCs w:val="19"/>
          <w:shd w:val="clear" w:color="auto" w:fill="FFFFFF"/>
        </w:rPr>
        <w:t>2</w:t>
      </w:r>
      <w:r w:rsidR="005D0EF9">
        <w:rPr>
          <w:rFonts w:ascii="Arial" w:hAnsi="Arial" w:cs="Arial"/>
          <w:color w:val="FF0000"/>
          <w:sz w:val="19"/>
          <w:szCs w:val="19"/>
          <w:shd w:val="clear" w:color="auto" w:fill="FFFFFF"/>
        </w:rPr>
        <w:t xml:space="preserve">], in which we find that </w:t>
      </w:r>
      <w:r w:rsidR="00A60C44" w:rsidRPr="00A60C44">
        <w:rPr>
          <w:rFonts w:ascii="Arial" w:hAnsi="Arial" w:cs="Arial"/>
          <w:color w:val="FF0000"/>
          <w:sz w:val="19"/>
          <w:szCs w:val="19"/>
          <w:shd w:val="clear" w:color="auto" w:fill="FFFFFF"/>
        </w:rPr>
        <w:t>more test cases are needed t</w:t>
      </w:r>
      <w:r w:rsidR="005D0EF9">
        <w:rPr>
          <w:rFonts w:ascii="Arial" w:hAnsi="Arial" w:cs="Arial"/>
          <w:color w:val="FF0000"/>
          <w:sz w:val="19"/>
          <w:szCs w:val="19"/>
          <w:shd w:val="clear" w:color="auto" w:fill="FFFFFF"/>
        </w:rPr>
        <w:t xml:space="preserve">o be generated to alleviate the </w:t>
      </w:r>
      <w:r w:rsidR="00A60C44" w:rsidRPr="00A60C44">
        <w:rPr>
          <w:rFonts w:ascii="Arial" w:hAnsi="Arial" w:cs="Arial"/>
          <w:color w:val="FF0000"/>
          <w:sz w:val="19"/>
          <w:szCs w:val="19"/>
          <w:shd w:val="clear" w:color="auto" w:fill="FFFFFF"/>
        </w:rPr>
        <w:t>impact caused by the newly</w:t>
      </w:r>
      <w:r w:rsidR="005D0EF9">
        <w:rPr>
          <w:rFonts w:ascii="Arial" w:hAnsi="Arial" w:cs="Arial"/>
          <w:color w:val="FF0000"/>
          <w:sz w:val="19"/>
          <w:szCs w:val="19"/>
          <w:shd w:val="clear" w:color="auto" w:fill="FFFFFF"/>
        </w:rPr>
        <w:t xml:space="preserve"> introduced MFS. This point is, </w:t>
      </w:r>
      <w:r w:rsidR="00A60C44" w:rsidRPr="00A60C44">
        <w:rPr>
          <w:rFonts w:ascii="Arial" w:hAnsi="Arial" w:cs="Arial"/>
          <w:color w:val="FF0000"/>
          <w:sz w:val="19"/>
          <w:szCs w:val="19"/>
          <w:shd w:val="clear" w:color="auto" w:fill="FFFFFF"/>
        </w:rPr>
        <w:t>however, beyond the scope</w:t>
      </w:r>
      <w:r w:rsidR="00315BAA">
        <w:rPr>
          <w:rFonts w:ascii="Arial" w:hAnsi="Arial" w:cs="Arial"/>
          <w:color w:val="FF0000"/>
          <w:sz w:val="19"/>
          <w:szCs w:val="19"/>
          <w:shd w:val="clear" w:color="auto" w:fill="FFFFFF"/>
        </w:rPr>
        <w:t xml:space="preserve"> of this paper</w:t>
      </w:r>
      <w:r w:rsidR="00DF18A6">
        <w:rPr>
          <w:rFonts w:ascii="Arial" w:hAnsi="Arial" w:cs="Arial"/>
          <w:color w:val="FF0000"/>
          <w:sz w:val="19"/>
          <w:szCs w:val="19"/>
          <w:shd w:val="clear" w:color="auto" w:fill="FFFFFF"/>
        </w:rPr>
        <w:t>.</w:t>
      </w:r>
      <w:r>
        <w:rPr>
          <w:rFonts w:ascii="Arial" w:hAnsi="Arial" w:cs="Arial"/>
          <w:color w:val="FF0000"/>
          <w:sz w:val="19"/>
          <w:szCs w:val="19"/>
          <w:shd w:val="clear" w:color="auto" w:fill="FFFFFF"/>
        </w:rPr>
        <w:t xml:space="preserve"> </w:t>
      </w:r>
    </w:p>
    <w:p w14:paraId="6DBFD02C" w14:textId="77777777" w:rsidR="00666A39" w:rsidRDefault="00666A39" w:rsidP="00D7208D">
      <w:pPr>
        <w:rPr>
          <w:rFonts w:ascii="Arial" w:hAnsi="Arial" w:cs="Arial"/>
          <w:color w:val="FF0000"/>
          <w:sz w:val="19"/>
          <w:szCs w:val="19"/>
          <w:shd w:val="clear" w:color="auto" w:fill="FFFFFF"/>
        </w:rPr>
      </w:pPr>
    </w:p>
    <w:p w14:paraId="72A21B4C" w14:textId="77777777" w:rsidR="00666A39" w:rsidRDefault="00666A39" w:rsidP="005B392A">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B392A" w:rsidRPr="005B392A">
        <w:t xml:space="preserve"> </w:t>
      </w:r>
      <w:r w:rsidR="005B392A" w:rsidRPr="005B392A">
        <w:rPr>
          <w:rFonts w:ascii="Arial" w:hAnsi="Arial" w:cs="Arial"/>
          <w:color w:val="FF0000"/>
          <w:sz w:val="19"/>
          <w:szCs w:val="19"/>
          <w:shd w:val="clear" w:color="auto" w:fill="FFFFFF"/>
        </w:rPr>
        <w:t>Z. Zhang and J. Zhang, “Character</w:t>
      </w:r>
      <w:r w:rsidR="005B392A">
        <w:rPr>
          <w:rFonts w:ascii="Arial" w:hAnsi="Arial" w:cs="Arial"/>
          <w:color w:val="FF0000"/>
          <w:sz w:val="19"/>
          <w:szCs w:val="19"/>
          <w:shd w:val="clear" w:color="auto" w:fill="FFFFFF"/>
        </w:rPr>
        <w:t xml:space="preserve">izing failure-causing parameter </w:t>
      </w:r>
      <w:r w:rsidR="005B392A" w:rsidRPr="005B392A">
        <w:rPr>
          <w:rFonts w:ascii="Arial" w:hAnsi="Arial" w:cs="Arial"/>
          <w:color w:val="FF0000"/>
          <w:sz w:val="19"/>
          <w:szCs w:val="19"/>
          <w:shd w:val="clear" w:color="auto" w:fill="FFFFFF"/>
        </w:rPr>
        <w:t>interactions by adaptive testing,” in P</w:t>
      </w:r>
      <w:r w:rsidR="005B392A">
        <w:rPr>
          <w:rFonts w:ascii="Arial" w:hAnsi="Arial" w:cs="Arial"/>
          <w:color w:val="FF0000"/>
          <w:sz w:val="19"/>
          <w:szCs w:val="19"/>
          <w:shd w:val="clear" w:color="auto" w:fill="FFFFFF"/>
        </w:rPr>
        <w:t>roceedings of the 2011 Interna</w:t>
      </w:r>
      <w:r w:rsidR="005B392A" w:rsidRPr="005B392A">
        <w:rPr>
          <w:rFonts w:ascii="Arial" w:hAnsi="Arial" w:cs="Arial"/>
          <w:color w:val="FF0000"/>
          <w:sz w:val="19"/>
          <w:szCs w:val="19"/>
          <w:shd w:val="clear" w:color="auto" w:fill="FFFFFF"/>
        </w:rPr>
        <w:t>tional Symposium on Software Testi</w:t>
      </w:r>
      <w:r w:rsidR="005B392A">
        <w:rPr>
          <w:rFonts w:ascii="Arial" w:hAnsi="Arial" w:cs="Arial"/>
          <w:color w:val="FF0000"/>
          <w:sz w:val="19"/>
          <w:szCs w:val="19"/>
          <w:shd w:val="clear" w:color="auto" w:fill="FFFFFF"/>
        </w:rPr>
        <w:t>ng and Analysis. ACM, 2011, pp.</w:t>
      </w:r>
      <w:r w:rsidR="005B392A" w:rsidRPr="005B392A">
        <w:rPr>
          <w:rFonts w:ascii="Arial" w:hAnsi="Arial" w:cs="Arial"/>
          <w:color w:val="FF0000"/>
          <w:sz w:val="19"/>
          <w:szCs w:val="19"/>
          <w:shd w:val="clear" w:color="auto" w:fill="FFFFFF"/>
        </w:rPr>
        <w:t>331–341.</w:t>
      </w:r>
    </w:p>
    <w:p w14:paraId="4FFE216D" w14:textId="77777777" w:rsidR="00F7494D" w:rsidRPr="00F7494D" w:rsidRDefault="00666A39"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[2</w:t>
      </w:r>
      <w:r w:rsidR="00F7494D">
        <w:rPr>
          <w:rFonts w:ascii="Arial" w:hAnsi="Arial" w:cs="Arial"/>
          <w:color w:val="FF0000"/>
          <w:sz w:val="19"/>
          <w:szCs w:val="19"/>
          <w:shd w:val="clear" w:color="auto" w:fill="FFFFFF"/>
        </w:rPr>
        <w:t>]</w:t>
      </w:r>
      <w:r w:rsidR="00F7494D" w:rsidRPr="00F7494D">
        <w:t xml:space="preserve"> </w:t>
      </w:r>
      <w:r w:rsidR="00F7494D" w:rsidRPr="00F7494D">
        <w:rPr>
          <w:rFonts w:ascii="Arial" w:hAnsi="Arial" w:cs="Arial"/>
          <w:color w:val="FF0000"/>
          <w:sz w:val="19"/>
          <w:szCs w:val="19"/>
          <w:shd w:val="clear" w:color="auto" w:fill="FFFFFF"/>
        </w:rPr>
        <w:t>Niu, Xintao, et al. "Identifying failure-inducing combinations using tuple relationship." Software Testing, Verification and Validation Workshops (ICSTW), 2013 IEEE Sixth International Conference on. IEEE, 2013.</w:t>
      </w:r>
    </w:p>
    <w:p w14:paraId="63554550" w14:textId="77777777" w:rsidR="00A4176A" w:rsidRPr="007922C6" w:rsidRDefault="0074129A"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6:</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In the experiments, the proposed approach is compared to FDA-CIT – a feedback driven, adaptive CIT process. However, there are several issues that need to be addressed with these experiments:</w:t>
      </w:r>
      <w:r w:rsidR="00D7208D">
        <w:rPr>
          <w:rFonts w:ascii="Arial" w:hAnsi="Arial" w:cs="Arial"/>
          <w:color w:val="222222"/>
          <w:sz w:val="19"/>
          <w:szCs w:val="19"/>
        </w:rPr>
        <w:br/>
      </w:r>
      <w:r w:rsidR="00D7208D" w:rsidRPr="00E47DBF">
        <w:rPr>
          <w:rFonts w:ascii="Arial" w:hAnsi="Arial" w:cs="Arial"/>
          <w:color w:val="222222"/>
          <w:sz w:val="19"/>
          <w:szCs w:val="19"/>
          <w:shd w:val="clear" w:color="auto" w:fill="FFFFFF"/>
        </w:rPr>
        <w:t>First, the proposed approach assumes that all failures are deterministic, which should be mentioned and discussed early in the paper, as this greatly reduces the practicality of the approach.</w:t>
      </w:r>
    </w:p>
    <w:p w14:paraId="5950EB6C" w14:textId="77777777" w:rsidR="00A4176A" w:rsidRDefault="00A4176A" w:rsidP="00D7208D">
      <w:pPr>
        <w:rPr>
          <w:rFonts w:ascii="Arial" w:hAnsi="Arial" w:cs="Arial"/>
          <w:b/>
          <w:color w:val="222222"/>
          <w:sz w:val="19"/>
          <w:szCs w:val="19"/>
          <w:shd w:val="clear" w:color="auto" w:fill="FFFFFF"/>
        </w:rPr>
      </w:pPr>
    </w:p>
    <w:p w14:paraId="10647484" w14:textId="244ADA2D" w:rsidR="0074129A" w:rsidRDefault="00A4176A"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del w:id="211" w:author="Jeff Lei" w:date="2016-03-10T09:48:00Z">
        <w:r w:rsidDel="00124493">
          <w:rPr>
            <w:rFonts w:ascii="Arial" w:hAnsi="Arial" w:cs="Arial"/>
            <w:b/>
            <w:color w:val="FF0000"/>
            <w:sz w:val="19"/>
            <w:szCs w:val="19"/>
            <w:shd w:val="clear" w:color="auto" w:fill="FFFFFF"/>
          </w:rPr>
          <w:delText xml:space="preserve"> </w:delText>
        </w:r>
        <w:r w:rsidDel="00124493">
          <w:rPr>
            <w:rFonts w:ascii="Arial" w:hAnsi="Arial" w:cs="Arial"/>
            <w:color w:val="FF0000"/>
            <w:sz w:val="19"/>
            <w:szCs w:val="19"/>
            <w:shd w:val="clear" w:color="auto" w:fill="FFFFFF"/>
          </w:rPr>
          <w:delText xml:space="preserve"> </w:delText>
        </w:r>
        <w:r w:rsidR="00BA24AF" w:rsidDel="00124493">
          <w:rPr>
            <w:rFonts w:ascii="Arial" w:hAnsi="Arial" w:cs="Arial" w:hint="eastAsia"/>
            <w:color w:val="FF0000"/>
            <w:sz w:val="19"/>
            <w:szCs w:val="19"/>
            <w:shd w:val="clear" w:color="auto" w:fill="FFFFFF"/>
          </w:rPr>
          <w:delText>We</w:delText>
        </w:r>
        <w:r w:rsidR="00BA24AF" w:rsidDel="00124493">
          <w:rPr>
            <w:rFonts w:ascii="Arial" w:hAnsi="Arial" w:cs="Arial"/>
            <w:color w:val="FF0000"/>
            <w:sz w:val="19"/>
            <w:szCs w:val="19"/>
            <w:shd w:val="clear" w:color="auto" w:fill="FFFFFF"/>
          </w:rPr>
          <w:delText xml:space="preserve"> agree that our approach is based on the assumption that all failures are deterministic</w:delText>
        </w:r>
        <w:r w:rsidR="006B7872" w:rsidDel="00124493">
          <w:rPr>
            <w:rFonts w:ascii="Arial" w:hAnsi="Arial" w:cs="Arial"/>
            <w:color w:val="FF0000"/>
            <w:sz w:val="19"/>
            <w:szCs w:val="19"/>
            <w:shd w:val="clear" w:color="auto" w:fill="FFFFFF"/>
          </w:rPr>
          <w:delText xml:space="preserve"> and it should be mentioned early in the paper</w:delText>
        </w:r>
        <w:r w:rsidR="00BA24AF" w:rsidDel="00124493">
          <w:rPr>
            <w:rFonts w:ascii="Arial" w:hAnsi="Arial" w:cs="Arial"/>
            <w:color w:val="FF0000"/>
            <w:sz w:val="19"/>
            <w:szCs w:val="19"/>
            <w:shd w:val="clear" w:color="auto" w:fill="FFFFFF"/>
          </w:rPr>
          <w:delText xml:space="preserve">. </w:delText>
        </w:r>
      </w:del>
      <w:r w:rsidR="006B7872">
        <w:rPr>
          <w:rFonts w:ascii="Arial" w:hAnsi="Arial" w:cs="Arial"/>
          <w:color w:val="FF0000"/>
          <w:sz w:val="19"/>
          <w:szCs w:val="19"/>
          <w:shd w:val="clear" w:color="auto" w:fill="FFFFFF"/>
        </w:rPr>
        <w:t xml:space="preserve">As suggested, we </w:t>
      </w:r>
      <w:r>
        <w:rPr>
          <w:rFonts w:ascii="Arial" w:hAnsi="Arial" w:cs="Arial"/>
          <w:color w:val="FF0000"/>
          <w:sz w:val="19"/>
          <w:szCs w:val="19"/>
          <w:shd w:val="clear" w:color="auto" w:fill="FFFFFF"/>
        </w:rPr>
        <w:t>discuss</w:t>
      </w:r>
      <w:r w:rsidR="007E4911">
        <w:rPr>
          <w:rFonts w:ascii="Arial" w:hAnsi="Arial" w:cs="Arial"/>
          <w:color w:val="FF0000"/>
          <w:sz w:val="19"/>
          <w:szCs w:val="19"/>
          <w:shd w:val="clear" w:color="auto" w:fill="FFFFFF"/>
        </w:rPr>
        <w:t>ed</w:t>
      </w:r>
      <w:r>
        <w:rPr>
          <w:rFonts w:ascii="Arial" w:hAnsi="Arial" w:cs="Arial"/>
          <w:color w:val="FF0000"/>
          <w:sz w:val="19"/>
          <w:szCs w:val="19"/>
          <w:shd w:val="clear" w:color="auto" w:fill="FFFFFF"/>
        </w:rPr>
        <w:t xml:space="preserve"> this </w:t>
      </w:r>
      <w:r w:rsidR="007E4911">
        <w:rPr>
          <w:rFonts w:ascii="Arial" w:hAnsi="Arial" w:cs="Arial"/>
          <w:color w:val="FF0000"/>
          <w:sz w:val="19"/>
          <w:szCs w:val="19"/>
          <w:shd w:val="clear" w:color="auto" w:fill="FFFFFF"/>
        </w:rPr>
        <w:t>assumption in</w:t>
      </w:r>
      <w:r w:rsidR="00E759DA">
        <w:rPr>
          <w:rFonts w:ascii="Arial" w:hAnsi="Arial" w:cs="Arial"/>
          <w:color w:val="FF0000"/>
          <w:sz w:val="19"/>
          <w:szCs w:val="19"/>
          <w:shd w:val="clear" w:color="auto" w:fill="FFFFFF"/>
        </w:rPr>
        <w:t xml:space="preserve"> </w:t>
      </w:r>
      <w:r w:rsidR="00E759DA">
        <w:rPr>
          <w:rFonts w:ascii="Arial" w:hAnsi="Arial" w:cs="Arial" w:hint="eastAsia"/>
          <w:color w:val="FF0000"/>
          <w:sz w:val="19"/>
          <w:szCs w:val="19"/>
          <w:shd w:val="clear" w:color="auto" w:fill="FFFFFF"/>
        </w:rPr>
        <w:t>the</w:t>
      </w:r>
      <w:r w:rsidR="00E759DA">
        <w:rPr>
          <w:rFonts w:ascii="Arial" w:hAnsi="Arial" w:cs="Arial"/>
          <w:color w:val="FF0000"/>
          <w:sz w:val="19"/>
          <w:szCs w:val="19"/>
          <w:shd w:val="clear" w:color="auto" w:fill="FFFFFF"/>
        </w:rPr>
        <w:t xml:space="preserve"> last </w:t>
      </w:r>
      <w:r w:rsidR="00B80361">
        <w:rPr>
          <w:rFonts w:ascii="Arial" w:hAnsi="Arial" w:cs="Arial"/>
          <w:color w:val="FF0000"/>
          <w:sz w:val="19"/>
          <w:szCs w:val="19"/>
          <w:shd w:val="clear" w:color="auto" w:fill="FFFFFF"/>
        </w:rPr>
        <w:t>paragraph of Section 2.</w:t>
      </w:r>
      <w:r w:rsidR="003E7F6F">
        <w:rPr>
          <w:rFonts w:ascii="Arial" w:hAnsi="Arial" w:cs="Arial"/>
          <w:color w:val="FF0000"/>
          <w:sz w:val="19"/>
          <w:szCs w:val="19"/>
          <w:shd w:val="clear" w:color="auto" w:fill="FFFFFF"/>
        </w:rPr>
        <w:t xml:space="preserve"> </w:t>
      </w:r>
      <w:proofErr w:type="gramStart"/>
      <w:r w:rsidR="003E7F6F">
        <w:rPr>
          <w:rFonts w:ascii="Arial" w:hAnsi="Arial" w:cs="Arial"/>
          <w:color w:val="FF0000"/>
          <w:sz w:val="19"/>
          <w:szCs w:val="19"/>
          <w:shd w:val="clear" w:color="auto" w:fill="FFFFFF"/>
        </w:rPr>
        <w:t>(</w:t>
      </w:r>
      <w:r w:rsidR="00B80361">
        <w:rPr>
          <w:rFonts w:ascii="Arial" w:hAnsi="Arial" w:cs="Arial"/>
          <w:color w:val="FF0000"/>
          <w:sz w:val="19"/>
          <w:szCs w:val="19"/>
          <w:shd w:val="clear" w:color="auto" w:fill="FFFFFF"/>
        </w:rPr>
        <w:t xml:space="preserve"> Page</w:t>
      </w:r>
      <w:proofErr w:type="gramEnd"/>
      <w:r w:rsidR="003E7F6F">
        <w:rPr>
          <w:rFonts w:ascii="Arial" w:hAnsi="Arial" w:cs="Arial"/>
          <w:color w:val="FF0000"/>
          <w:sz w:val="19"/>
          <w:szCs w:val="19"/>
          <w:shd w:val="clear" w:color="auto" w:fill="FFFFFF"/>
        </w:rPr>
        <w:t xml:space="preserve"> , before Section 2.1</w:t>
      </w:r>
      <w:r w:rsidR="00B41632" w:rsidRPr="009F7E8A">
        <w:rPr>
          <w:rFonts w:ascii="Arial" w:hAnsi="Arial" w:cs="Arial"/>
          <w:color w:val="FF0000"/>
          <w:sz w:val="19"/>
          <w:szCs w:val="19"/>
          <w:shd w:val="clear" w:color="auto" w:fill="FFFFFF"/>
        </w:rPr>
        <w:t>)</w:t>
      </w:r>
      <w:r w:rsidR="00F1101D">
        <w:rPr>
          <w:rFonts w:ascii="Arial" w:hAnsi="Arial" w:cs="Arial"/>
          <w:color w:val="FF0000"/>
          <w:sz w:val="19"/>
          <w:szCs w:val="19"/>
          <w:shd w:val="clear" w:color="auto" w:fill="FFFFFF"/>
        </w:rPr>
        <w:t>.</w:t>
      </w:r>
      <w:r w:rsidR="00D7208D" w:rsidRPr="00217B1A">
        <w:rPr>
          <w:rFonts w:ascii="Arial" w:hAnsi="Arial" w:cs="Arial"/>
          <w:b/>
          <w:color w:val="222222"/>
          <w:sz w:val="19"/>
          <w:szCs w:val="19"/>
        </w:rPr>
        <w:br/>
      </w:r>
    </w:p>
    <w:p w14:paraId="78D69D1A" w14:textId="77777777" w:rsidR="0074129A" w:rsidRDefault="0074129A"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7</w:t>
      </w:r>
      <w:r>
        <w:rPr>
          <w:rFonts w:ascii="Arial" w:hAnsi="Arial" w:cs="Arial"/>
          <w:color w:val="222222"/>
          <w:sz w:val="19"/>
          <w:szCs w:val="19"/>
          <w:shd w:val="clear" w:color="auto" w:fill="FFFFFF"/>
        </w:rPr>
        <w:t>:</w:t>
      </w:r>
    </w:p>
    <w:p w14:paraId="5C55F4A4" w14:textId="77777777" w:rsidR="00E457ED"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Second, it is not clear how the first configuration to start the proposed approach was chosen. This is important because the performance of the proposed approach depends on the first configuration (especially in the presence of multiple MFS).</w:t>
      </w:r>
    </w:p>
    <w:p w14:paraId="68971DB4" w14:textId="77777777" w:rsidR="00E457ED" w:rsidRDefault="00E457ED" w:rsidP="00E457ED">
      <w:pPr>
        <w:rPr>
          <w:rFonts w:ascii="Arial" w:hAnsi="Arial" w:cs="Arial"/>
          <w:b/>
          <w:color w:val="222222"/>
          <w:sz w:val="19"/>
          <w:szCs w:val="19"/>
          <w:shd w:val="clear" w:color="auto" w:fill="FFFFFF"/>
        </w:rPr>
      </w:pPr>
    </w:p>
    <w:p w14:paraId="085B7256" w14:textId="0A329F39" w:rsidR="00E457ED" w:rsidRDefault="00E457ED" w:rsidP="00E457E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All the test configurations</w:t>
      </w:r>
      <w:r w:rsidR="008C7B09">
        <w:rPr>
          <w:rFonts w:ascii="Arial" w:hAnsi="Arial" w:cs="Arial"/>
          <w:color w:val="FF0000"/>
          <w:sz w:val="19"/>
          <w:szCs w:val="19"/>
          <w:shd w:val="clear" w:color="auto" w:fill="FFFFFF"/>
        </w:rPr>
        <w:t xml:space="preserve"> </w:t>
      </w:r>
      <w:r w:rsidR="00E67B34">
        <w:rPr>
          <w:rFonts w:ascii="Arial" w:hAnsi="Arial" w:cs="Arial"/>
          <w:color w:val="FF0000"/>
          <w:sz w:val="19"/>
          <w:szCs w:val="19"/>
          <w:shd w:val="clear" w:color="auto" w:fill="FFFFFF"/>
        </w:rPr>
        <w:t>(</w:t>
      </w:r>
      <w:r w:rsidR="00226F3F">
        <w:rPr>
          <w:rFonts w:ascii="Arial" w:hAnsi="Arial" w:cs="Arial"/>
          <w:color w:val="FF0000"/>
          <w:sz w:val="19"/>
          <w:szCs w:val="19"/>
          <w:shd w:val="clear" w:color="auto" w:fill="FFFFFF"/>
        </w:rPr>
        <w:t>include</w:t>
      </w:r>
      <w:r w:rsidR="00E67B34">
        <w:rPr>
          <w:rFonts w:ascii="Arial" w:hAnsi="Arial" w:cs="Arial"/>
          <w:color w:val="FF0000"/>
          <w:sz w:val="19"/>
          <w:szCs w:val="19"/>
          <w:shd w:val="clear" w:color="auto" w:fill="FFFFFF"/>
        </w:rPr>
        <w:t xml:space="preserve"> the first one) </w:t>
      </w:r>
      <w:r w:rsidR="008C7B09">
        <w:rPr>
          <w:rFonts w:ascii="Arial" w:hAnsi="Arial" w:cs="Arial"/>
          <w:color w:val="FF0000"/>
          <w:sz w:val="19"/>
          <w:szCs w:val="19"/>
          <w:shd w:val="clear" w:color="auto" w:fill="FFFFFF"/>
        </w:rPr>
        <w:t>generated by our approach is according to Algorithm 1 (Page)</w:t>
      </w:r>
      <w:r w:rsidR="008E2FD7">
        <w:rPr>
          <w:rFonts w:ascii="Arial" w:hAnsi="Arial" w:cs="Arial"/>
          <w:color w:val="FF0000"/>
          <w:sz w:val="19"/>
          <w:szCs w:val="19"/>
          <w:shd w:val="clear" w:color="auto" w:fill="FFFFFF"/>
        </w:rPr>
        <w:t xml:space="preserve">. Specifically, we just choose </w:t>
      </w:r>
      <w:r w:rsidR="00C16AC6">
        <w:rPr>
          <w:rFonts w:ascii="Arial" w:hAnsi="Arial" w:cs="Arial"/>
          <w:color w:val="FF0000"/>
          <w:sz w:val="19"/>
          <w:szCs w:val="19"/>
          <w:shd w:val="clear" w:color="auto" w:fill="FFFFFF"/>
        </w:rPr>
        <w:t>the</w:t>
      </w:r>
      <w:r w:rsidR="0075755D">
        <w:rPr>
          <w:rFonts w:ascii="Arial" w:hAnsi="Arial" w:cs="Arial"/>
          <w:color w:val="FF0000"/>
          <w:sz w:val="19"/>
          <w:szCs w:val="19"/>
          <w:shd w:val="clear" w:color="auto" w:fill="FFFFFF"/>
        </w:rPr>
        <w:t xml:space="preserve"> test configuration that covers the </w:t>
      </w:r>
      <w:r w:rsidR="00C16AC6">
        <w:rPr>
          <w:rFonts w:ascii="Arial" w:hAnsi="Arial" w:cs="Arial"/>
          <w:color w:val="FF0000"/>
          <w:sz w:val="19"/>
          <w:szCs w:val="19"/>
          <w:shd w:val="clear" w:color="auto" w:fill="FFFFFF"/>
        </w:rPr>
        <w:t xml:space="preserve">most uncovered schemas, and make sure that it does not contain any </w:t>
      </w:r>
      <w:r w:rsidR="00A914B1">
        <w:rPr>
          <w:rFonts w:ascii="Arial" w:hAnsi="Arial" w:cs="Arial"/>
          <w:color w:val="FF0000"/>
          <w:sz w:val="19"/>
          <w:szCs w:val="19"/>
          <w:shd w:val="clear" w:color="auto" w:fill="FFFFFF"/>
        </w:rPr>
        <w:t>constraints</w:t>
      </w:r>
      <w:r w:rsidR="00C16AC6">
        <w:rPr>
          <w:rFonts w:ascii="Arial" w:hAnsi="Arial" w:cs="Arial"/>
          <w:color w:val="FF0000"/>
          <w:sz w:val="19"/>
          <w:szCs w:val="19"/>
          <w:shd w:val="clear" w:color="auto" w:fill="FFFFFF"/>
        </w:rPr>
        <w:t xml:space="preserve">. Note that as it is the first configuration, we do not need to avoid the </w:t>
      </w:r>
      <w:r w:rsidR="00B8112E">
        <w:rPr>
          <w:rFonts w:ascii="Arial" w:hAnsi="Arial" w:cs="Arial"/>
          <w:color w:val="FF0000"/>
          <w:sz w:val="19"/>
          <w:szCs w:val="19"/>
          <w:shd w:val="clear" w:color="auto" w:fill="FFFFFF"/>
        </w:rPr>
        <w:t>identified</w:t>
      </w:r>
      <w:r w:rsidR="00C16AC6">
        <w:rPr>
          <w:rFonts w:ascii="Arial" w:hAnsi="Arial" w:cs="Arial"/>
          <w:color w:val="FF0000"/>
          <w:sz w:val="19"/>
          <w:szCs w:val="19"/>
          <w:shd w:val="clear" w:color="auto" w:fill="FFFFFF"/>
        </w:rPr>
        <w:t xml:space="preserve"> MFS (</w:t>
      </w:r>
      <w:ins w:id="212" w:author="Jeff Lei" w:date="2016-03-10T09:48:00Z">
        <w:r w:rsidR="00124493">
          <w:rPr>
            <w:rFonts w:ascii="Arial" w:hAnsi="Arial" w:cs="Arial"/>
            <w:color w:val="FF0000"/>
            <w:sz w:val="19"/>
            <w:szCs w:val="19"/>
            <w:shd w:val="clear" w:color="auto" w:fill="FFFFFF"/>
          </w:rPr>
          <w:t>a</w:t>
        </w:r>
      </w:ins>
      <w:del w:id="213" w:author="Jeff Lei" w:date="2016-03-10T09:48:00Z">
        <w:r w:rsidR="00C16AC6" w:rsidDel="00124493">
          <w:rPr>
            <w:rFonts w:ascii="Arial" w:hAnsi="Arial" w:cs="Arial"/>
            <w:color w:val="FF0000"/>
            <w:sz w:val="19"/>
            <w:szCs w:val="19"/>
            <w:shd w:val="clear" w:color="auto" w:fill="FFFFFF"/>
          </w:rPr>
          <w:delText>A</w:delText>
        </w:r>
      </w:del>
      <w:r w:rsidR="00C16AC6">
        <w:rPr>
          <w:rFonts w:ascii="Arial" w:hAnsi="Arial" w:cs="Arial"/>
          <w:color w:val="FF0000"/>
          <w:sz w:val="19"/>
          <w:szCs w:val="19"/>
          <w:shd w:val="clear" w:color="auto" w:fill="FFFFFF"/>
        </w:rPr>
        <w:t>s the MFS identification process is not started yet).</w:t>
      </w:r>
      <w:r w:rsidR="0018266B">
        <w:rPr>
          <w:rFonts w:ascii="Arial" w:hAnsi="Arial" w:cs="Arial"/>
          <w:color w:val="FF0000"/>
          <w:sz w:val="19"/>
          <w:szCs w:val="19"/>
          <w:shd w:val="clear" w:color="auto" w:fill="FFFFFF"/>
        </w:rPr>
        <w:t xml:space="preserve"> It is also noted that, this first test configuration may vary with the covering array generation algorithm we use. Even though we use the same covering array generation algorithm, it may </w:t>
      </w:r>
      <w:del w:id="214" w:author="Jeff Lei" w:date="2016-03-10T09:48:00Z">
        <w:r w:rsidR="0018266B" w:rsidDel="00124493">
          <w:rPr>
            <w:rFonts w:ascii="Arial" w:hAnsi="Arial" w:cs="Arial"/>
            <w:color w:val="FF0000"/>
            <w:sz w:val="19"/>
            <w:szCs w:val="19"/>
            <w:shd w:val="clear" w:color="auto" w:fill="FFFFFF"/>
          </w:rPr>
          <w:delText xml:space="preserve">also </w:delText>
        </w:r>
      </w:del>
      <w:ins w:id="215" w:author="Jeff Lei" w:date="2016-03-10T09:48:00Z">
        <w:r w:rsidR="00124493">
          <w:rPr>
            <w:rFonts w:ascii="Arial" w:hAnsi="Arial" w:cs="Arial"/>
            <w:color w:val="FF0000"/>
            <w:sz w:val="19"/>
            <w:szCs w:val="19"/>
            <w:shd w:val="clear" w:color="auto" w:fill="FFFFFF"/>
          </w:rPr>
          <w:t xml:space="preserve">be </w:t>
        </w:r>
      </w:ins>
      <w:r w:rsidR="0018266B">
        <w:rPr>
          <w:rFonts w:ascii="Arial" w:hAnsi="Arial" w:cs="Arial"/>
          <w:color w:val="FF0000"/>
          <w:sz w:val="19"/>
          <w:szCs w:val="19"/>
          <w:shd w:val="clear" w:color="auto" w:fill="FFFFFF"/>
        </w:rPr>
        <w:t xml:space="preserve">different for each run of our approach (as </w:t>
      </w:r>
      <w:r w:rsidR="00392D60">
        <w:rPr>
          <w:rFonts w:ascii="Arial" w:hAnsi="Arial" w:cs="Arial"/>
          <w:color w:val="FF0000"/>
          <w:sz w:val="19"/>
          <w:szCs w:val="19"/>
          <w:shd w:val="clear" w:color="auto" w:fill="FFFFFF"/>
        </w:rPr>
        <w:t>the algorithm</w:t>
      </w:r>
      <w:r w:rsidR="0018266B">
        <w:rPr>
          <w:rFonts w:ascii="Arial" w:hAnsi="Arial" w:cs="Arial"/>
          <w:color w:val="FF0000"/>
          <w:sz w:val="19"/>
          <w:szCs w:val="19"/>
          <w:shd w:val="clear" w:color="auto" w:fill="FFFFFF"/>
        </w:rPr>
        <w:t xml:space="preserve"> may contain some random aspects)</w:t>
      </w:r>
      <w:r w:rsidR="00350EAF">
        <w:rPr>
          <w:rFonts w:ascii="Arial" w:hAnsi="Arial" w:cs="Arial"/>
          <w:color w:val="FF0000"/>
          <w:sz w:val="19"/>
          <w:szCs w:val="19"/>
          <w:shd w:val="clear" w:color="auto" w:fill="FFFFFF"/>
        </w:rPr>
        <w:t xml:space="preserve">. </w:t>
      </w:r>
    </w:p>
    <w:p w14:paraId="373E0EF5" w14:textId="063D75EF" w:rsidR="00A3313E" w:rsidRDefault="007537AF" w:rsidP="00E457ED">
      <w:pPr>
        <w:rPr>
          <w:rFonts w:ascii="Arial" w:hAnsi="Arial" w:cs="Arial"/>
          <w:color w:val="222222"/>
          <w:sz w:val="19"/>
          <w:szCs w:val="19"/>
        </w:rPr>
      </w:pPr>
      <w:del w:id="216" w:author="Jeff Lei" w:date="2016-03-10T09:48:00Z">
        <w:r w:rsidDel="00124493">
          <w:rPr>
            <w:rFonts w:ascii="Arial" w:hAnsi="Arial" w:cs="Arial"/>
            <w:color w:val="FF0000"/>
            <w:sz w:val="19"/>
            <w:szCs w:val="19"/>
            <w:shd w:val="clear" w:color="auto" w:fill="FFFFFF"/>
          </w:rPr>
          <w:delText>Additionally</w:delText>
        </w:r>
        <w:r w:rsidR="00A3313E" w:rsidDel="00124493">
          <w:rPr>
            <w:rFonts w:ascii="Arial" w:hAnsi="Arial" w:cs="Arial"/>
            <w:color w:val="FF0000"/>
            <w:sz w:val="19"/>
            <w:szCs w:val="19"/>
            <w:shd w:val="clear" w:color="auto" w:fill="FFFFFF"/>
          </w:rPr>
          <w:delText>, we</w:delText>
        </w:r>
      </w:del>
      <w:ins w:id="217" w:author="Jeff Lei" w:date="2016-03-10T09:48:00Z">
        <w:r w:rsidR="00124493">
          <w:rPr>
            <w:rFonts w:ascii="Arial" w:hAnsi="Arial" w:cs="Arial"/>
            <w:color w:val="FF0000"/>
            <w:sz w:val="19"/>
            <w:szCs w:val="19"/>
            <w:shd w:val="clear" w:color="auto" w:fill="FFFFFF"/>
          </w:rPr>
          <w:t>We</w:t>
        </w:r>
      </w:ins>
      <w:r w:rsidR="00A3313E">
        <w:rPr>
          <w:rFonts w:ascii="Arial" w:hAnsi="Arial" w:cs="Arial"/>
          <w:color w:val="FF0000"/>
          <w:sz w:val="19"/>
          <w:szCs w:val="19"/>
          <w:shd w:val="clear" w:color="auto" w:fill="FFFFFF"/>
        </w:rPr>
        <w:t xml:space="preserve"> agree that if the first </w:t>
      </w:r>
      <w:r w:rsidR="00911F01">
        <w:rPr>
          <w:rFonts w:ascii="Arial" w:hAnsi="Arial" w:cs="Arial"/>
          <w:color w:val="FF0000"/>
          <w:sz w:val="19"/>
          <w:szCs w:val="19"/>
          <w:shd w:val="clear" w:color="auto" w:fill="FFFFFF"/>
        </w:rPr>
        <w:t>configuration</w:t>
      </w:r>
      <w:r w:rsidR="00A3313E">
        <w:rPr>
          <w:rFonts w:ascii="Arial" w:hAnsi="Arial" w:cs="Arial"/>
          <w:color w:val="FF0000"/>
          <w:sz w:val="19"/>
          <w:szCs w:val="19"/>
          <w:shd w:val="clear" w:color="auto" w:fill="FFFFFF"/>
        </w:rPr>
        <w:t xml:space="preserve"> is not proper</w:t>
      </w:r>
      <w:r w:rsidR="001E1D98">
        <w:rPr>
          <w:rFonts w:ascii="Arial" w:hAnsi="Arial" w:cs="Arial"/>
          <w:color w:val="FF0000"/>
          <w:sz w:val="19"/>
          <w:szCs w:val="19"/>
          <w:shd w:val="clear" w:color="auto" w:fill="FFFFFF"/>
        </w:rPr>
        <w:t>ly</w:t>
      </w:r>
      <w:r w:rsidR="00A3313E">
        <w:rPr>
          <w:rFonts w:ascii="Arial" w:hAnsi="Arial" w:cs="Arial"/>
          <w:color w:val="FF0000"/>
          <w:sz w:val="19"/>
          <w:szCs w:val="19"/>
          <w:shd w:val="clear" w:color="auto" w:fill="FFFFFF"/>
        </w:rPr>
        <w:t xml:space="preserve"> selected (for example, it contains multiple MFS), the performance our </w:t>
      </w:r>
      <w:r w:rsidR="007317AB">
        <w:rPr>
          <w:rFonts w:ascii="Arial" w:hAnsi="Arial" w:cs="Arial"/>
          <w:color w:val="FF0000"/>
          <w:sz w:val="19"/>
          <w:szCs w:val="19"/>
          <w:shd w:val="clear" w:color="auto" w:fill="FFFFFF"/>
        </w:rPr>
        <w:t>approach</w:t>
      </w:r>
      <w:r w:rsidR="00A3313E">
        <w:rPr>
          <w:rFonts w:ascii="Arial" w:hAnsi="Arial" w:cs="Arial"/>
          <w:color w:val="FF0000"/>
          <w:sz w:val="19"/>
          <w:szCs w:val="19"/>
          <w:shd w:val="clear" w:color="auto" w:fill="FFFFFF"/>
        </w:rPr>
        <w:t xml:space="preserve"> may be </w:t>
      </w:r>
      <w:r w:rsidR="007317AB">
        <w:rPr>
          <w:rFonts w:ascii="Arial" w:hAnsi="Arial" w:cs="Arial"/>
          <w:color w:val="FF0000"/>
          <w:sz w:val="19"/>
          <w:szCs w:val="19"/>
          <w:shd w:val="clear" w:color="auto" w:fill="FFFFFF"/>
        </w:rPr>
        <w:t>influenced</w:t>
      </w:r>
      <w:r w:rsidR="00A3313E">
        <w:rPr>
          <w:rFonts w:ascii="Arial" w:hAnsi="Arial" w:cs="Arial"/>
          <w:color w:val="FF0000"/>
          <w:sz w:val="19"/>
          <w:szCs w:val="19"/>
          <w:shd w:val="clear" w:color="auto" w:fill="FFFFFF"/>
        </w:rPr>
        <w:t xml:space="preserve">. As suggested </w:t>
      </w:r>
      <w:r w:rsidR="00A3313E">
        <w:rPr>
          <w:rFonts w:ascii="Arial" w:hAnsi="Arial" w:cs="Arial" w:hint="eastAsia"/>
          <w:color w:val="FF0000"/>
          <w:sz w:val="19"/>
          <w:szCs w:val="19"/>
          <w:shd w:val="clear" w:color="auto" w:fill="FFFFFF"/>
        </w:rPr>
        <w:t xml:space="preserve">by Comment </w:t>
      </w:r>
      <w:r w:rsidR="00A3313E">
        <w:rPr>
          <w:rFonts w:ascii="Arial" w:hAnsi="Arial" w:cs="Arial"/>
          <w:color w:val="FF0000"/>
          <w:sz w:val="19"/>
          <w:szCs w:val="19"/>
          <w:shd w:val="clear" w:color="auto" w:fill="FFFFFF"/>
        </w:rPr>
        <w:t xml:space="preserve">5, we have </w:t>
      </w:r>
      <w:commentRangeStart w:id="218"/>
      <w:r w:rsidR="007D4269">
        <w:rPr>
          <w:rFonts w:ascii="Arial" w:hAnsi="Arial" w:cs="Arial"/>
          <w:color w:val="FF0000"/>
          <w:sz w:val="19"/>
          <w:szCs w:val="19"/>
          <w:shd w:val="clear" w:color="auto" w:fill="FFFFFF"/>
        </w:rPr>
        <w:t>weaken</w:t>
      </w:r>
      <w:r w:rsidR="00A3313E">
        <w:rPr>
          <w:rFonts w:ascii="Arial" w:hAnsi="Arial" w:cs="Arial"/>
          <w:color w:val="FF0000"/>
          <w:sz w:val="19"/>
          <w:szCs w:val="19"/>
          <w:shd w:val="clear" w:color="auto" w:fill="FFFFFF"/>
        </w:rPr>
        <w:t xml:space="preserve"> this problem</w:t>
      </w:r>
      <w:commentRangeEnd w:id="218"/>
      <w:r w:rsidR="00124493">
        <w:rPr>
          <w:rStyle w:val="a6"/>
        </w:rPr>
        <w:commentReference w:id="218"/>
      </w:r>
      <w:r w:rsidR="00A3313E">
        <w:rPr>
          <w:rFonts w:ascii="Arial" w:hAnsi="Arial" w:cs="Arial"/>
          <w:color w:val="FF0000"/>
          <w:sz w:val="19"/>
          <w:szCs w:val="19"/>
          <w:shd w:val="clear" w:color="auto" w:fill="FFFFFF"/>
        </w:rPr>
        <w:t>.</w:t>
      </w:r>
    </w:p>
    <w:p w14:paraId="62D08BF1" w14:textId="77777777" w:rsidR="0074129A" w:rsidRDefault="0074129A" w:rsidP="00D7208D">
      <w:pPr>
        <w:rPr>
          <w:rFonts w:ascii="Arial" w:hAnsi="Arial" w:cs="Arial"/>
          <w:color w:val="222222"/>
          <w:sz w:val="19"/>
          <w:szCs w:val="19"/>
        </w:rPr>
      </w:pPr>
    </w:p>
    <w:p w14:paraId="75958C91" w14:textId="77777777" w:rsidR="0074129A" w:rsidRDefault="0074129A" w:rsidP="00D7208D">
      <w:pPr>
        <w:rPr>
          <w:rFonts w:ascii="Arial" w:hAnsi="Arial" w:cs="Arial"/>
          <w:b/>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8</w:t>
      </w:r>
      <w:r>
        <w:rPr>
          <w:rFonts w:ascii="Arial" w:hAnsi="Arial" w:cs="Arial"/>
          <w:color w:val="222222"/>
          <w:sz w:val="19"/>
          <w:szCs w:val="19"/>
          <w:shd w:val="clear" w:color="auto" w:fill="FFFFFF"/>
        </w:rPr>
        <w:t>:</w:t>
      </w:r>
    </w:p>
    <w:p w14:paraId="053E85B9" w14:textId="77777777" w:rsidR="003323B1" w:rsidRDefault="00D7208D" w:rsidP="00D7208D">
      <w:pPr>
        <w:rPr>
          <w:rFonts w:ascii="Arial" w:hAnsi="Arial" w:cs="Arial"/>
          <w:color w:val="222222"/>
          <w:sz w:val="19"/>
          <w:szCs w:val="19"/>
          <w:shd w:val="clear" w:color="auto" w:fill="FFFFFF"/>
        </w:rPr>
      </w:pPr>
      <w:r>
        <w:rPr>
          <w:rFonts w:ascii="Arial" w:hAnsi="Arial" w:cs="Arial"/>
          <w:color w:val="222222"/>
          <w:sz w:val="19"/>
          <w:szCs w:val="19"/>
        </w:rPr>
        <w:lastRenderedPageBreak/>
        <w:br/>
      </w:r>
      <w:r w:rsidRPr="00EA5F16">
        <w:rPr>
          <w:rFonts w:ascii="Arial" w:hAnsi="Arial" w:cs="Arial"/>
          <w:color w:val="222222"/>
          <w:sz w:val="19"/>
          <w:szCs w:val="19"/>
          <w:shd w:val="clear" w:color="auto" w:fill="FFFFFF"/>
        </w:rPr>
        <w:t>Third, the number of configurations required by the identification part of the proposed approach grows linearly with the number of configuration options.</w:t>
      </w:r>
      <w:r>
        <w:rPr>
          <w:rFonts w:ascii="Arial" w:hAnsi="Arial" w:cs="Arial"/>
          <w:color w:val="222222"/>
          <w:sz w:val="19"/>
          <w:szCs w:val="19"/>
          <w:shd w:val="clear" w:color="auto" w:fill="FFFFFF"/>
        </w:rPr>
        <w:t xml:space="preserve"> However, in the experiment the maximum number of options used was 13, which is quite small. For example, the size of a 2-way covering array created for 10 binary options, can be 6, whereas that created for 6435 binary options can be 16. That means that while the proposed approach will require 10 additional test cases for locating a single MFS in the first case, it will require 6435 additional test cases for the same failure in the second case. On the other hand, FDA-CIT will use 16 rather than 10 test cases to determine the likely failure causes, as FDA-CIT does not require additional test cases for identification. When this coupled with the fact that most of the test cases required by the proposed approach were used by the identification part (Table 8), it necessitates that, to perform a fair comparison, the empirical studies reported in the paper should be repeated by systematically increasing the number of configuration options.</w:t>
      </w:r>
    </w:p>
    <w:p w14:paraId="4A9CC52D" w14:textId="77777777" w:rsidR="007F378C" w:rsidRDefault="007F378C" w:rsidP="00D7208D">
      <w:pPr>
        <w:rPr>
          <w:rFonts w:ascii="Arial" w:hAnsi="Arial" w:cs="Arial"/>
          <w:color w:val="222222"/>
          <w:sz w:val="19"/>
          <w:szCs w:val="19"/>
          <w:shd w:val="clear" w:color="auto" w:fill="FFFFFF"/>
        </w:rPr>
      </w:pPr>
    </w:p>
    <w:p w14:paraId="7B45274F" w14:textId="77777777" w:rsidR="00C10477" w:rsidRDefault="00EC45BC" w:rsidP="00D7208D">
      <w:pPr>
        <w:rPr>
          <w:rFonts w:ascii="Arial" w:hAnsi="Arial" w:cs="Arial"/>
          <w:color w:val="FF0000"/>
          <w:sz w:val="19"/>
          <w:szCs w:val="19"/>
          <w:shd w:val="clear" w:color="auto" w:fill="FFFFFF"/>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B865A8">
        <w:rPr>
          <w:rFonts w:ascii="Arial" w:hAnsi="Arial" w:cs="Arial"/>
          <w:color w:val="FF0000"/>
          <w:sz w:val="19"/>
          <w:szCs w:val="19"/>
          <w:shd w:val="clear" w:color="auto" w:fill="FFFFFF"/>
        </w:rPr>
        <w:t>We agree that using</w:t>
      </w:r>
      <w:r w:rsidR="007E136C">
        <w:rPr>
          <w:rFonts w:ascii="Arial" w:hAnsi="Arial" w:cs="Arial"/>
          <w:color w:val="FF0000"/>
          <w:sz w:val="19"/>
          <w:szCs w:val="19"/>
          <w:shd w:val="clear" w:color="auto" w:fill="FFFFFF"/>
        </w:rPr>
        <w:t xml:space="preserve"> </w:t>
      </w:r>
      <w:r w:rsidR="003A5379">
        <w:rPr>
          <w:rFonts w:ascii="Arial" w:hAnsi="Arial" w:cs="Arial"/>
          <w:color w:val="FF0000"/>
          <w:sz w:val="19"/>
          <w:szCs w:val="19"/>
          <w:shd w:val="clear" w:color="auto" w:fill="FFFFFF"/>
        </w:rPr>
        <w:t xml:space="preserve">OFOT </w:t>
      </w:r>
      <w:r w:rsidR="00B865A8">
        <w:rPr>
          <w:rFonts w:ascii="Arial" w:hAnsi="Arial" w:cs="Arial"/>
          <w:color w:val="FF0000"/>
          <w:sz w:val="19"/>
          <w:szCs w:val="19"/>
          <w:shd w:val="clear" w:color="auto" w:fill="FFFFFF"/>
        </w:rPr>
        <w:t>as the MFS identification approach in our framework</w:t>
      </w:r>
      <w:r w:rsidR="003A5379">
        <w:rPr>
          <w:rFonts w:ascii="Arial" w:hAnsi="Arial" w:cs="Arial"/>
          <w:color w:val="FF0000"/>
          <w:sz w:val="19"/>
          <w:szCs w:val="19"/>
          <w:shd w:val="clear" w:color="auto" w:fill="FFFFFF"/>
        </w:rPr>
        <w:t xml:space="preserve"> is not </w:t>
      </w:r>
      <w:r w:rsidR="00ED2A94">
        <w:rPr>
          <w:rFonts w:ascii="Arial" w:hAnsi="Arial" w:cs="Arial"/>
          <w:color w:val="FF0000"/>
          <w:sz w:val="19"/>
          <w:szCs w:val="19"/>
          <w:shd w:val="clear" w:color="auto" w:fill="FFFFFF"/>
        </w:rPr>
        <w:t xml:space="preserve">very </w:t>
      </w:r>
      <w:r w:rsidR="00485D58">
        <w:rPr>
          <w:rFonts w:ascii="Arial" w:hAnsi="Arial" w:cs="Arial"/>
          <w:color w:val="FF0000"/>
          <w:sz w:val="19"/>
          <w:szCs w:val="19"/>
          <w:shd w:val="clear" w:color="auto" w:fill="FFFFFF"/>
        </w:rPr>
        <w:t>efficient</w:t>
      </w:r>
      <w:r w:rsidR="003A5379">
        <w:rPr>
          <w:rFonts w:ascii="Arial" w:hAnsi="Arial" w:cs="Arial"/>
          <w:color w:val="FF0000"/>
          <w:sz w:val="19"/>
          <w:szCs w:val="19"/>
          <w:shd w:val="clear" w:color="auto" w:fill="FFFFFF"/>
        </w:rPr>
        <w:t xml:space="preserve">, as it </w:t>
      </w:r>
      <w:r w:rsidR="00B72DEA" w:rsidRPr="00B72DEA">
        <w:rPr>
          <w:rFonts w:ascii="Arial" w:hAnsi="Arial" w:cs="Arial"/>
          <w:color w:val="FF0000"/>
          <w:sz w:val="19"/>
          <w:szCs w:val="19"/>
          <w:shd w:val="clear" w:color="auto" w:fill="FFFFFF"/>
        </w:rPr>
        <w:t>grows linearly with the number of configuration options</w:t>
      </w:r>
      <w:r w:rsidR="00B72DEA">
        <w:rPr>
          <w:rFonts w:ascii="Arial" w:hAnsi="Arial" w:cs="Arial"/>
          <w:color w:val="FF0000"/>
          <w:sz w:val="19"/>
          <w:szCs w:val="19"/>
          <w:shd w:val="clear" w:color="auto" w:fill="FFFFFF"/>
        </w:rPr>
        <w:t xml:space="preserve">. </w:t>
      </w:r>
      <w:r w:rsidR="007E136C">
        <w:rPr>
          <w:rFonts w:ascii="Arial" w:hAnsi="Arial" w:cs="Arial"/>
          <w:color w:val="FF0000"/>
          <w:sz w:val="19"/>
          <w:szCs w:val="19"/>
          <w:shd w:val="clear" w:color="auto" w:fill="FFFFFF"/>
        </w:rPr>
        <w:t xml:space="preserve"> </w:t>
      </w:r>
      <w:r w:rsidR="00C10477">
        <w:rPr>
          <w:rFonts w:ascii="Arial" w:hAnsi="Arial" w:cs="Arial"/>
          <w:color w:val="FF0000"/>
          <w:sz w:val="19"/>
          <w:szCs w:val="19"/>
          <w:shd w:val="clear" w:color="auto" w:fill="FFFFFF"/>
        </w:rPr>
        <w:t xml:space="preserve">We also agree that </w:t>
      </w:r>
      <w:r w:rsidR="00BC6ADC">
        <w:rPr>
          <w:rFonts w:ascii="Arial" w:hAnsi="Arial" w:cs="Arial"/>
          <w:color w:val="FF0000"/>
          <w:sz w:val="19"/>
          <w:szCs w:val="19"/>
          <w:shd w:val="clear" w:color="auto" w:fill="FFFFFF"/>
        </w:rPr>
        <w:t xml:space="preserve">FDA-CIT needs a small number of test cases even though </w:t>
      </w:r>
      <w:r w:rsidR="009D44E8">
        <w:rPr>
          <w:rFonts w:ascii="Arial" w:hAnsi="Arial" w:cs="Arial"/>
          <w:color w:val="FF0000"/>
          <w:sz w:val="19"/>
          <w:szCs w:val="19"/>
          <w:shd w:val="clear" w:color="auto" w:fill="FFFFFF"/>
        </w:rPr>
        <w:t>the SUT has large number of configuration options.</w:t>
      </w:r>
      <w:r w:rsidR="006D4D05">
        <w:rPr>
          <w:rFonts w:ascii="Arial" w:hAnsi="Arial" w:cs="Arial"/>
          <w:color w:val="FF0000"/>
          <w:sz w:val="19"/>
          <w:szCs w:val="19"/>
          <w:shd w:val="clear" w:color="auto" w:fill="FFFFFF"/>
        </w:rPr>
        <w:t xml:space="preserve"> </w:t>
      </w:r>
      <w:r w:rsidR="00875507">
        <w:rPr>
          <w:rFonts w:ascii="Arial" w:hAnsi="Arial" w:cs="Arial"/>
          <w:color w:val="FF0000"/>
          <w:sz w:val="19"/>
          <w:szCs w:val="19"/>
          <w:shd w:val="clear" w:color="auto" w:fill="FFFFFF"/>
        </w:rPr>
        <w:t xml:space="preserve">As suggested, </w:t>
      </w:r>
      <w:r w:rsidR="00EB3862">
        <w:rPr>
          <w:rFonts w:ascii="Arial" w:hAnsi="Arial" w:cs="Arial"/>
          <w:color w:val="FF0000"/>
          <w:sz w:val="19"/>
          <w:szCs w:val="19"/>
          <w:shd w:val="clear" w:color="auto" w:fill="FFFFFF"/>
        </w:rPr>
        <w:t xml:space="preserve">we </w:t>
      </w:r>
      <w:r w:rsidR="00F94BD1">
        <w:rPr>
          <w:rFonts w:ascii="Arial" w:hAnsi="Arial" w:cs="Arial"/>
          <w:color w:val="FF0000"/>
          <w:sz w:val="19"/>
          <w:szCs w:val="19"/>
          <w:shd w:val="clear" w:color="auto" w:fill="FFFFFF"/>
        </w:rPr>
        <w:t>conducted</w:t>
      </w:r>
      <w:r w:rsidR="00EB3862">
        <w:rPr>
          <w:rFonts w:ascii="Arial" w:hAnsi="Arial" w:cs="Arial"/>
          <w:color w:val="FF0000"/>
          <w:sz w:val="19"/>
          <w:szCs w:val="19"/>
          <w:shd w:val="clear" w:color="auto" w:fill="FFFFFF"/>
        </w:rPr>
        <w:t xml:space="preserve"> one more experiment to evaluate the </w:t>
      </w:r>
      <w:r w:rsidR="00F0465F">
        <w:rPr>
          <w:rFonts w:ascii="Arial" w:hAnsi="Arial" w:cs="Arial"/>
          <w:color w:val="FF0000"/>
          <w:sz w:val="19"/>
          <w:szCs w:val="19"/>
          <w:shd w:val="clear" w:color="auto" w:fill="FFFFFF"/>
        </w:rPr>
        <w:t>sensibility</w:t>
      </w:r>
      <w:r w:rsidR="00EB3862">
        <w:rPr>
          <w:rFonts w:ascii="Arial" w:hAnsi="Arial" w:cs="Arial"/>
          <w:color w:val="FF0000"/>
          <w:sz w:val="19"/>
          <w:szCs w:val="19"/>
          <w:shd w:val="clear" w:color="auto" w:fill="FFFFFF"/>
        </w:rPr>
        <w:t xml:space="preserve"> </w:t>
      </w:r>
      <w:r w:rsidR="00F94BD1">
        <w:rPr>
          <w:rFonts w:ascii="Arial" w:hAnsi="Arial" w:cs="Arial"/>
          <w:color w:val="FF0000"/>
          <w:sz w:val="19"/>
          <w:szCs w:val="19"/>
          <w:shd w:val="clear" w:color="auto" w:fill="FFFFFF"/>
        </w:rPr>
        <w:t>of both approaches in terms of the number of configuration options in SUT</w:t>
      </w:r>
      <w:r w:rsidR="00281CBF">
        <w:rPr>
          <w:rFonts w:ascii="Arial" w:hAnsi="Arial" w:cs="Arial"/>
          <w:color w:val="FF0000"/>
          <w:sz w:val="19"/>
          <w:szCs w:val="19"/>
          <w:shd w:val="clear" w:color="auto" w:fill="FFFFFF"/>
        </w:rPr>
        <w:t xml:space="preserve"> (See </w:t>
      </w:r>
      <w:r w:rsidR="00B632CF">
        <w:rPr>
          <w:rFonts w:ascii="Arial" w:hAnsi="Arial" w:cs="Arial"/>
          <w:color w:val="FF0000"/>
          <w:sz w:val="19"/>
          <w:szCs w:val="19"/>
          <w:shd w:val="clear" w:color="auto" w:fill="FFFFFF"/>
        </w:rPr>
        <w:t xml:space="preserve">the newly added section </w:t>
      </w:r>
      <w:r w:rsidR="003B59A0">
        <w:rPr>
          <w:rFonts w:ascii="Arial" w:hAnsi="Arial" w:cs="Arial"/>
          <w:color w:val="FF0000"/>
          <w:sz w:val="19"/>
          <w:szCs w:val="19"/>
          <w:shd w:val="clear" w:color="auto" w:fill="FFFFFF"/>
        </w:rPr>
        <w:t>5.5.3</w:t>
      </w:r>
      <w:r w:rsidR="004C0C16">
        <w:rPr>
          <w:rFonts w:ascii="Arial" w:hAnsi="Arial" w:cs="Arial"/>
          <w:color w:val="FF0000"/>
          <w:sz w:val="19"/>
          <w:szCs w:val="19"/>
          <w:shd w:val="clear" w:color="auto" w:fill="FFFFFF"/>
        </w:rPr>
        <w:t>,</w:t>
      </w:r>
      <w:r w:rsidR="003B59A0">
        <w:rPr>
          <w:rFonts w:ascii="Arial" w:hAnsi="Arial" w:cs="Arial"/>
          <w:color w:val="FF0000"/>
          <w:sz w:val="19"/>
          <w:szCs w:val="19"/>
          <w:shd w:val="clear" w:color="auto" w:fill="FFFFFF"/>
        </w:rPr>
        <w:t xml:space="preserve"> </w:t>
      </w:r>
      <w:proofErr w:type="gramStart"/>
      <w:r w:rsidR="00281CBF">
        <w:rPr>
          <w:rFonts w:ascii="Arial" w:hAnsi="Arial" w:cs="Arial"/>
          <w:color w:val="FF0000"/>
          <w:sz w:val="19"/>
          <w:szCs w:val="19"/>
          <w:shd w:val="clear" w:color="auto" w:fill="FFFFFF"/>
        </w:rPr>
        <w:t>page )</w:t>
      </w:r>
      <w:proofErr w:type="gramEnd"/>
      <w:r w:rsidR="00F94BD1">
        <w:rPr>
          <w:rFonts w:ascii="Arial" w:hAnsi="Arial" w:cs="Arial"/>
          <w:color w:val="FF0000"/>
          <w:sz w:val="19"/>
          <w:szCs w:val="19"/>
          <w:shd w:val="clear" w:color="auto" w:fill="FFFFFF"/>
        </w:rPr>
        <w:t>.</w:t>
      </w:r>
      <w:r w:rsidR="001D73D8">
        <w:rPr>
          <w:rFonts w:ascii="Arial" w:hAnsi="Arial" w:cs="Arial"/>
          <w:color w:val="FF0000"/>
          <w:sz w:val="19"/>
          <w:szCs w:val="19"/>
          <w:shd w:val="clear" w:color="auto" w:fill="FFFFFF"/>
        </w:rPr>
        <w:t xml:space="preserve"> The result shows that FDA-CIT has a better performance under such condition.</w:t>
      </w:r>
      <w:r w:rsidR="00F94BD1">
        <w:rPr>
          <w:rFonts w:ascii="Arial" w:hAnsi="Arial" w:cs="Arial"/>
          <w:color w:val="FF0000"/>
          <w:sz w:val="19"/>
          <w:szCs w:val="19"/>
          <w:shd w:val="clear" w:color="auto" w:fill="FFFFFF"/>
        </w:rPr>
        <w:t xml:space="preserve"> </w:t>
      </w:r>
      <w:r w:rsidR="00EB3862">
        <w:rPr>
          <w:rFonts w:ascii="Arial" w:hAnsi="Arial" w:cs="Arial"/>
          <w:color w:val="FF0000"/>
          <w:sz w:val="19"/>
          <w:szCs w:val="19"/>
          <w:shd w:val="clear" w:color="auto" w:fill="FFFFFF"/>
        </w:rPr>
        <w:t xml:space="preserve"> </w:t>
      </w:r>
    </w:p>
    <w:p w14:paraId="27020B58" w14:textId="77777777" w:rsidR="008F7CE9" w:rsidRDefault="008F7CE9" w:rsidP="00D7208D">
      <w:pPr>
        <w:rPr>
          <w:rFonts w:ascii="Arial" w:hAnsi="Arial" w:cs="Arial"/>
          <w:color w:val="222222"/>
          <w:sz w:val="19"/>
          <w:szCs w:val="19"/>
          <w:shd w:val="clear" w:color="auto" w:fill="FFFFFF"/>
        </w:rPr>
      </w:pPr>
    </w:p>
    <w:p w14:paraId="1479FC5F" w14:textId="77777777" w:rsidR="00ED1FBF" w:rsidRDefault="003323B1"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9</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sidRPr="000E0648">
        <w:rPr>
          <w:rFonts w:ascii="Arial" w:hAnsi="Arial" w:cs="Arial"/>
          <w:color w:val="222222"/>
          <w:sz w:val="19"/>
          <w:szCs w:val="19"/>
          <w:shd w:val="clear" w:color="auto" w:fill="FFFFFF"/>
        </w:rPr>
        <w:t>Fourth, the proposed approach assumes that only one test case is used for testing.</w:t>
      </w:r>
      <w:r w:rsidR="00D7208D">
        <w:rPr>
          <w:rFonts w:ascii="Arial" w:hAnsi="Arial" w:cs="Arial"/>
          <w:color w:val="222222"/>
          <w:sz w:val="19"/>
          <w:szCs w:val="19"/>
          <w:shd w:val="clear" w:color="auto" w:fill="FFFFFF"/>
        </w:rPr>
        <w:t xml:space="preserve"> Here, I distinguish between configurations and actual test cases used in these configurations to test the system under test. For example, what if you have hundreds of test cases to run in each of the selected configurations. Note that each test case can have different failing patterns. It seems like the proposed process should be carried out separately for each test case, as it may not be safe to invalidate a failure-inducing combination discovered for a particular test case when running other test cases. If so, the number of additional configurations needed will grow linearly with the number of configuration options times the number of failing test cases. Therefore, for a fair comparison, the performance of the proposed approach should be compared to that of FDA-CIT in the presence of multiple test cases.</w:t>
      </w:r>
      <w:r w:rsidR="00D7208D">
        <w:rPr>
          <w:rFonts w:ascii="Arial" w:hAnsi="Arial" w:cs="Arial"/>
          <w:color w:val="222222"/>
          <w:sz w:val="19"/>
          <w:szCs w:val="19"/>
        </w:rPr>
        <w:br/>
      </w:r>
    </w:p>
    <w:p w14:paraId="26D39457" w14:textId="0AF5BC49" w:rsidR="00B57A5E" w:rsidRDefault="00F85FAF" w:rsidP="00D7208D">
      <w:pPr>
        <w:rPr>
          <w:rFonts w:ascii="Arial" w:hAnsi="Arial" w:cs="Arial"/>
          <w:color w:val="222222"/>
          <w:sz w:val="19"/>
          <w:szCs w:val="19"/>
        </w:rPr>
      </w:pPr>
      <w:r w:rsidRPr="004C353E">
        <w:rPr>
          <w:rFonts w:ascii="Arial" w:hAnsi="Arial" w:cs="Arial"/>
          <w:b/>
          <w:color w:val="FF0000"/>
          <w:sz w:val="19"/>
          <w:szCs w:val="19"/>
          <w:shd w:val="clear" w:color="auto" w:fill="FFFFFF"/>
        </w:rPr>
        <w:t>R</w:t>
      </w:r>
      <w:r w:rsidRPr="004C353E">
        <w:rPr>
          <w:rFonts w:ascii="Arial" w:hAnsi="Arial" w:cs="Arial" w:hint="eastAsia"/>
          <w:b/>
          <w:color w:val="FF0000"/>
          <w:sz w:val="19"/>
          <w:szCs w:val="19"/>
          <w:shd w:val="clear" w:color="auto" w:fill="FFFFFF"/>
        </w:rPr>
        <w:t>es</w:t>
      </w:r>
      <w:r>
        <w:rPr>
          <w:rFonts w:ascii="Arial" w:hAnsi="Arial" w:cs="Arial"/>
          <w:b/>
          <w:color w:val="FF0000"/>
          <w:sz w:val="19"/>
          <w:szCs w:val="19"/>
          <w:shd w:val="clear" w:color="auto" w:fill="FFFFFF"/>
        </w:rPr>
        <w:t xml:space="preserve">ponse: </w:t>
      </w:r>
      <w:r w:rsidR="00710C89">
        <w:rPr>
          <w:rFonts w:ascii="Arial" w:hAnsi="Arial" w:cs="Arial"/>
          <w:color w:val="FF0000"/>
          <w:sz w:val="19"/>
          <w:szCs w:val="19"/>
          <w:shd w:val="clear" w:color="auto" w:fill="FFFFFF"/>
        </w:rPr>
        <w:t xml:space="preserve">Yes, we agree that if </w:t>
      </w:r>
      <w:r w:rsidR="00972CED">
        <w:rPr>
          <w:rFonts w:ascii="Arial" w:hAnsi="Arial" w:cs="Arial"/>
          <w:color w:val="FF0000"/>
          <w:sz w:val="19"/>
          <w:szCs w:val="19"/>
          <w:shd w:val="clear" w:color="auto" w:fill="FFFFFF"/>
        </w:rPr>
        <w:t xml:space="preserve">one configuration has multiple </w:t>
      </w:r>
      <w:r w:rsidR="00972CED">
        <w:rPr>
          <w:rFonts w:ascii="Arial" w:hAnsi="Arial" w:cs="Arial" w:hint="eastAsia"/>
          <w:color w:val="FF0000"/>
          <w:sz w:val="19"/>
          <w:szCs w:val="19"/>
          <w:shd w:val="clear" w:color="auto" w:fill="FFFFFF"/>
        </w:rPr>
        <w:t>test</w:t>
      </w:r>
      <w:r w:rsidR="00972CED">
        <w:rPr>
          <w:rFonts w:ascii="Arial" w:hAnsi="Arial" w:cs="Arial"/>
          <w:color w:val="FF0000"/>
          <w:sz w:val="19"/>
          <w:szCs w:val="19"/>
          <w:shd w:val="clear" w:color="auto" w:fill="FFFFFF"/>
        </w:rPr>
        <w:t xml:space="preserve"> cases</w:t>
      </w:r>
      <w:r w:rsidR="00BC327C">
        <w:rPr>
          <w:rFonts w:ascii="Arial" w:hAnsi="Arial" w:cs="Arial"/>
          <w:color w:val="FF0000"/>
          <w:sz w:val="19"/>
          <w:szCs w:val="19"/>
          <w:shd w:val="clear" w:color="auto" w:fill="FFFFFF"/>
        </w:rPr>
        <w:t xml:space="preserve">, </w:t>
      </w:r>
      <w:r w:rsidR="0016608A">
        <w:rPr>
          <w:rFonts w:ascii="Arial" w:hAnsi="Arial" w:cs="Arial"/>
          <w:color w:val="FF0000"/>
          <w:sz w:val="19"/>
          <w:szCs w:val="19"/>
          <w:shd w:val="clear" w:color="auto" w:fill="FFFFFF"/>
        </w:rPr>
        <w:t>we should separately handle each of them as different test cases may contain different MFS.</w:t>
      </w:r>
      <w:r w:rsidR="000C0473">
        <w:rPr>
          <w:rFonts w:ascii="Arial" w:hAnsi="Arial" w:cs="Arial"/>
          <w:color w:val="FF0000"/>
          <w:sz w:val="19"/>
          <w:szCs w:val="19"/>
          <w:shd w:val="clear" w:color="auto" w:fill="FFFFFF"/>
        </w:rPr>
        <w:t xml:space="preserve"> </w:t>
      </w:r>
      <w:del w:id="219" w:author="Jeff Lei" w:date="2016-03-10T09:54:00Z">
        <w:r w:rsidR="00F63C6C" w:rsidDel="004255A8">
          <w:rPr>
            <w:rFonts w:ascii="Arial" w:hAnsi="Arial" w:cs="Arial"/>
            <w:color w:val="FF0000"/>
            <w:sz w:val="19"/>
            <w:szCs w:val="19"/>
            <w:shd w:val="clear" w:color="auto" w:fill="FFFFFF"/>
          </w:rPr>
          <w:delText xml:space="preserve">Under </w:delText>
        </w:r>
      </w:del>
      <w:ins w:id="220" w:author="Jeff Lei" w:date="2016-03-10T09:54:00Z">
        <w:r w:rsidR="004255A8">
          <w:rPr>
            <w:rFonts w:ascii="Arial" w:hAnsi="Arial" w:cs="Arial"/>
            <w:color w:val="FF0000"/>
            <w:sz w:val="19"/>
            <w:szCs w:val="19"/>
            <w:shd w:val="clear" w:color="auto" w:fill="FFFFFF"/>
          </w:rPr>
          <w:t xml:space="preserve">In </w:t>
        </w:r>
      </w:ins>
      <w:r w:rsidR="00F63C6C">
        <w:rPr>
          <w:rFonts w:ascii="Arial" w:hAnsi="Arial" w:cs="Arial"/>
          <w:color w:val="FF0000"/>
          <w:sz w:val="19"/>
          <w:szCs w:val="19"/>
          <w:shd w:val="clear" w:color="auto" w:fill="FFFFFF"/>
        </w:rPr>
        <w:t xml:space="preserve">this case, FDA-CIT is a better </w:t>
      </w:r>
      <w:r w:rsidR="00F81FC7">
        <w:rPr>
          <w:rFonts w:ascii="Arial" w:hAnsi="Arial" w:cs="Arial"/>
          <w:color w:val="FF0000"/>
          <w:sz w:val="19"/>
          <w:szCs w:val="19"/>
          <w:shd w:val="clear" w:color="auto" w:fill="FFFFFF"/>
        </w:rPr>
        <w:t xml:space="preserve">choice, as it does not </w:t>
      </w:r>
      <w:r w:rsidR="00E511DC">
        <w:rPr>
          <w:rFonts w:ascii="Arial" w:hAnsi="Arial" w:cs="Arial"/>
          <w:color w:val="FF0000"/>
          <w:sz w:val="19"/>
          <w:szCs w:val="19"/>
          <w:shd w:val="clear" w:color="auto" w:fill="FFFFFF"/>
        </w:rPr>
        <w:t>need</w:t>
      </w:r>
      <w:r w:rsidR="00F81FC7">
        <w:rPr>
          <w:rFonts w:ascii="Arial" w:hAnsi="Arial" w:cs="Arial"/>
          <w:color w:val="FF0000"/>
          <w:sz w:val="19"/>
          <w:szCs w:val="19"/>
          <w:shd w:val="clear" w:color="auto" w:fill="FFFFFF"/>
        </w:rPr>
        <w:t xml:space="preserve"> additional test cases for MFS identification and can handle </w:t>
      </w:r>
      <w:del w:id="221" w:author="Jeff Lei" w:date="2016-03-10T09:54:00Z">
        <w:r w:rsidR="00F81FC7" w:rsidDel="004255A8">
          <w:rPr>
            <w:rFonts w:ascii="Arial" w:hAnsi="Arial" w:cs="Arial"/>
            <w:color w:val="FF0000"/>
            <w:sz w:val="19"/>
            <w:szCs w:val="19"/>
            <w:shd w:val="clear" w:color="auto" w:fill="FFFFFF"/>
          </w:rPr>
          <w:delText xml:space="preserve">the </w:delText>
        </w:r>
      </w:del>
      <w:r w:rsidR="00F81FC7">
        <w:rPr>
          <w:rFonts w:ascii="Arial" w:hAnsi="Arial" w:cs="Arial"/>
          <w:color w:val="FF0000"/>
          <w:sz w:val="19"/>
          <w:szCs w:val="19"/>
          <w:shd w:val="clear" w:color="auto" w:fill="FFFFFF"/>
        </w:rPr>
        <w:t xml:space="preserve">multiple </w:t>
      </w:r>
      <w:r w:rsidR="00F81FC7">
        <w:rPr>
          <w:rFonts w:ascii="Arial" w:hAnsi="Arial" w:cs="Arial" w:hint="eastAsia"/>
          <w:color w:val="FF0000"/>
          <w:sz w:val="19"/>
          <w:szCs w:val="19"/>
          <w:shd w:val="clear" w:color="auto" w:fill="FFFFFF"/>
        </w:rPr>
        <w:t>test</w:t>
      </w:r>
      <w:r w:rsidR="00F81FC7">
        <w:rPr>
          <w:rFonts w:ascii="Arial" w:hAnsi="Arial" w:cs="Arial"/>
          <w:color w:val="FF0000"/>
          <w:sz w:val="19"/>
          <w:szCs w:val="19"/>
          <w:shd w:val="clear" w:color="auto" w:fill="FFFFFF"/>
        </w:rPr>
        <w:t xml:space="preserve"> cases, i.e., test case-aware condition. </w:t>
      </w:r>
      <w:r w:rsidR="00042311">
        <w:rPr>
          <w:rFonts w:ascii="Arial" w:hAnsi="Arial" w:cs="Arial"/>
          <w:color w:val="FF0000"/>
          <w:sz w:val="19"/>
          <w:szCs w:val="19"/>
          <w:shd w:val="clear" w:color="auto" w:fill="FFFFFF"/>
        </w:rPr>
        <w:t xml:space="preserve"> Considering that </w:t>
      </w:r>
      <w:commentRangeStart w:id="222"/>
      <w:r w:rsidR="00042311">
        <w:rPr>
          <w:rFonts w:ascii="Arial" w:hAnsi="Arial" w:cs="Arial"/>
          <w:color w:val="FF0000"/>
          <w:sz w:val="19"/>
          <w:szCs w:val="19"/>
          <w:shd w:val="clear" w:color="auto" w:fill="FFFFFF"/>
        </w:rPr>
        <w:t>all the subjects just has one test case for each configuration</w:t>
      </w:r>
      <w:r w:rsidR="007B0A38">
        <w:rPr>
          <w:rFonts w:ascii="Arial" w:hAnsi="Arial" w:cs="Arial"/>
          <w:color w:val="FF0000"/>
          <w:sz w:val="19"/>
          <w:szCs w:val="19"/>
          <w:shd w:val="clear" w:color="auto" w:fill="FFFFFF"/>
        </w:rPr>
        <w:t xml:space="preserve"> in the experiments</w:t>
      </w:r>
      <w:commentRangeEnd w:id="222"/>
      <w:r w:rsidR="004255A8">
        <w:rPr>
          <w:rStyle w:val="a6"/>
        </w:rPr>
        <w:commentReference w:id="222"/>
      </w:r>
      <w:r w:rsidR="007B0A38">
        <w:rPr>
          <w:rFonts w:ascii="Arial" w:hAnsi="Arial" w:cs="Arial"/>
          <w:color w:val="FF0000"/>
          <w:sz w:val="19"/>
          <w:szCs w:val="19"/>
          <w:shd w:val="clear" w:color="auto" w:fill="FFFFFF"/>
        </w:rPr>
        <w:t xml:space="preserve">, we added one </w:t>
      </w:r>
      <w:r w:rsidR="00A230F6">
        <w:rPr>
          <w:rFonts w:ascii="Arial" w:hAnsi="Arial" w:cs="Arial"/>
          <w:color w:val="FF0000"/>
          <w:sz w:val="19"/>
          <w:szCs w:val="19"/>
          <w:shd w:val="clear" w:color="auto" w:fill="FFFFFF"/>
        </w:rPr>
        <w:t>paragraph</w:t>
      </w:r>
      <w:r w:rsidR="0009437D">
        <w:rPr>
          <w:rFonts w:ascii="Arial" w:hAnsi="Arial" w:cs="Arial"/>
          <w:color w:val="FF0000"/>
          <w:sz w:val="19"/>
          <w:szCs w:val="19"/>
          <w:shd w:val="clear" w:color="auto" w:fill="FFFFFF"/>
        </w:rPr>
        <w:t xml:space="preserve"> (</w:t>
      </w:r>
      <w:r w:rsidR="0009437D">
        <w:rPr>
          <w:rFonts w:ascii="Arial" w:hAnsi="Arial" w:cs="Arial" w:hint="eastAsia"/>
          <w:color w:val="FF0000"/>
          <w:sz w:val="19"/>
          <w:szCs w:val="19"/>
          <w:shd w:val="clear" w:color="auto" w:fill="FFFFFF"/>
        </w:rPr>
        <w:t>last</w:t>
      </w:r>
      <w:r w:rsidR="0009437D">
        <w:rPr>
          <w:rFonts w:ascii="Arial" w:hAnsi="Arial" w:cs="Arial"/>
          <w:color w:val="FF0000"/>
          <w:sz w:val="19"/>
          <w:szCs w:val="19"/>
          <w:shd w:val="clear" w:color="auto" w:fill="FFFFFF"/>
        </w:rPr>
        <w:t xml:space="preserve"> paragraph in Section 5.4, </w:t>
      </w:r>
      <w:proofErr w:type="gramStart"/>
      <w:r w:rsidR="0009437D">
        <w:rPr>
          <w:rFonts w:ascii="Arial" w:hAnsi="Arial" w:cs="Arial" w:hint="eastAsia"/>
          <w:color w:val="FF0000"/>
          <w:sz w:val="19"/>
          <w:szCs w:val="19"/>
          <w:shd w:val="clear" w:color="auto" w:fill="FFFFFF"/>
        </w:rPr>
        <w:t>page</w:t>
      </w:r>
      <w:r w:rsidR="0009437D">
        <w:rPr>
          <w:rFonts w:ascii="Arial" w:hAnsi="Arial" w:cs="Arial"/>
          <w:color w:val="FF0000"/>
          <w:sz w:val="19"/>
          <w:szCs w:val="19"/>
          <w:shd w:val="clear" w:color="auto" w:fill="FFFFFF"/>
        </w:rPr>
        <w:t xml:space="preserve"> )</w:t>
      </w:r>
      <w:proofErr w:type="gramEnd"/>
      <w:r w:rsidR="007B0A38">
        <w:rPr>
          <w:rFonts w:ascii="Arial" w:hAnsi="Arial" w:cs="Arial"/>
          <w:color w:val="FF0000"/>
          <w:sz w:val="19"/>
          <w:szCs w:val="19"/>
          <w:shd w:val="clear" w:color="auto" w:fill="FFFFFF"/>
        </w:rPr>
        <w:t xml:space="preserve"> to discuss the impact of multiple test cases on our approach, and </w:t>
      </w:r>
      <w:r w:rsidR="00F578D4">
        <w:rPr>
          <w:rFonts w:ascii="Arial" w:hAnsi="Arial" w:cs="Arial"/>
          <w:color w:val="FF0000"/>
          <w:sz w:val="19"/>
          <w:szCs w:val="19"/>
          <w:shd w:val="clear" w:color="auto" w:fill="FFFFFF"/>
        </w:rPr>
        <w:t xml:space="preserve">we </w:t>
      </w:r>
      <w:r w:rsidR="007B0A38">
        <w:rPr>
          <w:rFonts w:ascii="Arial" w:hAnsi="Arial" w:cs="Arial"/>
          <w:color w:val="FF0000"/>
          <w:sz w:val="19"/>
          <w:szCs w:val="19"/>
          <w:shd w:val="clear" w:color="auto" w:fill="FFFFFF"/>
        </w:rPr>
        <w:t xml:space="preserve">also </w:t>
      </w:r>
      <w:r w:rsidR="001F7490">
        <w:rPr>
          <w:rFonts w:ascii="Arial" w:hAnsi="Arial" w:cs="Arial"/>
          <w:color w:val="FF0000"/>
          <w:sz w:val="19"/>
          <w:szCs w:val="19"/>
          <w:shd w:val="clear" w:color="auto" w:fill="FFFFFF"/>
        </w:rPr>
        <w:t>discuss</w:t>
      </w:r>
      <w:r w:rsidR="00F578D4">
        <w:rPr>
          <w:rFonts w:ascii="Arial" w:hAnsi="Arial" w:cs="Arial"/>
          <w:color w:val="FF0000"/>
          <w:sz w:val="19"/>
          <w:szCs w:val="19"/>
          <w:shd w:val="clear" w:color="auto" w:fill="FFFFFF"/>
        </w:rPr>
        <w:t>ed</w:t>
      </w:r>
      <w:r w:rsidR="007B0A38">
        <w:rPr>
          <w:rFonts w:ascii="Arial" w:hAnsi="Arial" w:cs="Arial"/>
          <w:color w:val="FF0000"/>
          <w:sz w:val="19"/>
          <w:szCs w:val="19"/>
          <w:shd w:val="clear" w:color="auto" w:fill="FFFFFF"/>
        </w:rPr>
        <w:t xml:space="preserve"> the differences </w:t>
      </w:r>
      <w:r w:rsidR="00A30FC2">
        <w:rPr>
          <w:rFonts w:ascii="Arial" w:hAnsi="Arial" w:cs="Arial"/>
          <w:color w:val="FF0000"/>
          <w:sz w:val="19"/>
          <w:szCs w:val="19"/>
          <w:shd w:val="clear" w:color="auto" w:fill="FFFFFF"/>
        </w:rPr>
        <w:t>between our approach and FDA-CIT</w:t>
      </w:r>
      <w:r w:rsidR="00FB50F1">
        <w:rPr>
          <w:rFonts w:ascii="Arial" w:hAnsi="Arial" w:cs="Arial"/>
          <w:color w:val="FF0000"/>
          <w:sz w:val="19"/>
          <w:szCs w:val="19"/>
          <w:shd w:val="clear" w:color="auto" w:fill="FFFFFF"/>
        </w:rPr>
        <w:t xml:space="preserve"> </w:t>
      </w:r>
      <w:r w:rsidR="00F47B17">
        <w:rPr>
          <w:rFonts w:ascii="Arial" w:hAnsi="Arial" w:cs="Arial"/>
          <w:color w:val="FF0000"/>
          <w:sz w:val="19"/>
          <w:szCs w:val="19"/>
          <w:shd w:val="clear" w:color="auto" w:fill="FFFFFF"/>
        </w:rPr>
        <w:t xml:space="preserve">at </w:t>
      </w:r>
      <w:r w:rsidR="00F35E6B">
        <w:rPr>
          <w:rFonts w:ascii="Arial" w:hAnsi="Arial" w:cs="Arial"/>
          <w:color w:val="FF0000"/>
          <w:sz w:val="19"/>
          <w:szCs w:val="19"/>
          <w:shd w:val="clear" w:color="auto" w:fill="FFFFFF"/>
        </w:rPr>
        <w:t>handling</w:t>
      </w:r>
      <w:r w:rsidR="009004A9">
        <w:rPr>
          <w:rFonts w:ascii="Arial" w:hAnsi="Arial" w:cs="Arial"/>
          <w:color w:val="FF0000"/>
          <w:sz w:val="19"/>
          <w:szCs w:val="19"/>
          <w:shd w:val="clear" w:color="auto" w:fill="FFFFFF"/>
        </w:rPr>
        <w:t xml:space="preserve"> </w:t>
      </w:r>
      <w:r w:rsidR="00FB50F1">
        <w:rPr>
          <w:rFonts w:ascii="Arial" w:hAnsi="Arial" w:cs="Arial"/>
          <w:color w:val="FF0000"/>
          <w:sz w:val="19"/>
          <w:szCs w:val="19"/>
          <w:shd w:val="clear" w:color="auto" w:fill="FFFFFF"/>
        </w:rPr>
        <w:t>such problem</w:t>
      </w:r>
      <w:r w:rsidR="007B0A38">
        <w:rPr>
          <w:rFonts w:ascii="Arial" w:hAnsi="Arial" w:cs="Arial"/>
          <w:color w:val="FF0000"/>
          <w:sz w:val="19"/>
          <w:szCs w:val="19"/>
          <w:shd w:val="clear" w:color="auto" w:fill="FFFFFF"/>
        </w:rPr>
        <w:t>.</w:t>
      </w:r>
      <w:r w:rsidR="000C0473">
        <w:rPr>
          <w:rFonts w:ascii="Arial" w:hAnsi="Arial" w:cs="Arial"/>
          <w:color w:val="FF0000"/>
          <w:sz w:val="19"/>
          <w:szCs w:val="19"/>
          <w:shd w:val="clear" w:color="auto" w:fill="FFFFFF"/>
        </w:rPr>
        <w:t xml:space="preserve"> </w:t>
      </w:r>
      <w:r w:rsidR="00A230F6">
        <w:rPr>
          <w:rFonts w:ascii="Arial" w:hAnsi="Arial" w:cs="Arial"/>
          <w:color w:val="FF0000"/>
          <w:sz w:val="19"/>
          <w:szCs w:val="19"/>
          <w:shd w:val="clear" w:color="auto" w:fill="FFFFFF"/>
        </w:rPr>
        <w:t xml:space="preserve"> </w:t>
      </w:r>
    </w:p>
    <w:p w14:paraId="1DEEA08E" w14:textId="77777777" w:rsidR="00B57A5E" w:rsidRDefault="00B57A5E" w:rsidP="00D7208D">
      <w:pPr>
        <w:rPr>
          <w:rFonts w:ascii="Arial" w:hAnsi="Arial" w:cs="Arial"/>
          <w:color w:val="222222"/>
          <w:sz w:val="19"/>
          <w:szCs w:val="19"/>
        </w:rPr>
      </w:pPr>
      <w:bookmarkStart w:id="223" w:name="_GoBack"/>
      <w:bookmarkEnd w:id="223"/>
    </w:p>
    <w:p w14:paraId="66921DFB" w14:textId="77777777" w:rsidR="00ED1FBF" w:rsidRDefault="00ED1FBF"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D76456">
        <w:rPr>
          <w:rFonts w:ascii="Arial" w:hAnsi="Arial" w:cs="Arial"/>
          <w:color w:val="222222"/>
          <w:sz w:val="19"/>
          <w:szCs w:val="19"/>
          <w:shd w:val="clear" w:color="auto" w:fill="FFFFFF"/>
        </w:rPr>
        <w:t>omment 10</w:t>
      </w:r>
      <w:r>
        <w:rPr>
          <w:rFonts w:ascii="Arial" w:hAnsi="Arial" w:cs="Arial"/>
          <w:color w:val="222222"/>
          <w:sz w:val="19"/>
          <w:szCs w:val="19"/>
          <w:shd w:val="clear" w:color="auto" w:fill="FFFFFF"/>
        </w:rPr>
        <w:t>:</w:t>
      </w:r>
    </w:p>
    <w:p w14:paraId="0E952172" w14:textId="77777777" w:rsid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 xml:space="preserve">Fifth, it is strange to see that while the F-measures obtained from FDA-CIT were so low (Table 13), the tested t-way coverage measures for FDA-CIT were similar or better than those obtained from the proposed approach (Table 14), especially for large values of t, e.g., t=3 and t=4. Could this be because of the way the F-measures were computed? Seems like automatically identified failure-inducing combinations were symbolically compared with actual combinations, which may be misleading. For example, FDA-CIT can determine a portion of the actual failure-inducing combination at each iteration. Therefore, all the portions related to the same failure should be combined before any performing any comparison. Furthermore, in FDA-CIT, superfluous options can crept into the classification models to protect the integrity of the models, for example to ensure that the </w:t>
      </w:r>
      <w:r>
        <w:rPr>
          <w:rFonts w:ascii="Arial" w:hAnsi="Arial" w:cs="Arial"/>
          <w:color w:val="222222"/>
          <w:sz w:val="19"/>
          <w:szCs w:val="19"/>
          <w:shd w:val="clear" w:color="auto" w:fill="FFFFFF"/>
        </w:rPr>
        <w:lastRenderedPageBreak/>
        <w:t>classification tree has a single root. Therefore, it may make more sense to compute precision, recall, and f-measures in terms of the correctly/incorrectly identified failure causing schemas of degree t, rather than symbolically comparing the option setting combinations.</w:t>
      </w:r>
    </w:p>
    <w:p w14:paraId="0A30BE2D" w14:textId="77777777" w:rsidR="003C2B0E" w:rsidRDefault="003C2B0E" w:rsidP="00D7208D">
      <w:pPr>
        <w:rPr>
          <w:rFonts w:ascii="Arial" w:hAnsi="Arial" w:cs="Arial"/>
          <w:color w:val="222222"/>
          <w:sz w:val="19"/>
          <w:szCs w:val="19"/>
          <w:shd w:val="clear" w:color="auto" w:fill="FFFFFF"/>
        </w:rPr>
      </w:pPr>
    </w:p>
    <w:p w14:paraId="0AFC7AD3" w14:textId="6B9D7B55" w:rsidR="00A9035F" w:rsidRDefault="003C2B0E" w:rsidP="00D7208D">
      <w:pPr>
        <w:rPr>
          <w:rFonts w:ascii="Arial" w:hAnsi="Arial" w:cs="Arial"/>
          <w:color w:val="FF0000"/>
          <w:sz w:val="19"/>
          <w:szCs w:val="19"/>
          <w:shd w:val="clear" w:color="auto" w:fill="FFFFFF"/>
        </w:rPr>
      </w:pPr>
      <w:r w:rsidRPr="00050820">
        <w:rPr>
          <w:rFonts w:ascii="Arial" w:hAnsi="Arial" w:cs="Arial" w:hint="eastAsia"/>
          <w:b/>
          <w:color w:val="FF0000"/>
          <w:sz w:val="19"/>
          <w:szCs w:val="19"/>
          <w:shd w:val="clear" w:color="auto" w:fill="FFFFFF"/>
        </w:rPr>
        <w:t>Response</w:t>
      </w:r>
      <w:r w:rsidRPr="00050820">
        <w:rPr>
          <w:rFonts w:ascii="Arial" w:hAnsi="Arial" w:cs="Arial"/>
          <w:b/>
          <w:color w:val="FF0000"/>
          <w:sz w:val="19"/>
          <w:szCs w:val="19"/>
          <w:shd w:val="clear" w:color="auto" w:fill="FFFFFF"/>
        </w:rPr>
        <w:t>:</w:t>
      </w:r>
      <w:r w:rsidRPr="00E77F94">
        <w:rPr>
          <w:rFonts w:ascii="Arial" w:hAnsi="Arial" w:cs="Arial"/>
          <w:color w:val="FF0000"/>
          <w:sz w:val="19"/>
          <w:szCs w:val="19"/>
          <w:shd w:val="clear" w:color="auto" w:fill="FFFFFF"/>
        </w:rPr>
        <w:t xml:space="preserve"> </w:t>
      </w:r>
      <w:r w:rsidR="00265AFE">
        <w:rPr>
          <w:rFonts w:ascii="Arial" w:hAnsi="Arial" w:cs="Arial"/>
          <w:color w:val="FF0000"/>
          <w:sz w:val="19"/>
          <w:szCs w:val="19"/>
          <w:shd w:val="clear" w:color="auto" w:fill="FFFFFF"/>
        </w:rPr>
        <w:t>The f-</w:t>
      </w:r>
      <w:r w:rsidR="00965C27">
        <w:rPr>
          <w:rFonts w:ascii="Arial" w:hAnsi="Arial" w:cs="Arial"/>
          <w:color w:val="FF0000"/>
          <w:sz w:val="19"/>
          <w:szCs w:val="19"/>
          <w:shd w:val="clear" w:color="auto" w:fill="FFFFFF"/>
        </w:rPr>
        <w:t>measure</w:t>
      </w:r>
      <w:r w:rsidR="00265AFE">
        <w:rPr>
          <w:rFonts w:ascii="Arial" w:hAnsi="Arial" w:cs="Arial"/>
          <w:color w:val="FF0000"/>
          <w:sz w:val="19"/>
          <w:szCs w:val="19"/>
          <w:shd w:val="clear" w:color="auto" w:fill="FFFFFF"/>
        </w:rPr>
        <w:t xml:space="preserve"> </w:t>
      </w:r>
      <w:r w:rsidR="00096E49">
        <w:rPr>
          <w:rFonts w:ascii="Arial" w:hAnsi="Arial" w:cs="Arial"/>
          <w:color w:val="FF0000"/>
          <w:sz w:val="19"/>
          <w:szCs w:val="19"/>
          <w:shd w:val="clear" w:color="auto" w:fill="FFFFFF"/>
        </w:rPr>
        <w:t xml:space="preserve">in our paper </w:t>
      </w:r>
      <w:r w:rsidR="00265AFE">
        <w:rPr>
          <w:rFonts w:ascii="Arial" w:hAnsi="Arial" w:cs="Arial"/>
          <w:color w:val="FF0000"/>
          <w:sz w:val="19"/>
          <w:szCs w:val="19"/>
          <w:shd w:val="clear" w:color="auto" w:fill="FFFFFF"/>
        </w:rPr>
        <w:t xml:space="preserve">is computed according to the </w:t>
      </w:r>
      <w:r w:rsidR="00965C27" w:rsidRPr="00965C27">
        <w:rPr>
          <w:rFonts w:ascii="Arial" w:hAnsi="Arial" w:cs="Arial"/>
          <w:color w:val="FF0000"/>
          <w:sz w:val="19"/>
          <w:szCs w:val="19"/>
          <w:shd w:val="clear" w:color="auto" w:fill="FFFFFF"/>
        </w:rPr>
        <w:t>correctly/incorrectly ide</w:t>
      </w:r>
      <w:r w:rsidR="002A3DB1">
        <w:rPr>
          <w:rFonts w:ascii="Arial" w:hAnsi="Arial" w:cs="Arial"/>
          <w:color w:val="FF0000"/>
          <w:sz w:val="19"/>
          <w:szCs w:val="19"/>
          <w:shd w:val="clear" w:color="auto" w:fill="FFFFFF"/>
        </w:rPr>
        <w:t xml:space="preserve">ntified failure causing schemas. </w:t>
      </w:r>
      <w:r w:rsidR="00F6304E">
        <w:rPr>
          <w:rFonts w:ascii="Arial" w:hAnsi="Arial" w:cs="Arial"/>
          <w:color w:val="FF0000"/>
          <w:sz w:val="19"/>
          <w:szCs w:val="19"/>
          <w:shd w:val="clear" w:color="auto" w:fill="FFFFFF"/>
        </w:rPr>
        <w:t xml:space="preserve">The reason why </w:t>
      </w:r>
      <w:proofErr w:type="spellStart"/>
      <w:r w:rsidR="00F6304E">
        <w:rPr>
          <w:rFonts w:ascii="Arial" w:hAnsi="Arial" w:cs="Arial"/>
          <w:color w:val="FF0000"/>
          <w:sz w:val="19"/>
          <w:szCs w:val="19"/>
          <w:shd w:val="clear" w:color="auto" w:fill="FFFFFF"/>
        </w:rPr>
        <w:t>fda-cit</w:t>
      </w:r>
      <w:proofErr w:type="spellEnd"/>
      <w:r w:rsidR="00F6304E">
        <w:rPr>
          <w:rFonts w:ascii="Arial" w:hAnsi="Arial" w:cs="Arial"/>
          <w:color w:val="FF0000"/>
          <w:sz w:val="19"/>
          <w:szCs w:val="19"/>
          <w:shd w:val="clear" w:color="auto" w:fill="FFFFFF"/>
        </w:rPr>
        <w:t xml:space="preserve"> not performs as good as </w:t>
      </w:r>
      <w:proofErr w:type="spellStart"/>
      <w:r w:rsidR="00F6304E">
        <w:rPr>
          <w:rFonts w:ascii="Arial" w:hAnsi="Arial" w:cs="Arial"/>
          <w:color w:val="FF0000"/>
          <w:sz w:val="19"/>
          <w:szCs w:val="19"/>
          <w:shd w:val="clear" w:color="auto" w:fill="FFFFFF"/>
        </w:rPr>
        <w:t>ict</w:t>
      </w:r>
      <w:proofErr w:type="spellEnd"/>
      <w:r w:rsidR="00F6304E">
        <w:rPr>
          <w:rFonts w:ascii="Arial" w:hAnsi="Arial" w:cs="Arial"/>
          <w:color w:val="FF0000"/>
          <w:sz w:val="19"/>
          <w:szCs w:val="19"/>
          <w:shd w:val="clear" w:color="auto" w:fill="FFFFFF"/>
        </w:rPr>
        <w:t xml:space="preserve"> is mainly because </w:t>
      </w:r>
      <w:proofErr w:type="spellStart"/>
      <w:r w:rsidR="00F6304E">
        <w:rPr>
          <w:rFonts w:ascii="Arial" w:hAnsi="Arial" w:cs="Arial"/>
          <w:color w:val="FF0000"/>
          <w:sz w:val="19"/>
          <w:szCs w:val="19"/>
          <w:shd w:val="clear" w:color="auto" w:fill="FFFFFF"/>
        </w:rPr>
        <w:t>f</w:t>
      </w:r>
      <w:r w:rsidR="00F6304E" w:rsidRPr="00F6304E">
        <w:rPr>
          <w:rFonts w:ascii="Arial" w:hAnsi="Arial" w:cs="Arial"/>
          <w:color w:val="FF0000"/>
          <w:sz w:val="19"/>
          <w:szCs w:val="19"/>
          <w:shd w:val="clear" w:color="auto" w:fill="FFFFFF"/>
        </w:rPr>
        <w:t>da-cit's</w:t>
      </w:r>
      <w:proofErr w:type="spellEnd"/>
      <w:r w:rsidR="00F6304E" w:rsidRPr="00F6304E">
        <w:rPr>
          <w:rFonts w:ascii="Arial" w:hAnsi="Arial" w:cs="Arial"/>
          <w:color w:val="FF0000"/>
          <w:sz w:val="19"/>
          <w:szCs w:val="19"/>
          <w:shd w:val="clear" w:color="auto" w:fill="FFFFFF"/>
        </w:rPr>
        <w:t xml:space="preserve"> primary concern is to avoid masking effects and to give every </w:t>
      </w:r>
      <w:r w:rsidR="00DC4C0F">
        <w:rPr>
          <w:rFonts w:ascii="Arial" w:hAnsi="Arial" w:cs="Arial"/>
          <w:color w:val="FF0000"/>
          <w:sz w:val="19"/>
          <w:szCs w:val="19"/>
          <w:shd w:val="clear" w:color="auto" w:fill="FFFFFF"/>
        </w:rPr>
        <w:t>t</w:t>
      </w:r>
      <w:r w:rsidR="00F6304E" w:rsidRPr="00F6304E">
        <w:rPr>
          <w:rFonts w:ascii="Arial" w:hAnsi="Arial" w:cs="Arial"/>
          <w:color w:val="FF0000"/>
          <w:sz w:val="19"/>
          <w:szCs w:val="19"/>
          <w:shd w:val="clear" w:color="auto" w:fill="FFFFFF"/>
        </w:rPr>
        <w:t>-degree schema a fair chance to be tested, not to perform fault characterization. On the other hand</w:t>
      </w:r>
      <w:r w:rsidR="00906278">
        <w:rPr>
          <w:rFonts w:ascii="Arial" w:hAnsi="Arial" w:cs="Arial"/>
          <w:color w:val="FF0000"/>
          <w:sz w:val="19"/>
          <w:szCs w:val="19"/>
          <w:shd w:val="clear" w:color="auto" w:fill="FFFFFF"/>
        </w:rPr>
        <w:t>,</w:t>
      </w:r>
      <w:r w:rsidR="00F6304E" w:rsidRPr="00F6304E">
        <w:rPr>
          <w:rFonts w:ascii="Arial" w:hAnsi="Arial" w:cs="Arial"/>
          <w:color w:val="FF0000"/>
          <w:sz w:val="19"/>
          <w:szCs w:val="19"/>
          <w:shd w:val="clear" w:color="auto" w:fill="FFFFFF"/>
        </w:rPr>
        <w:t xml:space="preserve"> for </w:t>
      </w:r>
      <w:ins w:id="224" w:author="Jeff Lei" w:date="2016-03-10T09:58:00Z">
        <w:r w:rsidR="004255A8">
          <w:rPr>
            <w:rFonts w:ascii="Arial" w:hAnsi="Arial" w:cs="Arial"/>
            <w:color w:val="FF0000"/>
            <w:sz w:val="19"/>
            <w:szCs w:val="19"/>
            <w:shd w:val="clear" w:color="auto" w:fill="FFFFFF"/>
          </w:rPr>
          <w:t xml:space="preserve">the </w:t>
        </w:r>
      </w:ins>
      <w:r w:rsidR="00F6304E" w:rsidRPr="00F6304E">
        <w:rPr>
          <w:rFonts w:ascii="Arial" w:hAnsi="Arial" w:cs="Arial"/>
          <w:color w:val="FF0000"/>
          <w:sz w:val="19"/>
          <w:szCs w:val="19"/>
          <w:shd w:val="clear" w:color="auto" w:fill="FFFFFF"/>
        </w:rPr>
        <w:t xml:space="preserve">classification tree method, when only a very small set of test cases fail, it will </w:t>
      </w:r>
      <w:del w:id="225" w:author="Jeff Lei" w:date="2016-03-10T09:58:00Z">
        <w:r w:rsidR="00F6304E" w:rsidRPr="00F6304E" w:rsidDel="004255A8">
          <w:rPr>
            <w:rFonts w:ascii="Arial" w:hAnsi="Arial" w:cs="Arial"/>
            <w:color w:val="FF0000"/>
            <w:sz w:val="19"/>
            <w:szCs w:val="19"/>
            <w:shd w:val="clear" w:color="auto" w:fill="FFFFFF"/>
          </w:rPr>
          <w:delText>result in</w:delText>
        </w:r>
      </w:del>
      <w:ins w:id="226" w:author="Jeff Lei" w:date="2016-03-10T09:58:00Z">
        <w:r w:rsidR="004255A8">
          <w:rPr>
            <w:rFonts w:ascii="Arial" w:hAnsi="Arial" w:cs="Arial"/>
            <w:color w:val="FF0000"/>
            <w:sz w:val="19"/>
            <w:szCs w:val="19"/>
            <w:shd w:val="clear" w:color="auto" w:fill="FFFFFF"/>
          </w:rPr>
          <w:t>make</w:t>
        </w:r>
      </w:ins>
      <w:r w:rsidR="00F6304E" w:rsidRPr="00F6304E">
        <w:rPr>
          <w:rFonts w:ascii="Arial" w:hAnsi="Arial" w:cs="Arial"/>
          <w:color w:val="FF0000"/>
          <w:sz w:val="19"/>
          <w:szCs w:val="19"/>
          <w:shd w:val="clear" w:color="auto" w:fill="FFFFFF"/>
        </w:rPr>
        <w:t xml:space="preserve"> the input data for CTA </w:t>
      </w:r>
      <w:del w:id="227" w:author="Jeff Lei" w:date="2016-03-10T09:58:00Z">
        <w:r w:rsidR="00F6304E" w:rsidRPr="00F6304E" w:rsidDel="004255A8">
          <w:rPr>
            <w:rFonts w:ascii="Arial" w:hAnsi="Arial" w:cs="Arial"/>
            <w:color w:val="FF0000"/>
            <w:sz w:val="19"/>
            <w:szCs w:val="19"/>
            <w:shd w:val="clear" w:color="auto" w:fill="FFFFFF"/>
          </w:rPr>
          <w:delText xml:space="preserve">is </w:delText>
        </w:r>
      </w:del>
      <w:r w:rsidR="00F6304E" w:rsidRPr="00F6304E">
        <w:rPr>
          <w:rFonts w:ascii="Arial" w:hAnsi="Arial" w:cs="Arial"/>
          <w:color w:val="FF0000"/>
          <w:sz w:val="19"/>
          <w:szCs w:val="19"/>
          <w:shd w:val="clear" w:color="auto" w:fill="FFFFFF"/>
        </w:rPr>
        <w:t>highly u</w:t>
      </w:r>
      <w:r w:rsidR="00813E37">
        <w:rPr>
          <w:rFonts w:ascii="Arial" w:hAnsi="Arial" w:cs="Arial"/>
          <w:color w:val="FF0000"/>
          <w:sz w:val="19"/>
          <w:szCs w:val="19"/>
          <w:shd w:val="clear" w:color="auto" w:fill="FFFFFF"/>
        </w:rPr>
        <w:t>nbalanced [1]</w:t>
      </w:r>
      <w:r w:rsidR="00F6304E" w:rsidRPr="00F6304E">
        <w:rPr>
          <w:rFonts w:ascii="Arial" w:hAnsi="Arial" w:cs="Arial"/>
          <w:color w:val="FF0000"/>
          <w:sz w:val="19"/>
          <w:szCs w:val="19"/>
          <w:shd w:val="clear" w:color="auto" w:fill="FFFFFF"/>
        </w:rPr>
        <w:t xml:space="preserve">. Another point is that all the MFS identified by the classification tree method should contain the same parameter value on the root, which will </w:t>
      </w:r>
      <w:del w:id="228" w:author="Jeff Lei" w:date="2016-03-10T09:59:00Z">
        <w:r w:rsidR="00F6304E" w:rsidRPr="00F6304E" w:rsidDel="004255A8">
          <w:rPr>
            <w:rFonts w:ascii="Arial" w:hAnsi="Arial" w:cs="Arial"/>
            <w:color w:val="FF0000"/>
            <w:sz w:val="19"/>
            <w:szCs w:val="19"/>
            <w:shd w:val="clear" w:color="auto" w:fill="FFFFFF"/>
          </w:rPr>
          <w:delText>result in</w:delText>
        </w:r>
      </w:del>
      <w:ins w:id="229" w:author="Jeff Lei" w:date="2016-03-10T09:59:00Z">
        <w:r w:rsidR="004255A8">
          <w:rPr>
            <w:rFonts w:ascii="Arial" w:hAnsi="Arial" w:cs="Arial"/>
            <w:color w:val="FF0000"/>
            <w:sz w:val="19"/>
            <w:szCs w:val="19"/>
            <w:shd w:val="clear" w:color="auto" w:fill="FFFFFF"/>
          </w:rPr>
          <w:t>make</w:t>
        </w:r>
      </w:ins>
      <w:r w:rsidR="00F6304E" w:rsidRPr="00F6304E">
        <w:rPr>
          <w:rFonts w:ascii="Arial" w:hAnsi="Arial" w:cs="Arial"/>
          <w:color w:val="FF0000"/>
          <w:sz w:val="19"/>
          <w:szCs w:val="19"/>
          <w:shd w:val="clear" w:color="auto" w:fill="FFFFFF"/>
        </w:rPr>
        <w:t xml:space="preserve"> </w:t>
      </w:r>
      <w:r w:rsidR="00EA2272">
        <w:rPr>
          <w:rFonts w:ascii="Arial" w:hAnsi="Arial" w:cs="Arial"/>
          <w:color w:val="FF0000"/>
          <w:sz w:val="19"/>
          <w:szCs w:val="19"/>
          <w:shd w:val="clear" w:color="auto" w:fill="FFFFFF"/>
        </w:rPr>
        <w:t xml:space="preserve">the schemas identified </w:t>
      </w:r>
      <w:del w:id="230" w:author="Jeff Lei" w:date="2016-03-10T09:59:00Z">
        <w:r w:rsidR="00EA2272" w:rsidDel="004255A8">
          <w:rPr>
            <w:rFonts w:ascii="Arial" w:hAnsi="Arial" w:cs="Arial"/>
            <w:color w:val="FF0000"/>
            <w:sz w:val="19"/>
            <w:szCs w:val="19"/>
            <w:shd w:val="clear" w:color="auto" w:fill="FFFFFF"/>
          </w:rPr>
          <w:delText xml:space="preserve">be </w:delText>
        </w:r>
      </w:del>
      <w:ins w:id="231" w:author="Jeff Lei" w:date="2016-03-10T09:59:00Z">
        <w:r w:rsidR="004255A8">
          <w:rPr>
            <w:rFonts w:ascii="Arial" w:hAnsi="Arial" w:cs="Arial"/>
            <w:color w:val="FF0000"/>
            <w:sz w:val="19"/>
            <w:szCs w:val="19"/>
            <w:shd w:val="clear" w:color="auto" w:fill="FFFFFF"/>
          </w:rPr>
          <w:t xml:space="preserve">by </w:t>
        </w:r>
      </w:ins>
      <w:proofErr w:type="spellStart"/>
      <w:r w:rsidR="00F6304E" w:rsidRPr="00F6304E">
        <w:rPr>
          <w:rFonts w:ascii="Arial" w:hAnsi="Arial" w:cs="Arial"/>
          <w:color w:val="FF0000"/>
          <w:sz w:val="19"/>
          <w:szCs w:val="19"/>
          <w:shd w:val="clear" w:color="auto" w:fill="FFFFFF"/>
        </w:rPr>
        <w:t>fda-ci</w:t>
      </w:r>
      <w:r w:rsidR="00EA2272">
        <w:rPr>
          <w:rFonts w:ascii="Arial" w:hAnsi="Arial" w:cs="Arial"/>
          <w:color w:val="FF0000"/>
          <w:sz w:val="19"/>
          <w:szCs w:val="19"/>
          <w:shd w:val="clear" w:color="auto" w:fill="FFFFFF"/>
        </w:rPr>
        <w:t>t</w:t>
      </w:r>
      <w:proofErr w:type="spellEnd"/>
      <w:r w:rsidR="00F6304E" w:rsidRPr="00F6304E">
        <w:rPr>
          <w:rFonts w:ascii="Arial" w:hAnsi="Arial" w:cs="Arial"/>
          <w:color w:val="FF0000"/>
          <w:sz w:val="19"/>
          <w:szCs w:val="19"/>
          <w:shd w:val="clear" w:color="auto" w:fill="FFFFFF"/>
        </w:rPr>
        <w:t xml:space="preserve"> tend to be super-schema of the real MFS. Although this leads to the f-measure of MFS identification lower than</w:t>
      </w:r>
      <w:r w:rsidR="00161638">
        <w:rPr>
          <w:rFonts w:ascii="Arial" w:hAnsi="Arial" w:cs="Arial"/>
          <w:color w:val="FF0000"/>
          <w:sz w:val="19"/>
          <w:szCs w:val="19"/>
          <w:shd w:val="clear" w:color="auto" w:fill="FFFFFF"/>
        </w:rPr>
        <w:t xml:space="preserve"> that of</w:t>
      </w:r>
      <w:r w:rsidR="00F6304E" w:rsidRPr="00F6304E">
        <w:rPr>
          <w:rFonts w:ascii="Arial" w:hAnsi="Arial" w:cs="Arial"/>
          <w:color w:val="FF0000"/>
          <w:sz w:val="19"/>
          <w:szCs w:val="19"/>
          <w:shd w:val="clear" w:color="auto" w:fill="FFFFFF"/>
        </w:rPr>
        <w:t xml:space="preserve"> </w:t>
      </w:r>
      <w:proofErr w:type="spellStart"/>
      <w:r w:rsidR="00532B5F">
        <w:rPr>
          <w:rFonts w:ascii="Arial" w:hAnsi="Arial" w:cs="Arial"/>
          <w:color w:val="FF0000"/>
          <w:sz w:val="19"/>
          <w:szCs w:val="19"/>
          <w:shd w:val="clear" w:color="auto" w:fill="FFFFFF"/>
        </w:rPr>
        <w:t>ict</w:t>
      </w:r>
      <w:proofErr w:type="spellEnd"/>
      <w:r w:rsidR="00F6304E" w:rsidRPr="00F6304E">
        <w:rPr>
          <w:rFonts w:ascii="Arial" w:hAnsi="Arial" w:cs="Arial"/>
          <w:color w:val="FF0000"/>
          <w:sz w:val="19"/>
          <w:szCs w:val="19"/>
          <w:shd w:val="clear" w:color="auto" w:fill="FFFFFF"/>
        </w:rPr>
        <w:t xml:space="preserve">, it does not have much negative </w:t>
      </w:r>
      <w:del w:id="232" w:author="Jeff Lei" w:date="2016-03-10T09:59:00Z">
        <w:r w:rsidR="00F6304E" w:rsidRPr="00F6304E" w:rsidDel="004255A8">
          <w:rPr>
            <w:rFonts w:ascii="Arial" w:hAnsi="Arial" w:cs="Arial"/>
            <w:color w:val="FF0000"/>
            <w:sz w:val="19"/>
            <w:szCs w:val="19"/>
            <w:shd w:val="clear" w:color="auto" w:fill="FFFFFF"/>
          </w:rPr>
          <w:delText xml:space="preserve">influence </w:delText>
        </w:r>
      </w:del>
      <w:ins w:id="233" w:author="Jeff Lei" w:date="2016-03-10T09:59:00Z">
        <w:r w:rsidR="004255A8">
          <w:rPr>
            <w:rFonts w:ascii="Arial" w:hAnsi="Arial" w:cs="Arial"/>
            <w:color w:val="FF0000"/>
            <w:sz w:val="19"/>
            <w:szCs w:val="19"/>
            <w:shd w:val="clear" w:color="auto" w:fill="FFFFFF"/>
          </w:rPr>
          <w:t xml:space="preserve">impact </w:t>
        </w:r>
      </w:ins>
      <w:r w:rsidR="00F6304E" w:rsidRPr="00F6304E">
        <w:rPr>
          <w:rFonts w:ascii="Arial" w:hAnsi="Arial" w:cs="Arial"/>
          <w:color w:val="FF0000"/>
          <w:sz w:val="19"/>
          <w:szCs w:val="19"/>
          <w:shd w:val="clear" w:color="auto" w:fill="FFFFFF"/>
        </w:rPr>
        <w:t xml:space="preserve">on the masking effects reduction. This </w:t>
      </w:r>
      <w:ins w:id="234" w:author="Jeff Lei" w:date="2016-03-10T09:59:00Z">
        <w:r w:rsidR="004255A8">
          <w:rPr>
            <w:rFonts w:ascii="Arial" w:hAnsi="Arial" w:cs="Arial"/>
            <w:color w:val="FF0000"/>
            <w:sz w:val="19"/>
            <w:szCs w:val="19"/>
            <w:shd w:val="clear" w:color="auto" w:fill="FFFFFF"/>
          </w:rPr>
          <w:t xml:space="preserve">is </w:t>
        </w:r>
      </w:ins>
      <w:r w:rsidR="00F6304E" w:rsidRPr="00F6304E">
        <w:rPr>
          <w:rFonts w:ascii="Arial" w:hAnsi="Arial" w:cs="Arial"/>
          <w:color w:val="FF0000"/>
          <w:sz w:val="19"/>
          <w:szCs w:val="19"/>
          <w:shd w:val="clear" w:color="auto" w:fill="FFFFFF"/>
        </w:rPr>
        <w:t xml:space="preserve">because </w:t>
      </w:r>
      <w:del w:id="235" w:author="Jeff Lei" w:date="2016-03-10T10:00:00Z">
        <w:r w:rsidR="00F6304E" w:rsidRPr="00F6304E" w:rsidDel="004255A8">
          <w:rPr>
            <w:rFonts w:ascii="Arial" w:hAnsi="Arial" w:cs="Arial"/>
            <w:color w:val="FF0000"/>
            <w:sz w:val="19"/>
            <w:szCs w:val="19"/>
            <w:shd w:val="clear" w:color="auto" w:fill="FFFFFF"/>
          </w:rPr>
          <w:delText xml:space="preserve">to </w:delText>
        </w:r>
      </w:del>
      <w:r w:rsidR="00F6304E" w:rsidRPr="00F6304E">
        <w:rPr>
          <w:rFonts w:ascii="Arial" w:hAnsi="Arial" w:cs="Arial"/>
          <w:color w:val="FF0000"/>
          <w:sz w:val="19"/>
          <w:szCs w:val="19"/>
          <w:shd w:val="clear" w:color="auto" w:fill="FFFFFF"/>
        </w:rPr>
        <w:t>forbid</w:t>
      </w:r>
      <w:ins w:id="236" w:author="Jeff Lei" w:date="2016-03-10T10:00:00Z">
        <w:r w:rsidR="004255A8">
          <w:rPr>
            <w:rFonts w:ascii="Arial" w:hAnsi="Arial" w:cs="Arial"/>
            <w:color w:val="FF0000"/>
            <w:sz w:val="19"/>
            <w:szCs w:val="19"/>
            <w:shd w:val="clear" w:color="auto" w:fill="FFFFFF"/>
          </w:rPr>
          <w:t>ding</w:t>
        </w:r>
      </w:ins>
      <w:r w:rsidR="00F6304E" w:rsidRPr="00F6304E">
        <w:rPr>
          <w:rFonts w:ascii="Arial" w:hAnsi="Arial" w:cs="Arial"/>
          <w:color w:val="FF0000"/>
          <w:sz w:val="19"/>
          <w:szCs w:val="19"/>
          <w:shd w:val="clear" w:color="auto" w:fill="FFFFFF"/>
        </w:rPr>
        <w:t xml:space="preserve"> the appearance of super-schema of real MFS will not reduce the number of schemas that is not MFS to be tested. As a result, the </w:t>
      </w:r>
      <w:r w:rsidR="002218EC">
        <w:rPr>
          <w:rFonts w:ascii="Arial" w:hAnsi="Arial" w:cs="Arial"/>
          <w:color w:val="FF0000"/>
          <w:sz w:val="19"/>
          <w:szCs w:val="19"/>
          <w:shd w:val="clear" w:color="auto" w:fill="FFFFFF"/>
        </w:rPr>
        <w:t>tested</w:t>
      </w:r>
      <w:ins w:id="237" w:author="Jeff Lei" w:date="2016-03-10T10:00:00Z">
        <w:r w:rsidR="003967B2">
          <w:rPr>
            <w:rFonts w:ascii="Arial" w:hAnsi="Arial" w:cs="Arial"/>
            <w:color w:val="FF0000"/>
            <w:sz w:val="19"/>
            <w:szCs w:val="19"/>
            <w:shd w:val="clear" w:color="auto" w:fill="FFFFFF"/>
          </w:rPr>
          <w:t xml:space="preserve"> </w:t>
        </w:r>
      </w:ins>
      <w:del w:id="238" w:author="Jeff Lei" w:date="2016-03-10T10:00:00Z">
        <w:r w:rsidR="002218EC" w:rsidDel="003967B2">
          <w:rPr>
            <w:rFonts w:ascii="Arial" w:hAnsi="Arial" w:cs="Arial"/>
            <w:color w:val="FF0000"/>
            <w:sz w:val="19"/>
            <w:szCs w:val="19"/>
            <w:shd w:val="clear" w:color="auto" w:fill="FFFFFF"/>
          </w:rPr>
          <w:delText>-</w:delText>
        </w:r>
      </w:del>
      <w:r w:rsidR="002218EC">
        <w:rPr>
          <w:rFonts w:ascii="Arial" w:hAnsi="Arial" w:cs="Arial"/>
          <w:color w:val="FF0000"/>
          <w:sz w:val="19"/>
          <w:szCs w:val="19"/>
          <w:shd w:val="clear" w:color="auto" w:fill="FFFFFF"/>
        </w:rPr>
        <w:t xml:space="preserve">t-way coverage is not changed. </w:t>
      </w:r>
    </w:p>
    <w:p w14:paraId="1300A627" w14:textId="77777777" w:rsidR="002A3DB1" w:rsidRDefault="004D76D1" w:rsidP="00D7208D">
      <w:pPr>
        <w:rPr>
          <w:rFonts w:ascii="Arial" w:hAnsi="Arial" w:cs="Arial"/>
          <w:color w:val="FF0000"/>
          <w:sz w:val="19"/>
          <w:szCs w:val="19"/>
          <w:shd w:val="clear" w:color="auto" w:fill="FFFFFF"/>
        </w:rPr>
      </w:pPr>
      <w:r>
        <w:rPr>
          <w:rFonts w:ascii="Arial" w:hAnsi="Arial" w:cs="Arial"/>
          <w:color w:val="FF0000"/>
          <w:sz w:val="19"/>
          <w:szCs w:val="19"/>
          <w:shd w:val="clear" w:color="auto" w:fill="FFFFFF"/>
        </w:rPr>
        <w:t>To be more clear, w</w:t>
      </w:r>
      <w:r w:rsidR="002218EC">
        <w:rPr>
          <w:rFonts w:ascii="Arial" w:hAnsi="Arial" w:cs="Arial"/>
          <w:color w:val="FF0000"/>
          <w:sz w:val="19"/>
          <w:szCs w:val="19"/>
          <w:shd w:val="clear" w:color="auto" w:fill="FFFFFF"/>
        </w:rPr>
        <w:t xml:space="preserve">e have </w:t>
      </w:r>
      <w:r w:rsidR="00A71FEB" w:rsidRPr="000643EE">
        <w:rPr>
          <w:rFonts w:ascii="Arial" w:hAnsi="Arial" w:cs="Arial"/>
          <w:color w:val="FF0000"/>
          <w:sz w:val="19"/>
          <w:szCs w:val="19"/>
          <w:shd w:val="clear" w:color="auto" w:fill="FFFFFF"/>
        </w:rPr>
        <w:t>emphasize</w:t>
      </w:r>
      <w:r w:rsidR="00A71FEB">
        <w:rPr>
          <w:rFonts w:ascii="Arial" w:hAnsi="Arial" w:cs="Arial"/>
          <w:color w:val="FF0000"/>
          <w:sz w:val="19"/>
          <w:szCs w:val="19"/>
          <w:shd w:val="clear" w:color="auto" w:fill="FFFFFF"/>
        </w:rPr>
        <w:t xml:space="preserve">d </w:t>
      </w:r>
      <w:r w:rsidR="00A71FEB" w:rsidRPr="000643EE">
        <w:rPr>
          <w:rFonts w:ascii="Arial" w:hAnsi="Arial" w:cs="Arial"/>
          <w:color w:val="FF0000"/>
          <w:sz w:val="19"/>
          <w:szCs w:val="19"/>
          <w:shd w:val="clear" w:color="auto" w:fill="FFFFFF"/>
        </w:rPr>
        <w:t>this</w:t>
      </w:r>
      <w:r w:rsidR="006E34BE">
        <w:rPr>
          <w:rFonts w:ascii="Arial" w:hAnsi="Arial" w:cs="Arial"/>
          <w:color w:val="FF0000"/>
          <w:sz w:val="19"/>
          <w:szCs w:val="19"/>
          <w:shd w:val="clear" w:color="auto" w:fill="FFFFFF"/>
        </w:rPr>
        <w:t xml:space="preserve"> point in the</w:t>
      </w:r>
      <w:r w:rsidR="002218EC">
        <w:rPr>
          <w:rFonts w:ascii="Arial" w:hAnsi="Arial" w:cs="Arial"/>
          <w:color w:val="FF0000"/>
          <w:sz w:val="19"/>
          <w:szCs w:val="19"/>
          <w:shd w:val="clear" w:color="auto" w:fill="FFFFFF"/>
        </w:rPr>
        <w:t xml:space="preserve"> paragraph </w:t>
      </w:r>
      <w:proofErr w:type="gramStart"/>
      <w:r w:rsidR="002218EC">
        <w:rPr>
          <w:rFonts w:ascii="Arial" w:hAnsi="Arial" w:cs="Arial"/>
          <w:color w:val="FF0000"/>
          <w:sz w:val="19"/>
          <w:szCs w:val="19"/>
          <w:shd w:val="clear" w:color="auto" w:fill="FFFFFF"/>
        </w:rPr>
        <w:t xml:space="preserve">in </w:t>
      </w:r>
      <w:r w:rsidR="006E34BE">
        <w:rPr>
          <w:rFonts w:ascii="Arial" w:hAnsi="Arial" w:cs="Arial"/>
          <w:color w:val="FF0000"/>
          <w:sz w:val="19"/>
          <w:szCs w:val="19"/>
          <w:shd w:val="clear" w:color="auto" w:fill="FFFFFF"/>
        </w:rPr>
        <w:t xml:space="preserve"> Page</w:t>
      </w:r>
      <w:proofErr w:type="gramEnd"/>
      <w:r w:rsidR="005F56D0">
        <w:rPr>
          <w:rFonts w:ascii="Arial" w:hAnsi="Arial" w:cs="Arial"/>
          <w:color w:val="FF0000"/>
          <w:sz w:val="19"/>
          <w:szCs w:val="19"/>
          <w:shd w:val="clear" w:color="auto" w:fill="FFFFFF"/>
        </w:rPr>
        <w:t xml:space="preserve"> .</w:t>
      </w:r>
    </w:p>
    <w:p w14:paraId="1AF2F42C" w14:textId="77777777" w:rsidR="001658CF" w:rsidRPr="00570BBD" w:rsidRDefault="001658CF" w:rsidP="00570BBD">
      <w:pPr>
        <w:rPr>
          <w:rFonts w:ascii="Arial" w:hAnsi="Arial" w:cs="Arial"/>
          <w:color w:val="FF0000"/>
          <w:sz w:val="19"/>
          <w:szCs w:val="19"/>
          <w:shd w:val="clear" w:color="auto" w:fill="FFFFFF"/>
        </w:rPr>
      </w:pPr>
      <w:r>
        <w:rPr>
          <w:rFonts w:ascii="Arial" w:hAnsi="Arial" w:cs="Arial"/>
          <w:color w:val="FF0000"/>
          <w:sz w:val="19"/>
          <w:szCs w:val="19"/>
          <w:shd w:val="clear" w:color="auto" w:fill="FFFFFF"/>
        </w:rPr>
        <w:t>[1]</w:t>
      </w:r>
      <w:r w:rsidR="00570BBD" w:rsidRPr="00570BBD">
        <w:t xml:space="preserve"> </w:t>
      </w:r>
      <w:r w:rsidR="00570BBD" w:rsidRPr="00570BBD">
        <w:rPr>
          <w:rFonts w:ascii="Arial" w:hAnsi="Arial" w:cs="Arial"/>
          <w:color w:val="FF0000"/>
          <w:sz w:val="19"/>
          <w:szCs w:val="19"/>
          <w:shd w:val="clear" w:color="auto" w:fill="FFFFFF"/>
        </w:rPr>
        <w:t>J. Zhang, F. Ma, and Z. Zhang, “Fa</w:t>
      </w:r>
      <w:r w:rsidR="00570BBD">
        <w:rPr>
          <w:rFonts w:ascii="Arial" w:hAnsi="Arial" w:cs="Arial"/>
          <w:color w:val="FF0000"/>
          <w:sz w:val="19"/>
          <w:szCs w:val="19"/>
          <w:shd w:val="clear" w:color="auto" w:fill="FFFFFF"/>
        </w:rPr>
        <w:t xml:space="preserve">ulty interaction identification </w:t>
      </w:r>
      <w:r w:rsidR="00570BBD" w:rsidRPr="00570BBD">
        <w:rPr>
          <w:rFonts w:ascii="Arial" w:hAnsi="Arial" w:cs="Arial"/>
          <w:color w:val="FF0000"/>
          <w:sz w:val="19"/>
          <w:szCs w:val="19"/>
          <w:shd w:val="clear" w:color="auto" w:fill="FFFFFF"/>
        </w:rPr>
        <w:t>via constraint solving and optimization,” in Theory and</w:t>
      </w:r>
      <w:r w:rsidR="00570BBD">
        <w:rPr>
          <w:rFonts w:ascii="Arial" w:hAnsi="Arial" w:cs="Arial"/>
          <w:color w:val="FF0000"/>
          <w:sz w:val="19"/>
          <w:szCs w:val="19"/>
          <w:shd w:val="clear" w:color="auto" w:fill="FFFFFF"/>
        </w:rPr>
        <w:t xml:space="preserve"> Applications </w:t>
      </w:r>
      <w:r w:rsidR="00570BBD" w:rsidRPr="00570BBD">
        <w:rPr>
          <w:rFonts w:ascii="Arial" w:hAnsi="Arial" w:cs="Arial"/>
          <w:color w:val="FF0000"/>
          <w:sz w:val="19"/>
          <w:szCs w:val="19"/>
          <w:shd w:val="clear" w:color="auto" w:fill="FFFFFF"/>
        </w:rPr>
        <w:t>of S</w:t>
      </w:r>
      <w:r w:rsidR="00570BBD">
        <w:rPr>
          <w:rFonts w:ascii="Arial" w:hAnsi="Arial" w:cs="Arial"/>
          <w:color w:val="FF0000"/>
          <w:sz w:val="19"/>
          <w:szCs w:val="19"/>
          <w:shd w:val="clear" w:color="auto" w:fill="FFFFFF"/>
        </w:rPr>
        <w:t xml:space="preserve">atisfiability Testing–SAT 2012. </w:t>
      </w:r>
      <w:r w:rsidR="00570BBD" w:rsidRPr="00570BBD">
        <w:rPr>
          <w:rFonts w:ascii="Arial" w:hAnsi="Arial" w:cs="Arial"/>
          <w:color w:val="FF0000"/>
          <w:sz w:val="19"/>
          <w:szCs w:val="19"/>
          <w:shd w:val="clear" w:color="auto" w:fill="FFFFFF"/>
        </w:rPr>
        <w:t>Springer, 2012, pp. 186–199.</w:t>
      </w:r>
    </w:p>
    <w:p w14:paraId="758DF2D4" w14:textId="77777777" w:rsidR="008F6D6E" w:rsidRDefault="008F6D6E" w:rsidP="00D7208D">
      <w:pPr>
        <w:rPr>
          <w:rFonts w:ascii="Arial" w:hAnsi="Arial" w:cs="Arial"/>
          <w:color w:val="222222"/>
          <w:sz w:val="19"/>
          <w:szCs w:val="19"/>
          <w:shd w:val="clear" w:color="auto" w:fill="FFFFFF"/>
        </w:rPr>
      </w:pPr>
    </w:p>
    <w:p w14:paraId="61A9ADB8" w14:textId="77777777" w:rsidR="00794960" w:rsidRDefault="00D40476" w:rsidP="00D7208D">
      <w:pPr>
        <w:rPr>
          <w:rFonts w:ascii="Arial" w:hAnsi="Arial" w:cs="Arial"/>
          <w:color w:val="222222"/>
          <w:sz w:val="19"/>
          <w:szCs w:val="19"/>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1</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Furthermore, it is not clear how the faulty versions of the subject applications used in the experiments were chosen. For example, only one faulty version marked as #55905 seems to have been chosen for Tomcat (Table 6). Why and how?</w:t>
      </w:r>
      <w:r w:rsidR="00D7208D">
        <w:rPr>
          <w:rFonts w:ascii="Arial" w:hAnsi="Arial" w:cs="Arial"/>
          <w:color w:val="222222"/>
          <w:sz w:val="19"/>
          <w:szCs w:val="19"/>
        </w:rPr>
        <w:br/>
      </w:r>
    </w:p>
    <w:p w14:paraId="457A4BAD" w14:textId="5A44D1AB" w:rsidR="0062290E" w:rsidRDefault="00D13F1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E36F6D">
        <w:rPr>
          <w:rFonts w:ascii="Arial" w:hAnsi="Arial" w:cs="Arial"/>
          <w:b/>
          <w:color w:val="FF0000"/>
          <w:sz w:val="19"/>
          <w:szCs w:val="19"/>
          <w:shd w:val="clear" w:color="auto" w:fill="FFFFFF"/>
        </w:rPr>
        <w:t xml:space="preserve"> </w:t>
      </w:r>
      <w:r w:rsidR="00E36F6D">
        <w:rPr>
          <w:rFonts w:ascii="Arial" w:hAnsi="Arial" w:cs="Arial"/>
          <w:color w:val="FF0000"/>
          <w:sz w:val="19"/>
          <w:szCs w:val="19"/>
          <w:shd w:val="clear" w:color="auto" w:fill="FFFFFF"/>
        </w:rPr>
        <w:t>The faulty version</w:t>
      </w:r>
      <w:r w:rsidR="0062290E">
        <w:rPr>
          <w:rFonts w:ascii="Arial" w:hAnsi="Arial" w:cs="Arial"/>
          <w:color w:val="FF0000"/>
          <w:sz w:val="19"/>
          <w:szCs w:val="19"/>
          <w:shd w:val="clear" w:color="auto" w:fill="FFFFFF"/>
        </w:rPr>
        <w:t xml:space="preserve"> of each software</w:t>
      </w:r>
      <w:r w:rsidR="00E36F6D">
        <w:rPr>
          <w:rFonts w:ascii="Arial" w:hAnsi="Arial" w:cs="Arial"/>
          <w:color w:val="FF0000"/>
          <w:sz w:val="19"/>
          <w:szCs w:val="19"/>
          <w:shd w:val="clear" w:color="auto" w:fill="FFFFFF"/>
        </w:rPr>
        <w:t xml:space="preserve"> is selected through searching the bug-tracke</w:t>
      </w:r>
      <w:r w:rsidR="0062290E">
        <w:rPr>
          <w:rFonts w:ascii="Arial" w:hAnsi="Arial" w:cs="Arial"/>
          <w:color w:val="FF0000"/>
          <w:sz w:val="19"/>
          <w:szCs w:val="19"/>
          <w:shd w:val="clear" w:color="auto" w:fill="FFFFFF"/>
        </w:rPr>
        <w:t>r</w:t>
      </w:r>
      <w:r w:rsidR="00447047">
        <w:rPr>
          <w:rFonts w:ascii="Arial" w:hAnsi="Arial" w:cs="Arial"/>
          <w:color w:val="FF0000"/>
          <w:sz w:val="19"/>
          <w:szCs w:val="19"/>
          <w:shd w:val="clear" w:color="auto" w:fill="FFFFFF"/>
        </w:rPr>
        <w:t xml:space="preserve">, </w:t>
      </w:r>
      <w:r w:rsidR="00447047">
        <w:rPr>
          <w:rFonts w:ascii="Arial" w:hAnsi="Arial" w:cs="Arial" w:hint="eastAsia"/>
          <w:color w:val="FF0000"/>
          <w:sz w:val="19"/>
          <w:szCs w:val="19"/>
          <w:shd w:val="clear" w:color="auto" w:fill="FFFFFF"/>
        </w:rPr>
        <w:t>wit</w:t>
      </w:r>
      <w:r w:rsidR="00447047">
        <w:rPr>
          <w:rFonts w:ascii="Arial" w:hAnsi="Arial" w:cs="Arial"/>
          <w:color w:val="FF0000"/>
          <w:sz w:val="19"/>
          <w:szCs w:val="19"/>
          <w:shd w:val="clear" w:color="auto" w:fill="FFFFFF"/>
        </w:rPr>
        <w:t xml:space="preserve">h </w:t>
      </w:r>
      <w:r w:rsidR="00077E44">
        <w:rPr>
          <w:rFonts w:ascii="Arial" w:hAnsi="Arial" w:cs="Arial"/>
          <w:color w:val="FF0000"/>
          <w:sz w:val="19"/>
          <w:szCs w:val="19"/>
          <w:shd w:val="clear" w:color="auto" w:fill="FFFFFF"/>
        </w:rPr>
        <w:t>key-</w:t>
      </w:r>
      <w:r w:rsidR="0067403C">
        <w:rPr>
          <w:rFonts w:ascii="Arial" w:hAnsi="Arial" w:cs="Arial"/>
          <w:color w:val="FF0000"/>
          <w:sz w:val="19"/>
          <w:szCs w:val="19"/>
          <w:shd w:val="clear" w:color="auto" w:fill="FFFFFF"/>
        </w:rPr>
        <w:t>words:</w:t>
      </w:r>
      <w:r w:rsidR="00E36F6D">
        <w:rPr>
          <w:rFonts w:ascii="Arial" w:hAnsi="Arial" w:cs="Arial"/>
          <w:color w:val="FF0000"/>
          <w:sz w:val="19"/>
          <w:szCs w:val="19"/>
          <w:shd w:val="clear" w:color="auto" w:fill="FFFFFF"/>
        </w:rPr>
        <w:t xml:space="preserve"> </w:t>
      </w:r>
      <w:r w:rsidR="00F77DDF">
        <w:rPr>
          <w:rFonts w:ascii="Arial" w:hAnsi="Arial" w:cs="Arial"/>
          <w:color w:val="FF0000"/>
          <w:sz w:val="19"/>
          <w:szCs w:val="19"/>
          <w:shd w:val="clear" w:color="auto" w:fill="FFFFFF"/>
        </w:rPr>
        <w:t>configurations</w:t>
      </w:r>
      <w:r w:rsidR="00E36F6D">
        <w:rPr>
          <w:rFonts w:ascii="Arial" w:hAnsi="Arial" w:cs="Arial"/>
          <w:color w:val="FF0000"/>
          <w:sz w:val="19"/>
          <w:szCs w:val="19"/>
          <w:shd w:val="clear" w:color="auto" w:fill="FFFFFF"/>
        </w:rPr>
        <w:t xml:space="preserve"> and </w:t>
      </w:r>
      <w:r w:rsidR="0067403C">
        <w:rPr>
          <w:rFonts w:ascii="Arial" w:hAnsi="Arial" w:cs="Arial"/>
          <w:color w:val="FF0000"/>
          <w:sz w:val="19"/>
          <w:szCs w:val="19"/>
          <w:shd w:val="clear" w:color="auto" w:fill="FFFFFF"/>
        </w:rPr>
        <w:t>options.</w:t>
      </w:r>
      <w:r w:rsidR="00E36F6D">
        <w:rPr>
          <w:rFonts w:ascii="Arial" w:hAnsi="Arial" w:cs="Arial"/>
          <w:color w:val="FF0000"/>
          <w:sz w:val="19"/>
          <w:szCs w:val="19"/>
          <w:shd w:val="clear" w:color="auto" w:fill="FFFFFF"/>
        </w:rPr>
        <w:t xml:space="preserve"> We just </w:t>
      </w:r>
      <w:commentRangeStart w:id="239"/>
      <w:r w:rsidR="00E36F6D">
        <w:rPr>
          <w:rFonts w:ascii="Arial" w:hAnsi="Arial" w:cs="Arial"/>
          <w:color w:val="FF0000"/>
          <w:sz w:val="19"/>
          <w:szCs w:val="19"/>
          <w:shd w:val="clear" w:color="auto" w:fill="FFFFFF"/>
        </w:rPr>
        <w:t xml:space="preserve">selected </w:t>
      </w:r>
      <w:r w:rsidR="007B7053">
        <w:rPr>
          <w:rFonts w:ascii="Arial" w:hAnsi="Arial" w:cs="Arial"/>
          <w:color w:val="FF0000"/>
          <w:sz w:val="19"/>
          <w:szCs w:val="19"/>
          <w:shd w:val="clear" w:color="auto" w:fill="FFFFFF"/>
        </w:rPr>
        <w:t>the</w:t>
      </w:r>
      <w:r w:rsidR="002D1A5D">
        <w:rPr>
          <w:rFonts w:ascii="Arial" w:hAnsi="Arial" w:cs="Arial"/>
          <w:color w:val="FF0000"/>
          <w:sz w:val="19"/>
          <w:szCs w:val="19"/>
          <w:shd w:val="clear" w:color="auto" w:fill="FFFFFF"/>
        </w:rPr>
        <w:t xml:space="preserve"> version </w:t>
      </w:r>
      <w:commentRangeEnd w:id="239"/>
      <w:r w:rsidR="003967B2">
        <w:rPr>
          <w:rStyle w:val="a6"/>
        </w:rPr>
        <w:commentReference w:id="239"/>
      </w:r>
      <w:r w:rsidR="007B7053">
        <w:rPr>
          <w:rFonts w:ascii="Arial" w:hAnsi="Arial" w:cs="Arial"/>
          <w:color w:val="FF0000"/>
          <w:sz w:val="19"/>
          <w:szCs w:val="19"/>
          <w:shd w:val="clear" w:color="auto" w:fill="FFFFFF"/>
        </w:rPr>
        <w:t>with</w:t>
      </w:r>
      <w:r w:rsidR="002D1A5D">
        <w:rPr>
          <w:rFonts w:ascii="Arial" w:hAnsi="Arial" w:cs="Arial"/>
          <w:color w:val="FF0000"/>
          <w:sz w:val="19"/>
          <w:szCs w:val="19"/>
          <w:shd w:val="clear" w:color="auto" w:fill="FFFFFF"/>
        </w:rPr>
        <w:t xml:space="preserve"> fault</w:t>
      </w:r>
      <w:r w:rsidR="007B7053">
        <w:rPr>
          <w:rFonts w:ascii="Arial" w:hAnsi="Arial" w:cs="Arial"/>
          <w:color w:val="FF0000"/>
          <w:sz w:val="19"/>
          <w:szCs w:val="19"/>
          <w:shd w:val="clear" w:color="auto" w:fill="FFFFFF"/>
        </w:rPr>
        <w:t xml:space="preserve">s </w:t>
      </w:r>
      <w:del w:id="240" w:author="Jeff Lei" w:date="2016-03-10T10:00:00Z">
        <w:r w:rsidR="007B7053" w:rsidDel="003967B2">
          <w:rPr>
            <w:rFonts w:ascii="Arial" w:hAnsi="Arial" w:cs="Arial"/>
            <w:color w:val="FF0000"/>
            <w:sz w:val="19"/>
            <w:szCs w:val="19"/>
            <w:shd w:val="clear" w:color="auto" w:fill="FFFFFF"/>
          </w:rPr>
          <w:delText xml:space="preserve">which </w:delText>
        </w:r>
      </w:del>
      <w:ins w:id="241" w:author="Jeff Lei" w:date="2016-03-10T10:00:00Z">
        <w:r w:rsidR="003967B2">
          <w:rPr>
            <w:rFonts w:ascii="Arial" w:hAnsi="Arial" w:cs="Arial"/>
            <w:color w:val="FF0000"/>
            <w:sz w:val="19"/>
            <w:szCs w:val="19"/>
            <w:shd w:val="clear" w:color="auto" w:fill="FFFFFF"/>
          </w:rPr>
          <w:t xml:space="preserve">that </w:t>
        </w:r>
      </w:ins>
      <w:r w:rsidR="007B7053">
        <w:rPr>
          <w:rFonts w:ascii="Arial" w:hAnsi="Arial" w:cs="Arial"/>
          <w:color w:val="FF0000"/>
          <w:sz w:val="19"/>
          <w:szCs w:val="19"/>
          <w:shd w:val="clear" w:color="auto" w:fill="FFFFFF"/>
        </w:rPr>
        <w:t xml:space="preserve">are option-related, because they can be </w:t>
      </w:r>
      <w:r w:rsidR="002740FF">
        <w:rPr>
          <w:rFonts w:ascii="Arial" w:hAnsi="Arial" w:cs="Arial"/>
          <w:color w:val="FF0000"/>
          <w:sz w:val="19"/>
          <w:szCs w:val="19"/>
          <w:shd w:val="clear" w:color="auto" w:fill="FFFFFF"/>
        </w:rPr>
        <w:t xml:space="preserve">easily modeled into </w:t>
      </w:r>
      <w:r w:rsidR="007A063E">
        <w:rPr>
          <w:rFonts w:ascii="Arial" w:hAnsi="Arial" w:cs="Arial"/>
          <w:color w:val="FF0000"/>
          <w:sz w:val="19"/>
          <w:szCs w:val="19"/>
          <w:shd w:val="clear" w:color="auto" w:fill="FFFFFF"/>
        </w:rPr>
        <w:t>c</w:t>
      </w:r>
      <w:r w:rsidR="00696129">
        <w:rPr>
          <w:rFonts w:ascii="Arial" w:hAnsi="Arial" w:cs="Arial"/>
          <w:color w:val="FF0000"/>
          <w:sz w:val="19"/>
          <w:szCs w:val="19"/>
          <w:shd w:val="clear" w:color="auto" w:fill="FFFFFF"/>
        </w:rPr>
        <w:t>ombinatorial</w:t>
      </w:r>
      <w:r w:rsidR="002740FF">
        <w:rPr>
          <w:rFonts w:ascii="Arial" w:hAnsi="Arial" w:cs="Arial"/>
          <w:color w:val="FF0000"/>
          <w:sz w:val="19"/>
          <w:szCs w:val="19"/>
          <w:shd w:val="clear" w:color="auto" w:fill="FFFFFF"/>
        </w:rPr>
        <w:t xml:space="preserve"> testing </w:t>
      </w:r>
      <w:r w:rsidR="00696129">
        <w:rPr>
          <w:rFonts w:ascii="Arial" w:hAnsi="Arial" w:cs="Arial"/>
          <w:color w:val="FF0000"/>
          <w:sz w:val="19"/>
          <w:szCs w:val="19"/>
          <w:shd w:val="clear" w:color="auto" w:fill="FFFFFF"/>
        </w:rPr>
        <w:t>scenario</w:t>
      </w:r>
      <w:r w:rsidR="002D1A5D">
        <w:rPr>
          <w:rFonts w:ascii="Arial" w:hAnsi="Arial" w:cs="Arial"/>
          <w:color w:val="FF0000"/>
          <w:sz w:val="19"/>
          <w:szCs w:val="19"/>
          <w:shd w:val="clear" w:color="auto" w:fill="FFFFFF"/>
        </w:rPr>
        <w:t>.</w:t>
      </w:r>
      <w:r w:rsidR="0062290E">
        <w:rPr>
          <w:rFonts w:ascii="Arial" w:hAnsi="Arial" w:cs="Arial"/>
          <w:color w:val="FF0000"/>
          <w:sz w:val="19"/>
          <w:szCs w:val="19"/>
          <w:shd w:val="clear" w:color="auto" w:fill="FFFFFF"/>
        </w:rPr>
        <w:t xml:space="preserve"> </w:t>
      </w:r>
    </w:p>
    <w:p w14:paraId="7FB611E5" w14:textId="77777777" w:rsidR="008F6D6E" w:rsidRDefault="008F6D6E" w:rsidP="00D7208D">
      <w:pPr>
        <w:rPr>
          <w:rFonts w:ascii="Arial" w:hAnsi="Arial" w:cs="Arial"/>
          <w:color w:val="222222"/>
          <w:sz w:val="19"/>
          <w:szCs w:val="19"/>
          <w:shd w:val="clear" w:color="auto" w:fill="FFFFFF"/>
        </w:rPr>
      </w:pPr>
    </w:p>
    <w:p w14:paraId="06D98D88" w14:textId="77777777" w:rsidR="00794960" w:rsidRDefault="00794960"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2</w:t>
      </w:r>
      <w:r>
        <w:rPr>
          <w:rFonts w:ascii="Arial" w:hAnsi="Arial" w:cs="Arial"/>
          <w:color w:val="222222"/>
          <w:sz w:val="19"/>
          <w:szCs w:val="19"/>
          <w:shd w:val="clear" w:color="auto" w:fill="FFFFFF"/>
        </w:rPr>
        <w:t>:</w:t>
      </w:r>
    </w:p>
    <w:p w14:paraId="63176050" w14:textId="77777777" w:rsidR="00535EC8"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Section 4.2 can greatly be shortened as it simply describes a greedy, one-configuration-at-a-time covering array construction approach. The equations introduced in this section do not really help, as they are not used in the remainder of the paper.</w:t>
      </w:r>
    </w:p>
    <w:p w14:paraId="12D6C8F6" w14:textId="77777777" w:rsidR="004C4ECE" w:rsidRDefault="004C4ECE" w:rsidP="00D7208D">
      <w:pPr>
        <w:rPr>
          <w:rFonts w:ascii="Arial" w:hAnsi="Arial" w:cs="Arial"/>
          <w:color w:val="222222"/>
          <w:sz w:val="19"/>
          <w:szCs w:val="19"/>
        </w:rPr>
      </w:pPr>
    </w:p>
    <w:p w14:paraId="54E84E6C" w14:textId="2430F8EF" w:rsidR="00361BF2" w:rsidRPr="00A42586" w:rsidRDefault="00361BF2"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sidR="00A42586">
        <w:rPr>
          <w:rFonts w:ascii="Arial" w:hAnsi="Arial" w:cs="Arial"/>
          <w:color w:val="FF0000"/>
          <w:sz w:val="19"/>
          <w:szCs w:val="19"/>
          <w:shd w:val="clear" w:color="auto" w:fill="FFFFFF"/>
        </w:rPr>
        <w:t xml:space="preserve">As suggested, we have </w:t>
      </w:r>
      <w:r w:rsidR="00A42586" w:rsidRPr="0002556F">
        <w:rPr>
          <w:rFonts w:ascii="Arial" w:hAnsi="Arial" w:cs="Arial"/>
          <w:b/>
          <w:color w:val="FF0000"/>
          <w:sz w:val="19"/>
          <w:szCs w:val="19"/>
          <w:shd w:val="clear" w:color="auto" w:fill="FFFFFF"/>
        </w:rPr>
        <w:t>shortened</w:t>
      </w:r>
      <w:r w:rsidR="00A42586">
        <w:rPr>
          <w:rFonts w:ascii="Arial" w:hAnsi="Arial" w:cs="Arial"/>
          <w:color w:val="FF0000"/>
          <w:sz w:val="19"/>
          <w:szCs w:val="19"/>
          <w:shd w:val="clear" w:color="auto" w:fill="FFFFFF"/>
        </w:rPr>
        <w:t xml:space="preserve"> this paragraph. However, we k</w:t>
      </w:r>
      <w:ins w:id="242" w:author="Jeff Lei" w:date="2016-03-10T10:01:00Z">
        <w:r w:rsidR="003967B2">
          <w:rPr>
            <w:rFonts w:ascii="Arial" w:hAnsi="Arial" w:cs="Arial"/>
            <w:color w:val="FF0000"/>
            <w:sz w:val="19"/>
            <w:szCs w:val="19"/>
            <w:shd w:val="clear" w:color="auto" w:fill="FFFFFF"/>
          </w:rPr>
          <w:t>eep</w:t>
        </w:r>
      </w:ins>
      <w:del w:id="243" w:author="Jeff Lei" w:date="2016-03-10T10:01:00Z">
        <w:r w:rsidR="00A42586" w:rsidDel="003967B2">
          <w:rPr>
            <w:rFonts w:ascii="Arial" w:hAnsi="Arial" w:cs="Arial"/>
            <w:color w:val="FF0000"/>
            <w:sz w:val="19"/>
            <w:szCs w:val="19"/>
            <w:shd w:val="clear" w:color="auto" w:fill="FFFFFF"/>
          </w:rPr>
          <w:delText>ept</w:delText>
        </w:r>
      </w:del>
      <w:r w:rsidR="00A42586">
        <w:rPr>
          <w:rFonts w:ascii="Arial" w:hAnsi="Arial" w:cs="Arial"/>
          <w:color w:val="FF0000"/>
          <w:sz w:val="19"/>
          <w:szCs w:val="19"/>
          <w:shd w:val="clear" w:color="auto" w:fill="FFFFFF"/>
        </w:rPr>
        <w:t xml:space="preserve"> those </w:t>
      </w:r>
      <w:r w:rsidR="00E60841">
        <w:rPr>
          <w:rFonts w:ascii="Arial" w:hAnsi="Arial" w:cs="Arial"/>
          <w:color w:val="FF0000"/>
          <w:sz w:val="19"/>
          <w:szCs w:val="19"/>
          <w:shd w:val="clear" w:color="auto" w:fill="FFFFFF"/>
        </w:rPr>
        <w:t>equations, as it can give a</w:t>
      </w:r>
      <w:r w:rsidR="00A42586">
        <w:rPr>
          <w:rFonts w:ascii="Arial" w:hAnsi="Arial" w:cs="Arial"/>
          <w:color w:val="FF0000"/>
          <w:sz w:val="19"/>
          <w:szCs w:val="19"/>
          <w:shd w:val="clear" w:color="auto" w:fill="FFFFFF"/>
        </w:rPr>
        <w:t xml:space="preserve"> </w:t>
      </w:r>
      <w:r w:rsidR="00E60841">
        <w:rPr>
          <w:rFonts w:ascii="Arial" w:hAnsi="Arial" w:cs="Arial"/>
          <w:color w:val="FF0000"/>
          <w:sz w:val="19"/>
          <w:szCs w:val="19"/>
          <w:shd w:val="clear" w:color="auto" w:fill="FFFFFF"/>
        </w:rPr>
        <w:t xml:space="preserve">formal and accurate description </w:t>
      </w:r>
      <w:r w:rsidR="00C424A3">
        <w:rPr>
          <w:rFonts w:ascii="Arial" w:hAnsi="Arial" w:cs="Arial"/>
          <w:color w:val="FF0000"/>
          <w:sz w:val="19"/>
          <w:szCs w:val="19"/>
          <w:shd w:val="clear" w:color="auto" w:fill="FFFFFF"/>
        </w:rPr>
        <w:t>of our approach.</w:t>
      </w:r>
    </w:p>
    <w:p w14:paraId="6F1562E4" w14:textId="77777777" w:rsidR="00361BF2" w:rsidRDefault="00361BF2" w:rsidP="00D7208D">
      <w:pPr>
        <w:rPr>
          <w:rFonts w:ascii="Arial" w:hAnsi="Arial" w:cs="Arial"/>
          <w:color w:val="222222"/>
          <w:sz w:val="19"/>
          <w:szCs w:val="19"/>
          <w:shd w:val="clear" w:color="auto" w:fill="FFFFFF"/>
        </w:rPr>
      </w:pPr>
    </w:p>
    <w:p w14:paraId="227FC6FB" w14:textId="77777777" w:rsidR="005C4F3A"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3</w:t>
      </w:r>
      <w:r>
        <w:rPr>
          <w:rFonts w:ascii="Arial" w:hAnsi="Arial" w:cs="Arial"/>
          <w:color w:val="222222"/>
          <w:sz w:val="19"/>
          <w:szCs w:val="19"/>
          <w:shd w:val="clear" w:color="auto" w:fill="FFFFFF"/>
        </w:rPr>
        <w:t>:</w:t>
      </w:r>
      <w:r w:rsidR="00D7208D">
        <w:rPr>
          <w:rFonts w:ascii="Arial" w:hAnsi="Arial" w:cs="Arial"/>
          <w:color w:val="222222"/>
          <w:sz w:val="19"/>
          <w:szCs w:val="19"/>
        </w:rPr>
        <w:br/>
      </w:r>
      <w:r w:rsidR="00D7208D">
        <w:rPr>
          <w:rFonts w:ascii="Arial" w:hAnsi="Arial" w:cs="Arial"/>
          <w:color w:val="222222"/>
          <w:sz w:val="19"/>
          <w:szCs w:val="19"/>
        </w:rPr>
        <w:br/>
      </w:r>
      <w:r w:rsidR="00D7208D">
        <w:rPr>
          <w:rFonts w:ascii="Arial" w:hAnsi="Arial" w:cs="Arial"/>
          <w:color w:val="222222"/>
          <w:sz w:val="19"/>
          <w:szCs w:val="19"/>
          <w:shd w:val="clear" w:color="auto" w:fill="FFFFFF"/>
        </w:rPr>
        <w:t xml:space="preserve">Section 2.1: For a better taxonomy of construction methods for covering arrays, the author should refer to </w:t>
      </w:r>
      <w:proofErr w:type="spellStart"/>
      <w:r w:rsidR="00D7208D">
        <w:rPr>
          <w:rFonts w:ascii="Arial" w:hAnsi="Arial" w:cs="Arial"/>
          <w:color w:val="222222"/>
          <w:sz w:val="19"/>
          <w:szCs w:val="19"/>
          <w:shd w:val="clear" w:color="auto" w:fill="FFFFFF"/>
        </w:rPr>
        <w:t>Nie</w:t>
      </w:r>
      <w:proofErr w:type="spellEnd"/>
      <w:r w:rsidR="00D7208D">
        <w:rPr>
          <w:rFonts w:ascii="Arial" w:hAnsi="Arial" w:cs="Arial"/>
          <w:color w:val="222222"/>
          <w:sz w:val="19"/>
          <w:szCs w:val="19"/>
          <w:shd w:val="clear" w:color="auto" w:fill="FFFFFF"/>
        </w:rPr>
        <w:t xml:space="preserve"> et al.’s survey (ref [38] in the paper.)</w:t>
      </w:r>
    </w:p>
    <w:p w14:paraId="1B01524B" w14:textId="77777777" w:rsidR="005C4F3A" w:rsidRDefault="005C4F3A" w:rsidP="00D7208D">
      <w:pPr>
        <w:rPr>
          <w:rFonts w:ascii="Arial" w:hAnsi="Arial" w:cs="Arial"/>
          <w:color w:val="222222"/>
          <w:sz w:val="19"/>
          <w:szCs w:val="19"/>
          <w:shd w:val="clear" w:color="auto" w:fill="FFFFFF"/>
        </w:rPr>
      </w:pPr>
    </w:p>
    <w:p w14:paraId="1CBEC92F" w14:textId="77777777" w:rsidR="00535EC8" w:rsidRPr="00DB0A2B" w:rsidRDefault="005C4F3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lastRenderedPageBreak/>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14:paraId="5E38E3EB" w14:textId="77777777"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4</w:t>
      </w:r>
      <w:r>
        <w:rPr>
          <w:rFonts w:ascii="Arial" w:hAnsi="Arial" w:cs="Arial"/>
          <w:color w:val="222222"/>
          <w:sz w:val="19"/>
          <w:szCs w:val="19"/>
          <w:shd w:val="clear" w:color="auto" w:fill="FFFFFF"/>
        </w:rPr>
        <w:t>:</w:t>
      </w:r>
    </w:p>
    <w:p w14:paraId="478C9207" w14:textId="77777777"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Author names are missing from references [15] and [23].</w:t>
      </w:r>
      <w:r>
        <w:rPr>
          <w:rFonts w:ascii="Arial" w:hAnsi="Arial" w:cs="Arial"/>
          <w:color w:val="222222"/>
          <w:sz w:val="19"/>
          <w:szCs w:val="19"/>
        </w:rPr>
        <w:br/>
      </w:r>
    </w:p>
    <w:p w14:paraId="76CAE058" w14:textId="77777777" w:rsidR="00050820" w:rsidRDefault="00050820"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color w:val="FF0000"/>
          <w:sz w:val="19"/>
          <w:szCs w:val="19"/>
          <w:shd w:val="clear" w:color="auto" w:fill="FFFFFF"/>
        </w:rPr>
        <w:t xml:space="preserve"> </w:t>
      </w:r>
      <w:r w:rsidR="00B634BB">
        <w:rPr>
          <w:rFonts w:ascii="Arial" w:hAnsi="Arial" w:cs="Arial"/>
          <w:color w:val="FF0000"/>
          <w:sz w:val="19"/>
          <w:szCs w:val="19"/>
          <w:shd w:val="clear" w:color="auto" w:fill="FFFFFF"/>
        </w:rPr>
        <w:t>As suggested, w</w:t>
      </w:r>
      <w:r>
        <w:rPr>
          <w:rFonts w:ascii="Arial" w:hAnsi="Arial" w:cs="Arial"/>
          <w:color w:val="FF0000"/>
          <w:sz w:val="19"/>
          <w:szCs w:val="19"/>
          <w:shd w:val="clear" w:color="auto" w:fill="FFFFFF"/>
        </w:rPr>
        <w:t xml:space="preserve">e have added the names of these two references. </w:t>
      </w:r>
    </w:p>
    <w:p w14:paraId="600D8CF3" w14:textId="77777777" w:rsidR="008064A7" w:rsidRDefault="008064A7" w:rsidP="00D7208D">
      <w:pPr>
        <w:rPr>
          <w:rFonts w:ascii="Arial" w:hAnsi="Arial" w:cs="Arial"/>
          <w:color w:val="222222"/>
          <w:sz w:val="19"/>
          <w:szCs w:val="19"/>
        </w:rPr>
      </w:pPr>
    </w:p>
    <w:p w14:paraId="02E51F39" w14:textId="77777777"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D76456">
        <w:rPr>
          <w:rFonts w:ascii="Arial" w:hAnsi="Arial" w:cs="Arial"/>
          <w:color w:val="222222"/>
          <w:sz w:val="19"/>
          <w:szCs w:val="19"/>
          <w:shd w:val="clear" w:color="auto" w:fill="FFFFFF"/>
        </w:rPr>
        <w:t>5</w:t>
      </w:r>
      <w:r>
        <w:rPr>
          <w:rFonts w:ascii="Arial" w:hAnsi="Arial" w:cs="Arial"/>
          <w:color w:val="222222"/>
          <w:sz w:val="19"/>
          <w:szCs w:val="19"/>
          <w:shd w:val="clear" w:color="auto" w:fill="FFFFFF"/>
        </w:rPr>
        <w:t>:</w:t>
      </w:r>
    </w:p>
    <w:p w14:paraId="2AEB7220" w14:textId="77777777"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26, second column, page 4: a space character is needed before parenthesis.</w:t>
      </w:r>
      <w:r>
        <w:rPr>
          <w:rFonts w:ascii="Arial" w:hAnsi="Arial" w:cs="Arial"/>
          <w:color w:val="222222"/>
          <w:sz w:val="19"/>
          <w:szCs w:val="19"/>
        </w:rPr>
        <w:br/>
      </w:r>
    </w:p>
    <w:p w14:paraId="2585F3BF" w14:textId="77777777" w:rsidR="00535EC8" w:rsidRPr="00025C9E" w:rsidRDefault="008064A7"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14:paraId="1EE4A0C2" w14:textId="77777777" w:rsidR="00535EC8" w:rsidRDefault="00535EC8" w:rsidP="00D7208D">
      <w:pPr>
        <w:rPr>
          <w:rFonts w:ascii="Arial" w:hAnsi="Arial" w:cs="Arial"/>
          <w:color w:val="222222"/>
          <w:sz w:val="19"/>
          <w:szCs w:val="19"/>
        </w:rPr>
      </w:pPr>
    </w:p>
    <w:p w14:paraId="43F7F90F" w14:textId="77777777"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Pr>
          <w:rFonts w:ascii="Arial" w:hAnsi="Arial" w:cs="Arial"/>
          <w:color w:val="222222"/>
          <w:sz w:val="19"/>
          <w:szCs w:val="19"/>
          <w:shd w:val="clear" w:color="auto" w:fill="FFFFFF"/>
        </w:rPr>
        <w:t>omment 1</w:t>
      </w:r>
      <w:r w:rsidR="00025C9E">
        <w:rPr>
          <w:rFonts w:ascii="Arial" w:hAnsi="Arial" w:cs="Arial"/>
          <w:color w:val="222222"/>
          <w:sz w:val="19"/>
          <w:szCs w:val="19"/>
          <w:shd w:val="clear" w:color="auto" w:fill="FFFFFF"/>
        </w:rPr>
        <w:t>6</w:t>
      </w:r>
      <w:r>
        <w:rPr>
          <w:rFonts w:ascii="Arial" w:hAnsi="Arial" w:cs="Arial"/>
          <w:color w:val="222222"/>
          <w:sz w:val="19"/>
          <w:szCs w:val="19"/>
          <w:shd w:val="clear" w:color="auto" w:fill="FFFFFF"/>
        </w:rPr>
        <w:t>:</w:t>
      </w:r>
    </w:p>
    <w:p w14:paraId="1B1A9256" w14:textId="77777777" w:rsidR="004816CA"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34, first column, page 6: “a validate schema” -&gt; “a valid schema”</w:t>
      </w:r>
    </w:p>
    <w:p w14:paraId="656CB792" w14:textId="77777777" w:rsidR="004816CA" w:rsidRDefault="004816CA" w:rsidP="00D7208D">
      <w:pPr>
        <w:rPr>
          <w:rFonts w:ascii="Arial" w:hAnsi="Arial" w:cs="Arial"/>
          <w:color w:val="222222"/>
          <w:sz w:val="19"/>
          <w:szCs w:val="19"/>
        </w:rPr>
      </w:pPr>
    </w:p>
    <w:p w14:paraId="16CB3D13" w14:textId="77777777" w:rsidR="00535EC8" w:rsidRPr="004816CA" w:rsidRDefault="004816CA" w:rsidP="00D7208D">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r w:rsidR="00D7208D">
        <w:rPr>
          <w:rFonts w:ascii="Arial" w:hAnsi="Arial" w:cs="Arial"/>
          <w:color w:val="222222"/>
          <w:sz w:val="19"/>
          <w:szCs w:val="19"/>
        </w:rPr>
        <w:br/>
      </w:r>
    </w:p>
    <w:p w14:paraId="0DF2BE00" w14:textId="77777777"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17</w:t>
      </w:r>
      <w:r>
        <w:rPr>
          <w:rFonts w:ascii="Arial" w:hAnsi="Arial" w:cs="Arial"/>
          <w:color w:val="222222"/>
          <w:sz w:val="19"/>
          <w:szCs w:val="19"/>
          <w:shd w:val="clear" w:color="auto" w:fill="FFFFFF"/>
        </w:rPr>
        <w:t>:</w:t>
      </w:r>
    </w:p>
    <w:p w14:paraId="346FAD0A" w14:textId="77777777" w:rsidR="00535EC8" w:rsidRDefault="00D7208D" w:rsidP="00D7208D">
      <w:pPr>
        <w:rPr>
          <w:rFonts w:ascii="Arial" w:hAnsi="Arial" w:cs="Arial"/>
          <w:color w:val="222222"/>
          <w:sz w:val="19"/>
          <w:szCs w:val="19"/>
        </w:rPr>
      </w:pPr>
      <w:r>
        <w:rPr>
          <w:rFonts w:ascii="Arial" w:hAnsi="Arial" w:cs="Arial"/>
          <w:color w:val="222222"/>
          <w:sz w:val="19"/>
          <w:szCs w:val="19"/>
        </w:rPr>
        <w:br/>
      </w:r>
      <w:r>
        <w:rPr>
          <w:rFonts w:ascii="Arial" w:hAnsi="Arial" w:cs="Arial"/>
          <w:color w:val="222222"/>
          <w:sz w:val="19"/>
          <w:szCs w:val="19"/>
          <w:shd w:val="clear" w:color="auto" w:fill="FFFFFF"/>
        </w:rPr>
        <w:t>Line 10, second column, page 6: “that was” -&gt; “that were”</w:t>
      </w:r>
      <w:r>
        <w:rPr>
          <w:rFonts w:ascii="Arial" w:hAnsi="Arial" w:cs="Arial"/>
          <w:color w:val="222222"/>
          <w:sz w:val="19"/>
          <w:szCs w:val="19"/>
        </w:rPr>
        <w:br/>
      </w:r>
    </w:p>
    <w:p w14:paraId="3B4E2476" w14:textId="77777777" w:rsidR="004816CA" w:rsidRPr="00025C9E" w:rsidRDefault="004816CA" w:rsidP="004816CA">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14:paraId="3FD995D0" w14:textId="77777777" w:rsidR="004816CA" w:rsidRDefault="004816CA" w:rsidP="00D7208D">
      <w:pPr>
        <w:rPr>
          <w:rFonts w:ascii="Arial" w:hAnsi="Arial" w:cs="Arial"/>
          <w:color w:val="222222"/>
          <w:sz w:val="19"/>
          <w:szCs w:val="19"/>
        </w:rPr>
      </w:pPr>
    </w:p>
    <w:p w14:paraId="19552954" w14:textId="77777777" w:rsidR="00535EC8" w:rsidRDefault="00535EC8" w:rsidP="00D7208D">
      <w:pPr>
        <w:rPr>
          <w:rFonts w:ascii="Arial" w:hAnsi="Arial" w:cs="Arial"/>
          <w:color w:val="222222"/>
          <w:sz w:val="19"/>
          <w:szCs w:val="19"/>
          <w:shd w:val="clear" w:color="auto" w:fill="FFFFFF"/>
        </w:rPr>
      </w:pPr>
      <w:r>
        <w:rPr>
          <w:rFonts w:ascii="Arial" w:hAnsi="Arial" w:cs="Arial" w:hint="eastAsia"/>
          <w:color w:val="222222"/>
          <w:sz w:val="19"/>
          <w:szCs w:val="19"/>
          <w:shd w:val="clear" w:color="auto" w:fill="FFFFFF"/>
        </w:rPr>
        <w:t>C</w:t>
      </w:r>
      <w:r w:rsidR="00025C9E">
        <w:rPr>
          <w:rFonts w:ascii="Arial" w:hAnsi="Arial" w:cs="Arial"/>
          <w:color w:val="222222"/>
          <w:sz w:val="19"/>
          <w:szCs w:val="19"/>
          <w:shd w:val="clear" w:color="auto" w:fill="FFFFFF"/>
        </w:rPr>
        <w:t>omment 18</w:t>
      </w:r>
      <w:r>
        <w:rPr>
          <w:rFonts w:ascii="Arial" w:hAnsi="Arial" w:cs="Arial"/>
          <w:color w:val="222222"/>
          <w:sz w:val="19"/>
          <w:szCs w:val="19"/>
          <w:shd w:val="clear" w:color="auto" w:fill="FFFFFF"/>
        </w:rPr>
        <w:t>:</w:t>
      </w:r>
    </w:p>
    <w:p w14:paraId="731F2A0B" w14:textId="77777777" w:rsidR="00D7208D" w:rsidRPr="00D40476" w:rsidRDefault="00D7208D" w:rsidP="00D7208D">
      <w:pPr>
        <w:rPr>
          <w:rFonts w:ascii="Arial" w:hAnsi="Arial" w:cs="Arial"/>
          <w:color w:val="222222"/>
          <w:sz w:val="19"/>
          <w:szCs w:val="19"/>
          <w:shd w:val="clear" w:color="auto" w:fill="FFFFFF"/>
        </w:rPr>
      </w:pPr>
      <w:r>
        <w:rPr>
          <w:rFonts w:ascii="Arial" w:hAnsi="Arial" w:cs="Arial"/>
          <w:color w:val="222222"/>
          <w:sz w:val="19"/>
          <w:szCs w:val="19"/>
        </w:rPr>
        <w:br/>
      </w:r>
      <w:r>
        <w:rPr>
          <w:rFonts w:ascii="Arial" w:hAnsi="Arial" w:cs="Arial"/>
          <w:color w:val="222222"/>
          <w:sz w:val="19"/>
          <w:szCs w:val="19"/>
          <w:shd w:val="clear" w:color="auto" w:fill="FFFFFF"/>
        </w:rPr>
        <w:t>Line 46, second column, page 14: “One the other hand” -&gt; “On the other hand”</w:t>
      </w:r>
    </w:p>
    <w:p w14:paraId="0D9CE07C" w14:textId="77777777" w:rsidR="008C0253" w:rsidRDefault="008C0253"/>
    <w:p w14:paraId="565CAB85" w14:textId="77777777" w:rsidR="007F65D8" w:rsidRPr="00025C9E" w:rsidRDefault="007F65D8" w:rsidP="007F65D8">
      <w:pPr>
        <w:rPr>
          <w:rFonts w:ascii="Arial" w:hAnsi="Arial" w:cs="Arial"/>
          <w:color w:val="FF0000"/>
          <w:sz w:val="19"/>
          <w:szCs w:val="19"/>
          <w:shd w:val="clear" w:color="auto" w:fill="FFFFFF"/>
        </w:rPr>
      </w:pPr>
      <w:r w:rsidRPr="00CC0FF8">
        <w:rPr>
          <w:rFonts w:ascii="Arial" w:hAnsi="Arial" w:cs="Arial" w:hint="eastAsia"/>
          <w:b/>
          <w:color w:val="FF0000"/>
          <w:sz w:val="19"/>
          <w:szCs w:val="19"/>
          <w:shd w:val="clear" w:color="auto" w:fill="FFFFFF"/>
        </w:rPr>
        <w:t>Response</w:t>
      </w:r>
      <w:r w:rsidRPr="00CC0FF8">
        <w:rPr>
          <w:rFonts w:ascii="Arial" w:hAnsi="Arial" w:cs="Arial"/>
          <w:b/>
          <w:color w:val="FF0000"/>
          <w:sz w:val="19"/>
          <w:szCs w:val="19"/>
          <w:shd w:val="clear" w:color="auto" w:fill="FFFFFF"/>
        </w:rPr>
        <w:t>:</w:t>
      </w:r>
      <w:r>
        <w:rPr>
          <w:rFonts w:ascii="Arial" w:hAnsi="Arial" w:cs="Arial"/>
          <w:b/>
          <w:color w:val="FF0000"/>
          <w:sz w:val="19"/>
          <w:szCs w:val="19"/>
          <w:shd w:val="clear" w:color="auto" w:fill="FFFFFF"/>
        </w:rPr>
        <w:t xml:space="preserve"> </w:t>
      </w:r>
      <w:r>
        <w:rPr>
          <w:rFonts w:ascii="Arial" w:hAnsi="Arial" w:cs="Arial"/>
          <w:color w:val="FF0000"/>
          <w:sz w:val="19"/>
          <w:szCs w:val="19"/>
          <w:shd w:val="clear" w:color="auto" w:fill="FFFFFF"/>
        </w:rPr>
        <w:t>F</w:t>
      </w:r>
      <w:r>
        <w:rPr>
          <w:rFonts w:ascii="Arial" w:hAnsi="Arial" w:cs="Arial" w:hint="eastAsia"/>
          <w:color w:val="FF0000"/>
          <w:sz w:val="19"/>
          <w:szCs w:val="19"/>
          <w:shd w:val="clear" w:color="auto" w:fill="FFFFFF"/>
        </w:rPr>
        <w:t>ix</w:t>
      </w:r>
      <w:r>
        <w:rPr>
          <w:rFonts w:ascii="Arial" w:hAnsi="Arial" w:cs="Arial"/>
          <w:color w:val="FF0000"/>
          <w:sz w:val="19"/>
          <w:szCs w:val="19"/>
          <w:shd w:val="clear" w:color="auto" w:fill="FFFFFF"/>
        </w:rPr>
        <w:t>ed as suggested.</w:t>
      </w:r>
    </w:p>
    <w:p w14:paraId="3C2CE92E" w14:textId="77777777" w:rsidR="007F65D8" w:rsidRDefault="007F65D8"/>
    <w:p w14:paraId="21FA57B7" w14:textId="77777777" w:rsidR="00B06814" w:rsidRDefault="00086555" w:rsidP="00086555">
      <w:r>
        <w:rPr>
          <w:b/>
          <w:bCs/>
          <w:sz w:val="19"/>
          <w:szCs w:val="19"/>
        </w:rPr>
        <w:t>At last, we appreciated your comments, which are very useful in improving the quality of this paper.</w:t>
      </w:r>
    </w:p>
    <w:sectPr w:rsidR="00B068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18" w:author="Jeff Lei" w:date="2016-03-10T09:49:00Z" w:initials="JL">
    <w:p w14:paraId="41D2370C" w14:textId="704F8612" w:rsidR="004255A8" w:rsidRDefault="004255A8">
      <w:pPr>
        <w:pStyle w:val="a7"/>
      </w:pPr>
      <w:r>
        <w:rPr>
          <w:rStyle w:val="a6"/>
        </w:rPr>
        <w:annotationRef/>
      </w:r>
      <w:r>
        <w:t>What does this mean?</w:t>
      </w:r>
    </w:p>
  </w:comment>
  <w:comment w:id="222" w:author="Jeff Lei" w:date="2016-03-10T09:56:00Z" w:initials="JL">
    <w:p w14:paraId="104505BA" w14:textId="009DCBB1" w:rsidR="004255A8" w:rsidRDefault="004255A8">
      <w:pPr>
        <w:pStyle w:val="a7"/>
      </w:pPr>
      <w:r>
        <w:rPr>
          <w:rStyle w:val="a6"/>
        </w:rPr>
        <w:annotationRef/>
      </w:r>
      <w:r>
        <w:t>This can be a significant limitation, as I think many configurations would require multiple test cases. Are there any other advantages for your approach? I mean, while you acknowledge that your approach is not as good as FDA-CIT, you should point out other possible advantages your approach has. Otherwise, it just sounds they simply have a better approach!</w:t>
      </w:r>
    </w:p>
  </w:comment>
  <w:comment w:id="239" w:author="Jeff Lei" w:date="2016-03-10T10:01:00Z" w:initials="JL">
    <w:p w14:paraId="1D2C64F1" w14:textId="03D1D6FA" w:rsidR="003967B2" w:rsidRDefault="003967B2">
      <w:pPr>
        <w:pStyle w:val="a7"/>
      </w:pPr>
      <w:r>
        <w:rPr>
          <w:rStyle w:val="a6"/>
        </w:rPr>
        <w:annotationRef/>
      </w:r>
      <w:r>
        <w:t>Are there only one version? I think the question is asking if you have multiple versions, how did you decide to choose the particular one you use in your experiments.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1D2370C" w15:done="0"/>
  <w15:commentEx w15:paraId="104505BA" w15:done="0"/>
  <w15:commentEx w15:paraId="1D2C64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xintao niu">
    <w15:presenceInfo w15:providerId="Windows Live" w15:userId="b17342e00a05d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62"/>
    <w:rsid w:val="00000244"/>
    <w:rsid w:val="0000066C"/>
    <w:rsid w:val="00001A9F"/>
    <w:rsid w:val="000025B0"/>
    <w:rsid w:val="000029E8"/>
    <w:rsid w:val="0000621B"/>
    <w:rsid w:val="00007774"/>
    <w:rsid w:val="000132D5"/>
    <w:rsid w:val="00013479"/>
    <w:rsid w:val="00013BB6"/>
    <w:rsid w:val="00017AEE"/>
    <w:rsid w:val="00017D5D"/>
    <w:rsid w:val="000200C1"/>
    <w:rsid w:val="00020BCC"/>
    <w:rsid w:val="000214F0"/>
    <w:rsid w:val="00023E9A"/>
    <w:rsid w:val="00025101"/>
    <w:rsid w:val="0002556F"/>
    <w:rsid w:val="0002576C"/>
    <w:rsid w:val="00025C9E"/>
    <w:rsid w:val="00025E3D"/>
    <w:rsid w:val="00030E96"/>
    <w:rsid w:val="0003205C"/>
    <w:rsid w:val="000370A8"/>
    <w:rsid w:val="000374F8"/>
    <w:rsid w:val="000378E6"/>
    <w:rsid w:val="00041463"/>
    <w:rsid w:val="00042311"/>
    <w:rsid w:val="00044CDE"/>
    <w:rsid w:val="0004530C"/>
    <w:rsid w:val="00050820"/>
    <w:rsid w:val="0005091F"/>
    <w:rsid w:val="00050DAC"/>
    <w:rsid w:val="00051519"/>
    <w:rsid w:val="00056126"/>
    <w:rsid w:val="00060D9D"/>
    <w:rsid w:val="00062C13"/>
    <w:rsid w:val="00062F63"/>
    <w:rsid w:val="000643EE"/>
    <w:rsid w:val="00064AFE"/>
    <w:rsid w:val="00070D3E"/>
    <w:rsid w:val="00071B35"/>
    <w:rsid w:val="00073D22"/>
    <w:rsid w:val="00074968"/>
    <w:rsid w:val="00074B5A"/>
    <w:rsid w:val="0007525D"/>
    <w:rsid w:val="00077E44"/>
    <w:rsid w:val="000815BD"/>
    <w:rsid w:val="000832F5"/>
    <w:rsid w:val="00083CB3"/>
    <w:rsid w:val="000852AF"/>
    <w:rsid w:val="00086555"/>
    <w:rsid w:val="000866F8"/>
    <w:rsid w:val="00086FEC"/>
    <w:rsid w:val="0009002C"/>
    <w:rsid w:val="00090912"/>
    <w:rsid w:val="00092537"/>
    <w:rsid w:val="0009437D"/>
    <w:rsid w:val="00094D63"/>
    <w:rsid w:val="00095E22"/>
    <w:rsid w:val="00096481"/>
    <w:rsid w:val="00096E49"/>
    <w:rsid w:val="000972EA"/>
    <w:rsid w:val="000A25AC"/>
    <w:rsid w:val="000A2919"/>
    <w:rsid w:val="000A57D3"/>
    <w:rsid w:val="000A7B75"/>
    <w:rsid w:val="000A7C73"/>
    <w:rsid w:val="000B0A7B"/>
    <w:rsid w:val="000B13C1"/>
    <w:rsid w:val="000B141C"/>
    <w:rsid w:val="000B1618"/>
    <w:rsid w:val="000B2315"/>
    <w:rsid w:val="000B3556"/>
    <w:rsid w:val="000B444F"/>
    <w:rsid w:val="000B4A2A"/>
    <w:rsid w:val="000B5CE1"/>
    <w:rsid w:val="000B5F9B"/>
    <w:rsid w:val="000C039D"/>
    <w:rsid w:val="000C03BD"/>
    <w:rsid w:val="000C0473"/>
    <w:rsid w:val="000C1460"/>
    <w:rsid w:val="000C18A3"/>
    <w:rsid w:val="000C18C2"/>
    <w:rsid w:val="000C2C90"/>
    <w:rsid w:val="000C5A32"/>
    <w:rsid w:val="000C776D"/>
    <w:rsid w:val="000D1845"/>
    <w:rsid w:val="000D203E"/>
    <w:rsid w:val="000D2957"/>
    <w:rsid w:val="000D6BBF"/>
    <w:rsid w:val="000D7A75"/>
    <w:rsid w:val="000E0648"/>
    <w:rsid w:val="000E3073"/>
    <w:rsid w:val="000F310E"/>
    <w:rsid w:val="000F73A3"/>
    <w:rsid w:val="00101AF8"/>
    <w:rsid w:val="00103498"/>
    <w:rsid w:val="0010614B"/>
    <w:rsid w:val="00106733"/>
    <w:rsid w:val="00106F27"/>
    <w:rsid w:val="0010771A"/>
    <w:rsid w:val="00110729"/>
    <w:rsid w:val="00110B18"/>
    <w:rsid w:val="00110C4E"/>
    <w:rsid w:val="00111EA6"/>
    <w:rsid w:val="00111FCC"/>
    <w:rsid w:val="00112F8E"/>
    <w:rsid w:val="001134DA"/>
    <w:rsid w:val="00116051"/>
    <w:rsid w:val="00116725"/>
    <w:rsid w:val="0012053B"/>
    <w:rsid w:val="00120E2F"/>
    <w:rsid w:val="001229A1"/>
    <w:rsid w:val="00123A99"/>
    <w:rsid w:val="00124493"/>
    <w:rsid w:val="00124F51"/>
    <w:rsid w:val="00125E8F"/>
    <w:rsid w:val="0012712A"/>
    <w:rsid w:val="00130045"/>
    <w:rsid w:val="001319C6"/>
    <w:rsid w:val="00131E54"/>
    <w:rsid w:val="00132C3B"/>
    <w:rsid w:val="00135B89"/>
    <w:rsid w:val="00135D4E"/>
    <w:rsid w:val="00137035"/>
    <w:rsid w:val="00137E7D"/>
    <w:rsid w:val="00140F55"/>
    <w:rsid w:val="001424B6"/>
    <w:rsid w:val="00142D5E"/>
    <w:rsid w:val="00143250"/>
    <w:rsid w:val="00145C6C"/>
    <w:rsid w:val="00146AE0"/>
    <w:rsid w:val="00147885"/>
    <w:rsid w:val="00151B1C"/>
    <w:rsid w:val="00152929"/>
    <w:rsid w:val="0015356E"/>
    <w:rsid w:val="00153B7F"/>
    <w:rsid w:val="001608E4"/>
    <w:rsid w:val="00161638"/>
    <w:rsid w:val="00161FE7"/>
    <w:rsid w:val="001658CF"/>
    <w:rsid w:val="0016608A"/>
    <w:rsid w:val="00175CA3"/>
    <w:rsid w:val="001760FC"/>
    <w:rsid w:val="00181C14"/>
    <w:rsid w:val="00181E4A"/>
    <w:rsid w:val="0018219B"/>
    <w:rsid w:val="0018266B"/>
    <w:rsid w:val="00183878"/>
    <w:rsid w:val="001838F7"/>
    <w:rsid w:val="001856C8"/>
    <w:rsid w:val="001879F4"/>
    <w:rsid w:val="001921F3"/>
    <w:rsid w:val="00192765"/>
    <w:rsid w:val="0019567A"/>
    <w:rsid w:val="001958ED"/>
    <w:rsid w:val="00196464"/>
    <w:rsid w:val="00197D3E"/>
    <w:rsid w:val="001A0D69"/>
    <w:rsid w:val="001A3CF2"/>
    <w:rsid w:val="001A41BE"/>
    <w:rsid w:val="001A4D83"/>
    <w:rsid w:val="001A5343"/>
    <w:rsid w:val="001B029B"/>
    <w:rsid w:val="001B09FA"/>
    <w:rsid w:val="001B4AA1"/>
    <w:rsid w:val="001B7085"/>
    <w:rsid w:val="001B71FC"/>
    <w:rsid w:val="001B7438"/>
    <w:rsid w:val="001B7C06"/>
    <w:rsid w:val="001C036D"/>
    <w:rsid w:val="001C2448"/>
    <w:rsid w:val="001C2F6E"/>
    <w:rsid w:val="001D1360"/>
    <w:rsid w:val="001D30C0"/>
    <w:rsid w:val="001D4015"/>
    <w:rsid w:val="001D5DB6"/>
    <w:rsid w:val="001D69A3"/>
    <w:rsid w:val="001D73D8"/>
    <w:rsid w:val="001D7F6A"/>
    <w:rsid w:val="001E090E"/>
    <w:rsid w:val="001E0A31"/>
    <w:rsid w:val="001E0D29"/>
    <w:rsid w:val="001E176B"/>
    <w:rsid w:val="001E1D98"/>
    <w:rsid w:val="001E38D0"/>
    <w:rsid w:val="001E39AE"/>
    <w:rsid w:val="001E3AC3"/>
    <w:rsid w:val="001E7025"/>
    <w:rsid w:val="001F6176"/>
    <w:rsid w:val="001F736D"/>
    <w:rsid w:val="001F7490"/>
    <w:rsid w:val="002012F3"/>
    <w:rsid w:val="0020213B"/>
    <w:rsid w:val="002030CE"/>
    <w:rsid w:val="00204145"/>
    <w:rsid w:val="002052C1"/>
    <w:rsid w:val="00206A17"/>
    <w:rsid w:val="00207E17"/>
    <w:rsid w:val="002105D5"/>
    <w:rsid w:val="002176FC"/>
    <w:rsid w:val="00217B1A"/>
    <w:rsid w:val="00217BD8"/>
    <w:rsid w:val="002200BE"/>
    <w:rsid w:val="002218EC"/>
    <w:rsid w:val="002231CB"/>
    <w:rsid w:val="00226103"/>
    <w:rsid w:val="0022677F"/>
    <w:rsid w:val="00226F3F"/>
    <w:rsid w:val="0023102B"/>
    <w:rsid w:val="0023203A"/>
    <w:rsid w:val="00234A79"/>
    <w:rsid w:val="0023575A"/>
    <w:rsid w:val="00237930"/>
    <w:rsid w:val="00240C39"/>
    <w:rsid w:val="002422D3"/>
    <w:rsid w:val="00242A57"/>
    <w:rsid w:val="002437D1"/>
    <w:rsid w:val="00244392"/>
    <w:rsid w:val="00244619"/>
    <w:rsid w:val="00245827"/>
    <w:rsid w:val="00247FA6"/>
    <w:rsid w:val="00250642"/>
    <w:rsid w:val="002512A8"/>
    <w:rsid w:val="002518C5"/>
    <w:rsid w:val="00257095"/>
    <w:rsid w:val="0026126F"/>
    <w:rsid w:val="002624AE"/>
    <w:rsid w:val="00265AFE"/>
    <w:rsid w:val="00266E6F"/>
    <w:rsid w:val="00267204"/>
    <w:rsid w:val="00272C33"/>
    <w:rsid w:val="00272EA4"/>
    <w:rsid w:val="002740FF"/>
    <w:rsid w:val="0027465E"/>
    <w:rsid w:val="0027626D"/>
    <w:rsid w:val="0027781A"/>
    <w:rsid w:val="00280604"/>
    <w:rsid w:val="002809B8"/>
    <w:rsid w:val="00280D0B"/>
    <w:rsid w:val="00281CBF"/>
    <w:rsid w:val="002841ED"/>
    <w:rsid w:val="00285BB4"/>
    <w:rsid w:val="00286475"/>
    <w:rsid w:val="00286977"/>
    <w:rsid w:val="00286E5B"/>
    <w:rsid w:val="00287D5C"/>
    <w:rsid w:val="002917B6"/>
    <w:rsid w:val="00291E89"/>
    <w:rsid w:val="00291F23"/>
    <w:rsid w:val="002931DA"/>
    <w:rsid w:val="0029461A"/>
    <w:rsid w:val="00297FF7"/>
    <w:rsid w:val="002A0DE4"/>
    <w:rsid w:val="002A161E"/>
    <w:rsid w:val="002A171A"/>
    <w:rsid w:val="002A3DB1"/>
    <w:rsid w:val="002A4892"/>
    <w:rsid w:val="002A48B7"/>
    <w:rsid w:val="002A7230"/>
    <w:rsid w:val="002A7456"/>
    <w:rsid w:val="002B0B9B"/>
    <w:rsid w:val="002B1995"/>
    <w:rsid w:val="002B5C62"/>
    <w:rsid w:val="002B5FE7"/>
    <w:rsid w:val="002B7965"/>
    <w:rsid w:val="002C0689"/>
    <w:rsid w:val="002C24E4"/>
    <w:rsid w:val="002C2922"/>
    <w:rsid w:val="002D12D7"/>
    <w:rsid w:val="002D19E6"/>
    <w:rsid w:val="002D1A5D"/>
    <w:rsid w:val="002D3052"/>
    <w:rsid w:val="002D36E7"/>
    <w:rsid w:val="002D4489"/>
    <w:rsid w:val="002D4E0E"/>
    <w:rsid w:val="002D5FA1"/>
    <w:rsid w:val="002E57CC"/>
    <w:rsid w:val="002E74FD"/>
    <w:rsid w:val="002F6CD2"/>
    <w:rsid w:val="002F780D"/>
    <w:rsid w:val="0030286D"/>
    <w:rsid w:val="003034FA"/>
    <w:rsid w:val="00303CEE"/>
    <w:rsid w:val="003047FE"/>
    <w:rsid w:val="00304B11"/>
    <w:rsid w:val="00305391"/>
    <w:rsid w:val="00311BF2"/>
    <w:rsid w:val="00311F8A"/>
    <w:rsid w:val="00312518"/>
    <w:rsid w:val="003135F1"/>
    <w:rsid w:val="00313C1C"/>
    <w:rsid w:val="00315BAA"/>
    <w:rsid w:val="003164D0"/>
    <w:rsid w:val="003165D4"/>
    <w:rsid w:val="0031688E"/>
    <w:rsid w:val="00320078"/>
    <w:rsid w:val="0032343C"/>
    <w:rsid w:val="003276C2"/>
    <w:rsid w:val="00327B9C"/>
    <w:rsid w:val="00330493"/>
    <w:rsid w:val="003310E8"/>
    <w:rsid w:val="00332286"/>
    <w:rsid w:val="003323B1"/>
    <w:rsid w:val="00333376"/>
    <w:rsid w:val="00333D07"/>
    <w:rsid w:val="00333D11"/>
    <w:rsid w:val="003352EF"/>
    <w:rsid w:val="0033573B"/>
    <w:rsid w:val="00335750"/>
    <w:rsid w:val="00341C43"/>
    <w:rsid w:val="00342280"/>
    <w:rsid w:val="00344A47"/>
    <w:rsid w:val="0034639E"/>
    <w:rsid w:val="0034757E"/>
    <w:rsid w:val="00350180"/>
    <w:rsid w:val="00350EAF"/>
    <w:rsid w:val="00353160"/>
    <w:rsid w:val="0035463D"/>
    <w:rsid w:val="0035618A"/>
    <w:rsid w:val="00361B35"/>
    <w:rsid w:val="00361BF2"/>
    <w:rsid w:val="0036598F"/>
    <w:rsid w:val="00370044"/>
    <w:rsid w:val="003718E6"/>
    <w:rsid w:val="00373CB7"/>
    <w:rsid w:val="00373CED"/>
    <w:rsid w:val="003814ED"/>
    <w:rsid w:val="00384EB7"/>
    <w:rsid w:val="00385C9F"/>
    <w:rsid w:val="00385D45"/>
    <w:rsid w:val="00386675"/>
    <w:rsid w:val="00390BD0"/>
    <w:rsid w:val="00392D60"/>
    <w:rsid w:val="0039330B"/>
    <w:rsid w:val="003967B2"/>
    <w:rsid w:val="003A192B"/>
    <w:rsid w:val="003A2BA9"/>
    <w:rsid w:val="003A485E"/>
    <w:rsid w:val="003A5379"/>
    <w:rsid w:val="003A68B7"/>
    <w:rsid w:val="003B07C1"/>
    <w:rsid w:val="003B192E"/>
    <w:rsid w:val="003B3704"/>
    <w:rsid w:val="003B4068"/>
    <w:rsid w:val="003B41DB"/>
    <w:rsid w:val="003B59A0"/>
    <w:rsid w:val="003B6BBC"/>
    <w:rsid w:val="003C01A0"/>
    <w:rsid w:val="003C1331"/>
    <w:rsid w:val="003C1F64"/>
    <w:rsid w:val="003C2B0E"/>
    <w:rsid w:val="003C2DAC"/>
    <w:rsid w:val="003C41A2"/>
    <w:rsid w:val="003C5BFE"/>
    <w:rsid w:val="003D64E7"/>
    <w:rsid w:val="003E3A2B"/>
    <w:rsid w:val="003E7BAB"/>
    <w:rsid w:val="003E7F6F"/>
    <w:rsid w:val="003F08B1"/>
    <w:rsid w:val="003F2963"/>
    <w:rsid w:val="004011FB"/>
    <w:rsid w:val="0040297E"/>
    <w:rsid w:val="00403157"/>
    <w:rsid w:val="00404293"/>
    <w:rsid w:val="0040670F"/>
    <w:rsid w:val="00407101"/>
    <w:rsid w:val="004106DA"/>
    <w:rsid w:val="00412358"/>
    <w:rsid w:val="004130AF"/>
    <w:rsid w:val="00413278"/>
    <w:rsid w:val="00415796"/>
    <w:rsid w:val="004159DA"/>
    <w:rsid w:val="00422C52"/>
    <w:rsid w:val="00423C76"/>
    <w:rsid w:val="00423DAA"/>
    <w:rsid w:val="00424372"/>
    <w:rsid w:val="004255A8"/>
    <w:rsid w:val="00425BC6"/>
    <w:rsid w:val="0042668B"/>
    <w:rsid w:val="00427FAA"/>
    <w:rsid w:val="00432443"/>
    <w:rsid w:val="0043291C"/>
    <w:rsid w:val="00433A4C"/>
    <w:rsid w:val="00434F21"/>
    <w:rsid w:val="004358FF"/>
    <w:rsid w:val="004363CD"/>
    <w:rsid w:val="004368E4"/>
    <w:rsid w:val="00441414"/>
    <w:rsid w:val="00441FEF"/>
    <w:rsid w:val="004423DF"/>
    <w:rsid w:val="00442D9B"/>
    <w:rsid w:val="00446A04"/>
    <w:rsid w:val="00447047"/>
    <w:rsid w:val="0045065B"/>
    <w:rsid w:val="00450AAD"/>
    <w:rsid w:val="00452656"/>
    <w:rsid w:val="004540D5"/>
    <w:rsid w:val="00454607"/>
    <w:rsid w:val="004610B2"/>
    <w:rsid w:val="00463227"/>
    <w:rsid w:val="00464F31"/>
    <w:rsid w:val="00465629"/>
    <w:rsid w:val="00466107"/>
    <w:rsid w:val="00467417"/>
    <w:rsid w:val="0047135B"/>
    <w:rsid w:val="004713D5"/>
    <w:rsid w:val="0047144F"/>
    <w:rsid w:val="00472A0F"/>
    <w:rsid w:val="00473CA8"/>
    <w:rsid w:val="00476D2D"/>
    <w:rsid w:val="00477995"/>
    <w:rsid w:val="004816CA"/>
    <w:rsid w:val="00483645"/>
    <w:rsid w:val="00485A7F"/>
    <w:rsid w:val="00485C41"/>
    <w:rsid w:val="00485D58"/>
    <w:rsid w:val="0049283F"/>
    <w:rsid w:val="00492CE3"/>
    <w:rsid w:val="0049481C"/>
    <w:rsid w:val="00495E31"/>
    <w:rsid w:val="004971AB"/>
    <w:rsid w:val="004A0172"/>
    <w:rsid w:val="004A38C9"/>
    <w:rsid w:val="004A5D05"/>
    <w:rsid w:val="004A657E"/>
    <w:rsid w:val="004B004A"/>
    <w:rsid w:val="004B0D4D"/>
    <w:rsid w:val="004B160A"/>
    <w:rsid w:val="004B29DF"/>
    <w:rsid w:val="004B3A62"/>
    <w:rsid w:val="004B5F41"/>
    <w:rsid w:val="004B6379"/>
    <w:rsid w:val="004B65FD"/>
    <w:rsid w:val="004C0C16"/>
    <w:rsid w:val="004C3508"/>
    <w:rsid w:val="004C353E"/>
    <w:rsid w:val="004C4ECE"/>
    <w:rsid w:val="004C5E9A"/>
    <w:rsid w:val="004C75D2"/>
    <w:rsid w:val="004D0B7E"/>
    <w:rsid w:val="004D2C92"/>
    <w:rsid w:val="004D3655"/>
    <w:rsid w:val="004D507C"/>
    <w:rsid w:val="004D59F0"/>
    <w:rsid w:val="004D76D1"/>
    <w:rsid w:val="004D785A"/>
    <w:rsid w:val="004D7D17"/>
    <w:rsid w:val="004E126A"/>
    <w:rsid w:val="004E3710"/>
    <w:rsid w:val="004E43DC"/>
    <w:rsid w:val="004E578F"/>
    <w:rsid w:val="004E5D18"/>
    <w:rsid w:val="004E6BCD"/>
    <w:rsid w:val="004F10E9"/>
    <w:rsid w:val="004F165E"/>
    <w:rsid w:val="004F17E5"/>
    <w:rsid w:val="004F20B7"/>
    <w:rsid w:val="004F3806"/>
    <w:rsid w:val="004F48F4"/>
    <w:rsid w:val="004F5654"/>
    <w:rsid w:val="004F5BE0"/>
    <w:rsid w:val="004F5FA1"/>
    <w:rsid w:val="0050061B"/>
    <w:rsid w:val="00501C22"/>
    <w:rsid w:val="00501FF1"/>
    <w:rsid w:val="0050536D"/>
    <w:rsid w:val="0050611B"/>
    <w:rsid w:val="00507D28"/>
    <w:rsid w:val="00507E01"/>
    <w:rsid w:val="00513BD0"/>
    <w:rsid w:val="00513DED"/>
    <w:rsid w:val="00515001"/>
    <w:rsid w:val="005157AD"/>
    <w:rsid w:val="005158B4"/>
    <w:rsid w:val="0051596C"/>
    <w:rsid w:val="00517279"/>
    <w:rsid w:val="00523558"/>
    <w:rsid w:val="005251CA"/>
    <w:rsid w:val="00526FB8"/>
    <w:rsid w:val="00532B5F"/>
    <w:rsid w:val="00532F51"/>
    <w:rsid w:val="005330EE"/>
    <w:rsid w:val="005333B4"/>
    <w:rsid w:val="005334AE"/>
    <w:rsid w:val="005357BD"/>
    <w:rsid w:val="00535EC8"/>
    <w:rsid w:val="005363EE"/>
    <w:rsid w:val="00537951"/>
    <w:rsid w:val="00540825"/>
    <w:rsid w:val="005420CC"/>
    <w:rsid w:val="00542BFF"/>
    <w:rsid w:val="00542DAF"/>
    <w:rsid w:val="00542FFE"/>
    <w:rsid w:val="00545C84"/>
    <w:rsid w:val="0054750C"/>
    <w:rsid w:val="00553C1D"/>
    <w:rsid w:val="005548A5"/>
    <w:rsid w:val="00557525"/>
    <w:rsid w:val="0056098D"/>
    <w:rsid w:val="00560D98"/>
    <w:rsid w:val="00561A5C"/>
    <w:rsid w:val="00562D80"/>
    <w:rsid w:val="00562E64"/>
    <w:rsid w:val="00563435"/>
    <w:rsid w:val="0056371D"/>
    <w:rsid w:val="00566F1A"/>
    <w:rsid w:val="00570BBD"/>
    <w:rsid w:val="0057322C"/>
    <w:rsid w:val="00573762"/>
    <w:rsid w:val="00575684"/>
    <w:rsid w:val="005811A5"/>
    <w:rsid w:val="00582103"/>
    <w:rsid w:val="00582474"/>
    <w:rsid w:val="00582EC2"/>
    <w:rsid w:val="00583F41"/>
    <w:rsid w:val="00584B42"/>
    <w:rsid w:val="0058637B"/>
    <w:rsid w:val="00586F89"/>
    <w:rsid w:val="00590D4F"/>
    <w:rsid w:val="0059267D"/>
    <w:rsid w:val="005926B1"/>
    <w:rsid w:val="00593DA5"/>
    <w:rsid w:val="00593FF4"/>
    <w:rsid w:val="00594311"/>
    <w:rsid w:val="00596AFF"/>
    <w:rsid w:val="00597F59"/>
    <w:rsid w:val="005A1564"/>
    <w:rsid w:val="005A1E61"/>
    <w:rsid w:val="005A1E63"/>
    <w:rsid w:val="005A2489"/>
    <w:rsid w:val="005A4CA8"/>
    <w:rsid w:val="005B3638"/>
    <w:rsid w:val="005B3755"/>
    <w:rsid w:val="005B392A"/>
    <w:rsid w:val="005B3F36"/>
    <w:rsid w:val="005B4897"/>
    <w:rsid w:val="005B630E"/>
    <w:rsid w:val="005B6846"/>
    <w:rsid w:val="005B7E6F"/>
    <w:rsid w:val="005C0D26"/>
    <w:rsid w:val="005C1B03"/>
    <w:rsid w:val="005C4BA0"/>
    <w:rsid w:val="005C4F3A"/>
    <w:rsid w:val="005C5142"/>
    <w:rsid w:val="005C6559"/>
    <w:rsid w:val="005D0EF9"/>
    <w:rsid w:val="005D1868"/>
    <w:rsid w:val="005D2D30"/>
    <w:rsid w:val="005D30D0"/>
    <w:rsid w:val="005D52C8"/>
    <w:rsid w:val="005E12E0"/>
    <w:rsid w:val="005E26A8"/>
    <w:rsid w:val="005E4EC7"/>
    <w:rsid w:val="005E71F6"/>
    <w:rsid w:val="005F110F"/>
    <w:rsid w:val="005F1F3C"/>
    <w:rsid w:val="005F48E0"/>
    <w:rsid w:val="005F56D0"/>
    <w:rsid w:val="005F5E8F"/>
    <w:rsid w:val="005F6745"/>
    <w:rsid w:val="00600099"/>
    <w:rsid w:val="006027AE"/>
    <w:rsid w:val="00603EF5"/>
    <w:rsid w:val="00604141"/>
    <w:rsid w:val="00606029"/>
    <w:rsid w:val="00611614"/>
    <w:rsid w:val="00612B08"/>
    <w:rsid w:val="00612EDB"/>
    <w:rsid w:val="0061382F"/>
    <w:rsid w:val="00614CC2"/>
    <w:rsid w:val="00616052"/>
    <w:rsid w:val="00616742"/>
    <w:rsid w:val="00616A70"/>
    <w:rsid w:val="00620AD4"/>
    <w:rsid w:val="0062290E"/>
    <w:rsid w:val="00623C3A"/>
    <w:rsid w:val="0062575F"/>
    <w:rsid w:val="00627E85"/>
    <w:rsid w:val="00632684"/>
    <w:rsid w:val="00634D0C"/>
    <w:rsid w:val="00635781"/>
    <w:rsid w:val="006358B1"/>
    <w:rsid w:val="0064296C"/>
    <w:rsid w:val="00642D4D"/>
    <w:rsid w:val="006441A8"/>
    <w:rsid w:val="00647EC2"/>
    <w:rsid w:val="00650521"/>
    <w:rsid w:val="00651855"/>
    <w:rsid w:val="006542B0"/>
    <w:rsid w:val="00655FD0"/>
    <w:rsid w:val="00656F61"/>
    <w:rsid w:val="006623F4"/>
    <w:rsid w:val="006634D5"/>
    <w:rsid w:val="00666A39"/>
    <w:rsid w:val="006724BE"/>
    <w:rsid w:val="00672686"/>
    <w:rsid w:val="0067403C"/>
    <w:rsid w:val="00676BF7"/>
    <w:rsid w:val="00677200"/>
    <w:rsid w:val="006773F6"/>
    <w:rsid w:val="00677806"/>
    <w:rsid w:val="0068155E"/>
    <w:rsid w:val="00684C10"/>
    <w:rsid w:val="00685226"/>
    <w:rsid w:val="00686A64"/>
    <w:rsid w:val="006875ED"/>
    <w:rsid w:val="00691D7F"/>
    <w:rsid w:val="00693BB3"/>
    <w:rsid w:val="006950B1"/>
    <w:rsid w:val="006955A0"/>
    <w:rsid w:val="00696129"/>
    <w:rsid w:val="006A0020"/>
    <w:rsid w:val="006A0ECB"/>
    <w:rsid w:val="006A25DB"/>
    <w:rsid w:val="006A26B4"/>
    <w:rsid w:val="006A414D"/>
    <w:rsid w:val="006B3694"/>
    <w:rsid w:val="006B42E0"/>
    <w:rsid w:val="006B5B4C"/>
    <w:rsid w:val="006B6008"/>
    <w:rsid w:val="006B6D9B"/>
    <w:rsid w:val="006B7578"/>
    <w:rsid w:val="006B7872"/>
    <w:rsid w:val="006C01D9"/>
    <w:rsid w:val="006C1740"/>
    <w:rsid w:val="006C176D"/>
    <w:rsid w:val="006C2DB1"/>
    <w:rsid w:val="006C4B8D"/>
    <w:rsid w:val="006C619E"/>
    <w:rsid w:val="006C62AB"/>
    <w:rsid w:val="006D06FC"/>
    <w:rsid w:val="006D202E"/>
    <w:rsid w:val="006D4D05"/>
    <w:rsid w:val="006D5E92"/>
    <w:rsid w:val="006D69C5"/>
    <w:rsid w:val="006D7832"/>
    <w:rsid w:val="006D7D70"/>
    <w:rsid w:val="006E159E"/>
    <w:rsid w:val="006E2B17"/>
    <w:rsid w:val="006E34BE"/>
    <w:rsid w:val="006E4DC0"/>
    <w:rsid w:val="006E5DE5"/>
    <w:rsid w:val="006E7021"/>
    <w:rsid w:val="006E7F31"/>
    <w:rsid w:val="006F568B"/>
    <w:rsid w:val="006F5786"/>
    <w:rsid w:val="006F7499"/>
    <w:rsid w:val="00702F53"/>
    <w:rsid w:val="00703AEF"/>
    <w:rsid w:val="0070434B"/>
    <w:rsid w:val="00707FF8"/>
    <w:rsid w:val="0071060C"/>
    <w:rsid w:val="00710C89"/>
    <w:rsid w:val="00720275"/>
    <w:rsid w:val="007229F4"/>
    <w:rsid w:val="00723170"/>
    <w:rsid w:val="00723DA9"/>
    <w:rsid w:val="007255EF"/>
    <w:rsid w:val="007312B7"/>
    <w:rsid w:val="007317AB"/>
    <w:rsid w:val="00732379"/>
    <w:rsid w:val="0073387D"/>
    <w:rsid w:val="00735826"/>
    <w:rsid w:val="0073714D"/>
    <w:rsid w:val="00737E00"/>
    <w:rsid w:val="0074129A"/>
    <w:rsid w:val="00743845"/>
    <w:rsid w:val="00743F0C"/>
    <w:rsid w:val="00746DB4"/>
    <w:rsid w:val="007474C8"/>
    <w:rsid w:val="007530B1"/>
    <w:rsid w:val="007537AF"/>
    <w:rsid w:val="00753E43"/>
    <w:rsid w:val="00756F17"/>
    <w:rsid w:val="00757494"/>
    <w:rsid w:val="0075755D"/>
    <w:rsid w:val="00757A7A"/>
    <w:rsid w:val="007607AB"/>
    <w:rsid w:val="00760EB6"/>
    <w:rsid w:val="007615AF"/>
    <w:rsid w:val="0076163C"/>
    <w:rsid w:val="00761C9C"/>
    <w:rsid w:val="007624B3"/>
    <w:rsid w:val="00762835"/>
    <w:rsid w:val="00767AB2"/>
    <w:rsid w:val="00772800"/>
    <w:rsid w:val="00776051"/>
    <w:rsid w:val="007770CA"/>
    <w:rsid w:val="007831CD"/>
    <w:rsid w:val="007900F8"/>
    <w:rsid w:val="00791B2E"/>
    <w:rsid w:val="007922C6"/>
    <w:rsid w:val="00792DAB"/>
    <w:rsid w:val="00793F03"/>
    <w:rsid w:val="00794960"/>
    <w:rsid w:val="0079520A"/>
    <w:rsid w:val="007966B3"/>
    <w:rsid w:val="007A063E"/>
    <w:rsid w:val="007A1694"/>
    <w:rsid w:val="007A2446"/>
    <w:rsid w:val="007A3100"/>
    <w:rsid w:val="007A51C1"/>
    <w:rsid w:val="007A5EDF"/>
    <w:rsid w:val="007B0A38"/>
    <w:rsid w:val="007B188B"/>
    <w:rsid w:val="007B2552"/>
    <w:rsid w:val="007B316B"/>
    <w:rsid w:val="007B3A2F"/>
    <w:rsid w:val="007B467A"/>
    <w:rsid w:val="007B4F14"/>
    <w:rsid w:val="007B7010"/>
    <w:rsid w:val="007B7053"/>
    <w:rsid w:val="007C1B9B"/>
    <w:rsid w:val="007C483D"/>
    <w:rsid w:val="007D1263"/>
    <w:rsid w:val="007D1C50"/>
    <w:rsid w:val="007D1EB2"/>
    <w:rsid w:val="007D4269"/>
    <w:rsid w:val="007D42D6"/>
    <w:rsid w:val="007D56D7"/>
    <w:rsid w:val="007D59B8"/>
    <w:rsid w:val="007E136C"/>
    <w:rsid w:val="007E2123"/>
    <w:rsid w:val="007E2E62"/>
    <w:rsid w:val="007E4911"/>
    <w:rsid w:val="007E68CB"/>
    <w:rsid w:val="007E7AE8"/>
    <w:rsid w:val="007F0CE5"/>
    <w:rsid w:val="007F1DF6"/>
    <w:rsid w:val="007F2403"/>
    <w:rsid w:val="007F378C"/>
    <w:rsid w:val="007F5977"/>
    <w:rsid w:val="007F5FBC"/>
    <w:rsid w:val="007F6357"/>
    <w:rsid w:val="007F65D8"/>
    <w:rsid w:val="007F7E1A"/>
    <w:rsid w:val="00801A48"/>
    <w:rsid w:val="00801FA8"/>
    <w:rsid w:val="00802816"/>
    <w:rsid w:val="00803B54"/>
    <w:rsid w:val="0080424B"/>
    <w:rsid w:val="00804448"/>
    <w:rsid w:val="008056A8"/>
    <w:rsid w:val="008064A7"/>
    <w:rsid w:val="00807350"/>
    <w:rsid w:val="00811F8F"/>
    <w:rsid w:val="00813E37"/>
    <w:rsid w:val="008174CA"/>
    <w:rsid w:val="00817E5E"/>
    <w:rsid w:val="00817F3D"/>
    <w:rsid w:val="00826EC6"/>
    <w:rsid w:val="00834387"/>
    <w:rsid w:val="008353CE"/>
    <w:rsid w:val="008353D4"/>
    <w:rsid w:val="0083602B"/>
    <w:rsid w:val="00837929"/>
    <w:rsid w:val="0084004C"/>
    <w:rsid w:val="0084097D"/>
    <w:rsid w:val="0084597B"/>
    <w:rsid w:val="0084645B"/>
    <w:rsid w:val="00850193"/>
    <w:rsid w:val="00851014"/>
    <w:rsid w:val="0085265A"/>
    <w:rsid w:val="00853A01"/>
    <w:rsid w:val="008554EB"/>
    <w:rsid w:val="00856AC7"/>
    <w:rsid w:val="00857E99"/>
    <w:rsid w:val="00870070"/>
    <w:rsid w:val="00871129"/>
    <w:rsid w:val="00872D83"/>
    <w:rsid w:val="00873553"/>
    <w:rsid w:val="00875507"/>
    <w:rsid w:val="00883556"/>
    <w:rsid w:val="0089082B"/>
    <w:rsid w:val="00891820"/>
    <w:rsid w:val="00891F54"/>
    <w:rsid w:val="00893509"/>
    <w:rsid w:val="00895BD5"/>
    <w:rsid w:val="0089674F"/>
    <w:rsid w:val="00897692"/>
    <w:rsid w:val="00897E52"/>
    <w:rsid w:val="008A166A"/>
    <w:rsid w:val="008A1DBD"/>
    <w:rsid w:val="008A2E28"/>
    <w:rsid w:val="008A7A6F"/>
    <w:rsid w:val="008B0A02"/>
    <w:rsid w:val="008B267A"/>
    <w:rsid w:val="008B2A3E"/>
    <w:rsid w:val="008B2B27"/>
    <w:rsid w:val="008B2B88"/>
    <w:rsid w:val="008B695B"/>
    <w:rsid w:val="008B738A"/>
    <w:rsid w:val="008C0253"/>
    <w:rsid w:val="008C027B"/>
    <w:rsid w:val="008C285F"/>
    <w:rsid w:val="008C3AA0"/>
    <w:rsid w:val="008C4686"/>
    <w:rsid w:val="008C5830"/>
    <w:rsid w:val="008C5D4E"/>
    <w:rsid w:val="008C62DB"/>
    <w:rsid w:val="008C7B09"/>
    <w:rsid w:val="008D3D30"/>
    <w:rsid w:val="008D4037"/>
    <w:rsid w:val="008D42EE"/>
    <w:rsid w:val="008E2FD7"/>
    <w:rsid w:val="008E404E"/>
    <w:rsid w:val="008E5882"/>
    <w:rsid w:val="008E7E9F"/>
    <w:rsid w:val="008F1912"/>
    <w:rsid w:val="008F2F5F"/>
    <w:rsid w:val="008F6D6E"/>
    <w:rsid w:val="008F7CE9"/>
    <w:rsid w:val="009004A9"/>
    <w:rsid w:val="00900BA2"/>
    <w:rsid w:val="00900E45"/>
    <w:rsid w:val="00902A9F"/>
    <w:rsid w:val="00906278"/>
    <w:rsid w:val="0091014E"/>
    <w:rsid w:val="0091034A"/>
    <w:rsid w:val="00911F01"/>
    <w:rsid w:val="009133A8"/>
    <w:rsid w:val="0091545E"/>
    <w:rsid w:val="009174CB"/>
    <w:rsid w:val="009201EC"/>
    <w:rsid w:val="00920484"/>
    <w:rsid w:val="009236BE"/>
    <w:rsid w:val="0092522F"/>
    <w:rsid w:val="0092798B"/>
    <w:rsid w:val="00930488"/>
    <w:rsid w:val="009306DD"/>
    <w:rsid w:val="00930A10"/>
    <w:rsid w:val="00932440"/>
    <w:rsid w:val="009335EE"/>
    <w:rsid w:val="00935D3E"/>
    <w:rsid w:val="00937BCD"/>
    <w:rsid w:val="00941434"/>
    <w:rsid w:val="009414BD"/>
    <w:rsid w:val="0094443C"/>
    <w:rsid w:val="009455AB"/>
    <w:rsid w:val="00945B5E"/>
    <w:rsid w:val="009466A1"/>
    <w:rsid w:val="009467FC"/>
    <w:rsid w:val="00946BC3"/>
    <w:rsid w:val="0095135B"/>
    <w:rsid w:val="00955CFB"/>
    <w:rsid w:val="00960698"/>
    <w:rsid w:val="00962576"/>
    <w:rsid w:val="009628FA"/>
    <w:rsid w:val="00963244"/>
    <w:rsid w:val="009632DA"/>
    <w:rsid w:val="00963818"/>
    <w:rsid w:val="00964021"/>
    <w:rsid w:val="009651A7"/>
    <w:rsid w:val="00965C27"/>
    <w:rsid w:val="009664B0"/>
    <w:rsid w:val="009664F2"/>
    <w:rsid w:val="0096793F"/>
    <w:rsid w:val="00971970"/>
    <w:rsid w:val="00971EA4"/>
    <w:rsid w:val="00972CED"/>
    <w:rsid w:val="00974D78"/>
    <w:rsid w:val="009810DC"/>
    <w:rsid w:val="009812A9"/>
    <w:rsid w:val="00981AB0"/>
    <w:rsid w:val="00991508"/>
    <w:rsid w:val="00993272"/>
    <w:rsid w:val="0099593D"/>
    <w:rsid w:val="009959CB"/>
    <w:rsid w:val="00996470"/>
    <w:rsid w:val="009A1286"/>
    <w:rsid w:val="009A381C"/>
    <w:rsid w:val="009A44B0"/>
    <w:rsid w:val="009A64C8"/>
    <w:rsid w:val="009A686B"/>
    <w:rsid w:val="009A6B3B"/>
    <w:rsid w:val="009B0ED7"/>
    <w:rsid w:val="009B138A"/>
    <w:rsid w:val="009B1957"/>
    <w:rsid w:val="009B2BC5"/>
    <w:rsid w:val="009B448C"/>
    <w:rsid w:val="009B49D7"/>
    <w:rsid w:val="009C2644"/>
    <w:rsid w:val="009C3B1B"/>
    <w:rsid w:val="009C76E7"/>
    <w:rsid w:val="009C7857"/>
    <w:rsid w:val="009C7F2F"/>
    <w:rsid w:val="009D1296"/>
    <w:rsid w:val="009D394D"/>
    <w:rsid w:val="009D44E8"/>
    <w:rsid w:val="009D74AD"/>
    <w:rsid w:val="009E3AB1"/>
    <w:rsid w:val="009E442C"/>
    <w:rsid w:val="009E6FCE"/>
    <w:rsid w:val="009E7265"/>
    <w:rsid w:val="009E7F5B"/>
    <w:rsid w:val="009F201A"/>
    <w:rsid w:val="009F36D4"/>
    <w:rsid w:val="009F5AF2"/>
    <w:rsid w:val="009F7E8A"/>
    <w:rsid w:val="00A0328E"/>
    <w:rsid w:val="00A0376D"/>
    <w:rsid w:val="00A03A2D"/>
    <w:rsid w:val="00A03DE0"/>
    <w:rsid w:val="00A05632"/>
    <w:rsid w:val="00A07F11"/>
    <w:rsid w:val="00A12AA5"/>
    <w:rsid w:val="00A12AD9"/>
    <w:rsid w:val="00A13EA2"/>
    <w:rsid w:val="00A13EFA"/>
    <w:rsid w:val="00A1465A"/>
    <w:rsid w:val="00A15D40"/>
    <w:rsid w:val="00A21B4D"/>
    <w:rsid w:val="00A230F6"/>
    <w:rsid w:val="00A25F95"/>
    <w:rsid w:val="00A269A2"/>
    <w:rsid w:val="00A30070"/>
    <w:rsid w:val="00A30FC2"/>
    <w:rsid w:val="00A32FD9"/>
    <w:rsid w:val="00A3313E"/>
    <w:rsid w:val="00A35896"/>
    <w:rsid w:val="00A359FB"/>
    <w:rsid w:val="00A37EE5"/>
    <w:rsid w:val="00A40545"/>
    <w:rsid w:val="00A40D92"/>
    <w:rsid w:val="00A40E8E"/>
    <w:rsid w:val="00A4176A"/>
    <w:rsid w:val="00A42586"/>
    <w:rsid w:val="00A43A9F"/>
    <w:rsid w:val="00A47F4C"/>
    <w:rsid w:val="00A5178D"/>
    <w:rsid w:val="00A54415"/>
    <w:rsid w:val="00A554E6"/>
    <w:rsid w:val="00A564DD"/>
    <w:rsid w:val="00A60C44"/>
    <w:rsid w:val="00A671F9"/>
    <w:rsid w:val="00A706FB"/>
    <w:rsid w:val="00A71FEB"/>
    <w:rsid w:val="00A7256E"/>
    <w:rsid w:val="00A7477B"/>
    <w:rsid w:val="00A77B4E"/>
    <w:rsid w:val="00A77FDC"/>
    <w:rsid w:val="00A81018"/>
    <w:rsid w:val="00A81E4D"/>
    <w:rsid w:val="00A9035F"/>
    <w:rsid w:val="00A905F6"/>
    <w:rsid w:val="00A914B1"/>
    <w:rsid w:val="00A916CA"/>
    <w:rsid w:val="00A96782"/>
    <w:rsid w:val="00AA0754"/>
    <w:rsid w:val="00AA1208"/>
    <w:rsid w:val="00AA2043"/>
    <w:rsid w:val="00AA26EF"/>
    <w:rsid w:val="00AA3F82"/>
    <w:rsid w:val="00AA5D21"/>
    <w:rsid w:val="00AA6DBF"/>
    <w:rsid w:val="00AA75C2"/>
    <w:rsid w:val="00AB139D"/>
    <w:rsid w:val="00AB1C1B"/>
    <w:rsid w:val="00AB2218"/>
    <w:rsid w:val="00AB301F"/>
    <w:rsid w:val="00AB3304"/>
    <w:rsid w:val="00AB609F"/>
    <w:rsid w:val="00AB70C1"/>
    <w:rsid w:val="00AB7193"/>
    <w:rsid w:val="00AC0D24"/>
    <w:rsid w:val="00AC16FD"/>
    <w:rsid w:val="00AC1943"/>
    <w:rsid w:val="00AC21AB"/>
    <w:rsid w:val="00AC282D"/>
    <w:rsid w:val="00AC2DF1"/>
    <w:rsid w:val="00AC35C7"/>
    <w:rsid w:val="00AC4984"/>
    <w:rsid w:val="00AC4CB1"/>
    <w:rsid w:val="00AC56DF"/>
    <w:rsid w:val="00AC6B70"/>
    <w:rsid w:val="00AD18D5"/>
    <w:rsid w:val="00AD29F2"/>
    <w:rsid w:val="00AD40B5"/>
    <w:rsid w:val="00AE2DBD"/>
    <w:rsid w:val="00AE2F12"/>
    <w:rsid w:val="00AE4E8A"/>
    <w:rsid w:val="00AE5BCF"/>
    <w:rsid w:val="00AE76EE"/>
    <w:rsid w:val="00AE79C1"/>
    <w:rsid w:val="00AF031D"/>
    <w:rsid w:val="00AF2FEE"/>
    <w:rsid w:val="00AF722F"/>
    <w:rsid w:val="00B0008B"/>
    <w:rsid w:val="00B00C9C"/>
    <w:rsid w:val="00B01413"/>
    <w:rsid w:val="00B019E5"/>
    <w:rsid w:val="00B028BB"/>
    <w:rsid w:val="00B03649"/>
    <w:rsid w:val="00B06814"/>
    <w:rsid w:val="00B06A13"/>
    <w:rsid w:val="00B070E8"/>
    <w:rsid w:val="00B1018A"/>
    <w:rsid w:val="00B14AB8"/>
    <w:rsid w:val="00B16ABF"/>
    <w:rsid w:val="00B203F8"/>
    <w:rsid w:val="00B206EF"/>
    <w:rsid w:val="00B237BA"/>
    <w:rsid w:val="00B313DC"/>
    <w:rsid w:val="00B316D9"/>
    <w:rsid w:val="00B3595A"/>
    <w:rsid w:val="00B370AF"/>
    <w:rsid w:val="00B371FB"/>
    <w:rsid w:val="00B40591"/>
    <w:rsid w:val="00B41632"/>
    <w:rsid w:val="00B44C50"/>
    <w:rsid w:val="00B463C4"/>
    <w:rsid w:val="00B467AC"/>
    <w:rsid w:val="00B46C92"/>
    <w:rsid w:val="00B51AC1"/>
    <w:rsid w:val="00B51EEB"/>
    <w:rsid w:val="00B5328B"/>
    <w:rsid w:val="00B55770"/>
    <w:rsid w:val="00B57A5E"/>
    <w:rsid w:val="00B61E25"/>
    <w:rsid w:val="00B62C63"/>
    <w:rsid w:val="00B632CF"/>
    <w:rsid w:val="00B634BB"/>
    <w:rsid w:val="00B63BD1"/>
    <w:rsid w:val="00B64563"/>
    <w:rsid w:val="00B65F80"/>
    <w:rsid w:val="00B70D9C"/>
    <w:rsid w:val="00B728E5"/>
    <w:rsid w:val="00B72A9D"/>
    <w:rsid w:val="00B72DEA"/>
    <w:rsid w:val="00B74E09"/>
    <w:rsid w:val="00B751B0"/>
    <w:rsid w:val="00B76447"/>
    <w:rsid w:val="00B7757C"/>
    <w:rsid w:val="00B80361"/>
    <w:rsid w:val="00B8112E"/>
    <w:rsid w:val="00B84EB1"/>
    <w:rsid w:val="00B865A8"/>
    <w:rsid w:val="00B929F6"/>
    <w:rsid w:val="00B939A8"/>
    <w:rsid w:val="00B9414E"/>
    <w:rsid w:val="00B968AA"/>
    <w:rsid w:val="00B96E1D"/>
    <w:rsid w:val="00B97CC3"/>
    <w:rsid w:val="00BA04D0"/>
    <w:rsid w:val="00BA24AF"/>
    <w:rsid w:val="00BA4493"/>
    <w:rsid w:val="00BA655F"/>
    <w:rsid w:val="00BA689C"/>
    <w:rsid w:val="00BA69E0"/>
    <w:rsid w:val="00BA6BFC"/>
    <w:rsid w:val="00BB3C20"/>
    <w:rsid w:val="00BB3EF2"/>
    <w:rsid w:val="00BB4CF5"/>
    <w:rsid w:val="00BB728F"/>
    <w:rsid w:val="00BB7E05"/>
    <w:rsid w:val="00BC327C"/>
    <w:rsid w:val="00BC341F"/>
    <w:rsid w:val="00BC39BF"/>
    <w:rsid w:val="00BC5046"/>
    <w:rsid w:val="00BC546F"/>
    <w:rsid w:val="00BC657E"/>
    <w:rsid w:val="00BC6ADC"/>
    <w:rsid w:val="00BD1B42"/>
    <w:rsid w:val="00BD1E04"/>
    <w:rsid w:val="00BD2A79"/>
    <w:rsid w:val="00BD42B8"/>
    <w:rsid w:val="00BD4CF1"/>
    <w:rsid w:val="00BD5D93"/>
    <w:rsid w:val="00BD6C29"/>
    <w:rsid w:val="00BD71F9"/>
    <w:rsid w:val="00BE16C6"/>
    <w:rsid w:val="00BE1C7D"/>
    <w:rsid w:val="00BE3183"/>
    <w:rsid w:val="00BE3E93"/>
    <w:rsid w:val="00BE7AC1"/>
    <w:rsid w:val="00BF0309"/>
    <w:rsid w:val="00BF0B9D"/>
    <w:rsid w:val="00BF0F56"/>
    <w:rsid w:val="00BF1970"/>
    <w:rsid w:val="00BF2835"/>
    <w:rsid w:val="00BF313F"/>
    <w:rsid w:val="00BF32DF"/>
    <w:rsid w:val="00BF4C65"/>
    <w:rsid w:val="00BF505C"/>
    <w:rsid w:val="00C0063B"/>
    <w:rsid w:val="00C00B60"/>
    <w:rsid w:val="00C00CB7"/>
    <w:rsid w:val="00C01105"/>
    <w:rsid w:val="00C024E9"/>
    <w:rsid w:val="00C07326"/>
    <w:rsid w:val="00C073E4"/>
    <w:rsid w:val="00C10477"/>
    <w:rsid w:val="00C11450"/>
    <w:rsid w:val="00C11965"/>
    <w:rsid w:val="00C143C8"/>
    <w:rsid w:val="00C16A8D"/>
    <w:rsid w:val="00C16AC6"/>
    <w:rsid w:val="00C16DA2"/>
    <w:rsid w:val="00C176AB"/>
    <w:rsid w:val="00C177DF"/>
    <w:rsid w:val="00C20028"/>
    <w:rsid w:val="00C2006E"/>
    <w:rsid w:val="00C201D9"/>
    <w:rsid w:val="00C212DB"/>
    <w:rsid w:val="00C23110"/>
    <w:rsid w:val="00C30EE3"/>
    <w:rsid w:val="00C3223A"/>
    <w:rsid w:val="00C32B7A"/>
    <w:rsid w:val="00C3331D"/>
    <w:rsid w:val="00C33C21"/>
    <w:rsid w:val="00C36376"/>
    <w:rsid w:val="00C3712A"/>
    <w:rsid w:val="00C3764F"/>
    <w:rsid w:val="00C37C9A"/>
    <w:rsid w:val="00C424A3"/>
    <w:rsid w:val="00C42B33"/>
    <w:rsid w:val="00C42FB8"/>
    <w:rsid w:val="00C431D8"/>
    <w:rsid w:val="00C4383B"/>
    <w:rsid w:val="00C45C9C"/>
    <w:rsid w:val="00C4612D"/>
    <w:rsid w:val="00C46236"/>
    <w:rsid w:val="00C470A9"/>
    <w:rsid w:val="00C47568"/>
    <w:rsid w:val="00C54E0D"/>
    <w:rsid w:val="00C567B3"/>
    <w:rsid w:val="00C578FE"/>
    <w:rsid w:val="00C606DB"/>
    <w:rsid w:val="00C6178E"/>
    <w:rsid w:val="00C625D6"/>
    <w:rsid w:val="00C62EA5"/>
    <w:rsid w:val="00C63EB5"/>
    <w:rsid w:val="00C64FF0"/>
    <w:rsid w:val="00C65FC5"/>
    <w:rsid w:val="00C67659"/>
    <w:rsid w:val="00C71599"/>
    <w:rsid w:val="00C72C94"/>
    <w:rsid w:val="00C757E4"/>
    <w:rsid w:val="00C7712B"/>
    <w:rsid w:val="00C773F6"/>
    <w:rsid w:val="00C827CB"/>
    <w:rsid w:val="00C83EBE"/>
    <w:rsid w:val="00C849C2"/>
    <w:rsid w:val="00C85124"/>
    <w:rsid w:val="00C8513C"/>
    <w:rsid w:val="00C8550D"/>
    <w:rsid w:val="00C85645"/>
    <w:rsid w:val="00C86B76"/>
    <w:rsid w:val="00C90223"/>
    <w:rsid w:val="00C91932"/>
    <w:rsid w:val="00C9233C"/>
    <w:rsid w:val="00C9233E"/>
    <w:rsid w:val="00C93EDE"/>
    <w:rsid w:val="00C95058"/>
    <w:rsid w:val="00CA094D"/>
    <w:rsid w:val="00CA0AB3"/>
    <w:rsid w:val="00CA4ACD"/>
    <w:rsid w:val="00CA6A34"/>
    <w:rsid w:val="00CA7609"/>
    <w:rsid w:val="00CA7B5D"/>
    <w:rsid w:val="00CB26AA"/>
    <w:rsid w:val="00CB5BCF"/>
    <w:rsid w:val="00CB77AF"/>
    <w:rsid w:val="00CC0FF8"/>
    <w:rsid w:val="00CC119D"/>
    <w:rsid w:val="00CC466D"/>
    <w:rsid w:val="00CD0BDA"/>
    <w:rsid w:val="00CD0FA5"/>
    <w:rsid w:val="00CD26A1"/>
    <w:rsid w:val="00CD3E09"/>
    <w:rsid w:val="00CD488E"/>
    <w:rsid w:val="00CD775D"/>
    <w:rsid w:val="00CE0B37"/>
    <w:rsid w:val="00CE0B46"/>
    <w:rsid w:val="00CE1B51"/>
    <w:rsid w:val="00CE2251"/>
    <w:rsid w:val="00CE4AF2"/>
    <w:rsid w:val="00CE4EA5"/>
    <w:rsid w:val="00CF0293"/>
    <w:rsid w:val="00CF14A5"/>
    <w:rsid w:val="00CF2747"/>
    <w:rsid w:val="00CF3039"/>
    <w:rsid w:val="00CF6552"/>
    <w:rsid w:val="00CF673D"/>
    <w:rsid w:val="00CF6808"/>
    <w:rsid w:val="00CF6E0A"/>
    <w:rsid w:val="00CF6EF0"/>
    <w:rsid w:val="00D010F9"/>
    <w:rsid w:val="00D04B9B"/>
    <w:rsid w:val="00D05195"/>
    <w:rsid w:val="00D057C7"/>
    <w:rsid w:val="00D1111F"/>
    <w:rsid w:val="00D1236D"/>
    <w:rsid w:val="00D1303A"/>
    <w:rsid w:val="00D13F10"/>
    <w:rsid w:val="00D20A5E"/>
    <w:rsid w:val="00D21B71"/>
    <w:rsid w:val="00D26C5D"/>
    <w:rsid w:val="00D26DAD"/>
    <w:rsid w:val="00D311EA"/>
    <w:rsid w:val="00D35C9A"/>
    <w:rsid w:val="00D370AD"/>
    <w:rsid w:val="00D37CD2"/>
    <w:rsid w:val="00D40476"/>
    <w:rsid w:val="00D44A6C"/>
    <w:rsid w:val="00D44D03"/>
    <w:rsid w:val="00D44D0C"/>
    <w:rsid w:val="00D45A6E"/>
    <w:rsid w:val="00D45C13"/>
    <w:rsid w:val="00D46140"/>
    <w:rsid w:val="00D468BF"/>
    <w:rsid w:val="00D51606"/>
    <w:rsid w:val="00D51D7D"/>
    <w:rsid w:val="00D548CA"/>
    <w:rsid w:val="00D54A45"/>
    <w:rsid w:val="00D57870"/>
    <w:rsid w:val="00D6095A"/>
    <w:rsid w:val="00D60C8E"/>
    <w:rsid w:val="00D61747"/>
    <w:rsid w:val="00D63B6C"/>
    <w:rsid w:val="00D65791"/>
    <w:rsid w:val="00D66842"/>
    <w:rsid w:val="00D70318"/>
    <w:rsid w:val="00D7208D"/>
    <w:rsid w:val="00D72567"/>
    <w:rsid w:val="00D7327C"/>
    <w:rsid w:val="00D749FF"/>
    <w:rsid w:val="00D75C4C"/>
    <w:rsid w:val="00D76456"/>
    <w:rsid w:val="00D765F5"/>
    <w:rsid w:val="00D81D02"/>
    <w:rsid w:val="00D8246E"/>
    <w:rsid w:val="00D838D3"/>
    <w:rsid w:val="00D8396B"/>
    <w:rsid w:val="00D84164"/>
    <w:rsid w:val="00D858EA"/>
    <w:rsid w:val="00D863BD"/>
    <w:rsid w:val="00D91DEE"/>
    <w:rsid w:val="00D91EF4"/>
    <w:rsid w:val="00D9684B"/>
    <w:rsid w:val="00D97158"/>
    <w:rsid w:val="00DA219E"/>
    <w:rsid w:val="00DA3145"/>
    <w:rsid w:val="00DA350D"/>
    <w:rsid w:val="00DA4391"/>
    <w:rsid w:val="00DA45D5"/>
    <w:rsid w:val="00DA4C78"/>
    <w:rsid w:val="00DA4F5A"/>
    <w:rsid w:val="00DA558E"/>
    <w:rsid w:val="00DA73C6"/>
    <w:rsid w:val="00DB0A2B"/>
    <w:rsid w:val="00DB0B2B"/>
    <w:rsid w:val="00DB3BA3"/>
    <w:rsid w:val="00DB5666"/>
    <w:rsid w:val="00DB611C"/>
    <w:rsid w:val="00DB6226"/>
    <w:rsid w:val="00DB6A40"/>
    <w:rsid w:val="00DB6F65"/>
    <w:rsid w:val="00DC1405"/>
    <w:rsid w:val="00DC22FD"/>
    <w:rsid w:val="00DC2482"/>
    <w:rsid w:val="00DC2613"/>
    <w:rsid w:val="00DC3015"/>
    <w:rsid w:val="00DC4C0F"/>
    <w:rsid w:val="00DC7F09"/>
    <w:rsid w:val="00DD1926"/>
    <w:rsid w:val="00DD197F"/>
    <w:rsid w:val="00DD3924"/>
    <w:rsid w:val="00DD5C70"/>
    <w:rsid w:val="00DD5D16"/>
    <w:rsid w:val="00DD6366"/>
    <w:rsid w:val="00DD6730"/>
    <w:rsid w:val="00DE42B4"/>
    <w:rsid w:val="00DE7F07"/>
    <w:rsid w:val="00DF18A6"/>
    <w:rsid w:val="00DF3E86"/>
    <w:rsid w:val="00DF6597"/>
    <w:rsid w:val="00DF6938"/>
    <w:rsid w:val="00E005F9"/>
    <w:rsid w:val="00E0217B"/>
    <w:rsid w:val="00E04B7C"/>
    <w:rsid w:val="00E05556"/>
    <w:rsid w:val="00E05CFC"/>
    <w:rsid w:val="00E121C2"/>
    <w:rsid w:val="00E14ABA"/>
    <w:rsid w:val="00E17CED"/>
    <w:rsid w:val="00E20289"/>
    <w:rsid w:val="00E21282"/>
    <w:rsid w:val="00E242C6"/>
    <w:rsid w:val="00E267F3"/>
    <w:rsid w:val="00E318DE"/>
    <w:rsid w:val="00E34E77"/>
    <w:rsid w:val="00E35184"/>
    <w:rsid w:val="00E35406"/>
    <w:rsid w:val="00E36F6D"/>
    <w:rsid w:val="00E40417"/>
    <w:rsid w:val="00E42C0E"/>
    <w:rsid w:val="00E4352F"/>
    <w:rsid w:val="00E441F2"/>
    <w:rsid w:val="00E44575"/>
    <w:rsid w:val="00E4525D"/>
    <w:rsid w:val="00E457ED"/>
    <w:rsid w:val="00E46C6B"/>
    <w:rsid w:val="00E47DBF"/>
    <w:rsid w:val="00E506A5"/>
    <w:rsid w:val="00E511DC"/>
    <w:rsid w:val="00E56C7D"/>
    <w:rsid w:val="00E56CA2"/>
    <w:rsid w:val="00E57AF7"/>
    <w:rsid w:val="00E60841"/>
    <w:rsid w:val="00E616C0"/>
    <w:rsid w:val="00E657C8"/>
    <w:rsid w:val="00E65F82"/>
    <w:rsid w:val="00E67B34"/>
    <w:rsid w:val="00E67DA7"/>
    <w:rsid w:val="00E727E9"/>
    <w:rsid w:val="00E72CEF"/>
    <w:rsid w:val="00E7336A"/>
    <w:rsid w:val="00E759DA"/>
    <w:rsid w:val="00E77F94"/>
    <w:rsid w:val="00E80674"/>
    <w:rsid w:val="00E85C48"/>
    <w:rsid w:val="00E87897"/>
    <w:rsid w:val="00E87936"/>
    <w:rsid w:val="00E92047"/>
    <w:rsid w:val="00E928F3"/>
    <w:rsid w:val="00E92C58"/>
    <w:rsid w:val="00E94984"/>
    <w:rsid w:val="00EA05C3"/>
    <w:rsid w:val="00EA1EA7"/>
    <w:rsid w:val="00EA20E9"/>
    <w:rsid w:val="00EA2272"/>
    <w:rsid w:val="00EA23AF"/>
    <w:rsid w:val="00EA3BDD"/>
    <w:rsid w:val="00EA5F16"/>
    <w:rsid w:val="00EA6501"/>
    <w:rsid w:val="00EA6AF0"/>
    <w:rsid w:val="00EA74E9"/>
    <w:rsid w:val="00EB334B"/>
    <w:rsid w:val="00EB3862"/>
    <w:rsid w:val="00EB3A38"/>
    <w:rsid w:val="00EB5391"/>
    <w:rsid w:val="00EB5721"/>
    <w:rsid w:val="00EB5E13"/>
    <w:rsid w:val="00EC14EE"/>
    <w:rsid w:val="00EC2DB1"/>
    <w:rsid w:val="00EC31A5"/>
    <w:rsid w:val="00EC424C"/>
    <w:rsid w:val="00EC45BC"/>
    <w:rsid w:val="00EC4840"/>
    <w:rsid w:val="00ED0E43"/>
    <w:rsid w:val="00ED1FBF"/>
    <w:rsid w:val="00ED2A94"/>
    <w:rsid w:val="00ED2F0D"/>
    <w:rsid w:val="00ED3917"/>
    <w:rsid w:val="00ED3EC8"/>
    <w:rsid w:val="00ED418F"/>
    <w:rsid w:val="00ED66FC"/>
    <w:rsid w:val="00ED762A"/>
    <w:rsid w:val="00EE0B44"/>
    <w:rsid w:val="00EE1BD6"/>
    <w:rsid w:val="00EE5FE4"/>
    <w:rsid w:val="00EE7713"/>
    <w:rsid w:val="00EF080C"/>
    <w:rsid w:val="00EF0C9E"/>
    <w:rsid w:val="00EF2353"/>
    <w:rsid w:val="00EF2CE0"/>
    <w:rsid w:val="00EF357F"/>
    <w:rsid w:val="00EF360A"/>
    <w:rsid w:val="00EF4B1F"/>
    <w:rsid w:val="00F0246E"/>
    <w:rsid w:val="00F03E83"/>
    <w:rsid w:val="00F0465F"/>
    <w:rsid w:val="00F06D1E"/>
    <w:rsid w:val="00F1101D"/>
    <w:rsid w:val="00F124D9"/>
    <w:rsid w:val="00F148A1"/>
    <w:rsid w:val="00F14B89"/>
    <w:rsid w:val="00F14BF9"/>
    <w:rsid w:val="00F14EA1"/>
    <w:rsid w:val="00F15482"/>
    <w:rsid w:val="00F176BB"/>
    <w:rsid w:val="00F17D76"/>
    <w:rsid w:val="00F228CB"/>
    <w:rsid w:val="00F229C8"/>
    <w:rsid w:val="00F22FD3"/>
    <w:rsid w:val="00F23AC1"/>
    <w:rsid w:val="00F248DD"/>
    <w:rsid w:val="00F26BAE"/>
    <w:rsid w:val="00F35E6B"/>
    <w:rsid w:val="00F3701B"/>
    <w:rsid w:val="00F37E28"/>
    <w:rsid w:val="00F440C8"/>
    <w:rsid w:val="00F4639F"/>
    <w:rsid w:val="00F47598"/>
    <w:rsid w:val="00F47B17"/>
    <w:rsid w:val="00F47D37"/>
    <w:rsid w:val="00F51883"/>
    <w:rsid w:val="00F528B7"/>
    <w:rsid w:val="00F5357B"/>
    <w:rsid w:val="00F53D48"/>
    <w:rsid w:val="00F578D4"/>
    <w:rsid w:val="00F57FD0"/>
    <w:rsid w:val="00F604F5"/>
    <w:rsid w:val="00F614A9"/>
    <w:rsid w:val="00F6304E"/>
    <w:rsid w:val="00F631EA"/>
    <w:rsid w:val="00F6383E"/>
    <w:rsid w:val="00F63C6C"/>
    <w:rsid w:val="00F650B1"/>
    <w:rsid w:val="00F65C08"/>
    <w:rsid w:val="00F6700B"/>
    <w:rsid w:val="00F7494D"/>
    <w:rsid w:val="00F76206"/>
    <w:rsid w:val="00F77DDF"/>
    <w:rsid w:val="00F81FC7"/>
    <w:rsid w:val="00F858EE"/>
    <w:rsid w:val="00F85FAF"/>
    <w:rsid w:val="00F86BDF"/>
    <w:rsid w:val="00F87314"/>
    <w:rsid w:val="00F87936"/>
    <w:rsid w:val="00F910EB"/>
    <w:rsid w:val="00F930EF"/>
    <w:rsid w:val="00F93312"/>
    <w:rsid w:val="00F94BD1"/>
    <w:rsid w:val="00F96ED0"/>
    <w:rsid w:val="00F97282"/>
    <w:rsid w:val="00FA0753"/>
    <w:rsid w:val="00FA1B13"/>
    <w:rsid w:val="00FA3212"/>
    <w:rsid w:val="00FA5F8D"/>
    <w:rsid w:val="00FA6468"/>
    <w:rsid w:val="00FA712F"/>
    <w:rsid w:val="00FB0817"/>
    <w:rsid w:val="00FB2AD7"/>
    <w:rsid w:val="00FB413A"/>
    <w:rsid w:val="00FB4CE8"/>
    <w:rsid w:val="00FB50F1"/>
    <w:rsid w:val="00FC2676"/>
    <w:rsid w:val="00FC3031"/>
    <w:rsid w:val="00FC4141"/>
    <w:rsid w:val="00FC4727"/>
    <w:rsid w:val="00FC6BC2"/>
    <w:rsid w:val="00FC7262"/>
    <w:rsid w:val="00FD0B9B"/>
    <w:rsid w:val="00FD2352"/>
    <w:rsid w:val="00FD35CF"/>
    <w:rsid w:val="00FD662B"/>
    <w:rsid w:val="00FD7AA1"/>
    <w:rsid w:val="00FD7CDD"/>
    <w:rsid w:val="00FE084E"/>
    <w:rsid w:val="00FE08AD"/>
    <w:rsid w:val="00FE26CF"/>
    <w:rsid w:val="00FE76F6"/>
    <w:rsid w:val="00FF0DC9"/>
    <w:rsid w:val="00FF2776"/>
    <w:rsid w:val="00FF4667"/>
    <w:rsid w:val="00FF4F1E"/>
    <w:rsid w:val="00FF5A13"/>
    <w:rsid w:val="00FF6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A974DB"/>
  <w15:docId w15:val="{003655D0-DA9B-4B23-8FF1-E211C9FF7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B1C1B"/>
  </w:style>
  <w:style w:type="table" w:styleId="a3">
    <w:name w:val="Table Grid"/>
    <w:basedOn w:val="a1"/>
    <w:uiPriority w:val="39"/>
    <w:rsid w:val="00951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FB0817"/>
    <w:rPr>
      <w:color w:val="0000FF"/>
      <w:u w:val="single"/>
    </w:rPr>
  </w:style>
  <w:style w:type="paragraph" w:styleId="a5">
    <w:name w:val="Balloon Text"/>
    <w:basedOn w:val="a"/>
    <w:link w:val="Char"/>
    <w:uiPriority w:val="99"/>
    <w:semiHidden/>
    <w:unhideWhenUsed/>
    <w:rsid w:val="00DD5C70"/>
    <w:pPr>
      <w:spacing w:after="0" w:line="240" w:lineRule="auto"/>
    </w:pPr>
    <w:rPr>
      <w:rFonts w:ascii="Lucida Grande" w:hAnsi="Lucida Grande" w:cs="Lucida Grande"/>
      <w:sz w:val="18"/>
      <w:szCs w:val="18"/>
    </w:rPr>
  </w:style>
  <w:style w:type="character" w:customStyle="1" w:styleId="Char">
    <w:name w:val="批注框文本 Char"/>
    <w:basedOn w:val="a0"/>
    <w:link w:val="a5"/>
    <w:uiPriority w:val="99"/>
    <w:semiHidden/>
    <w:rsid w:val="00DD5C70"/>
    <w:rPr>
      <w:rFonts w:ascii="Lucida Grande" w:hAnsi="Lucida Grande" w:cs="Lucida Grande"/>
      <w:sz w:val="18"/>
      <w:szCs w:val="18"/>
    </w:rPr>
  </w:style>
  <w:style w:type="character" w:styleId="a6">
    <w:name w:val="annotation reference"/>
    <w:basedOn w:val="a0"/>
    <w:uiPriority w:val="99"/>
    <w:semiHidden/>
    <w:unhideWhenUsed/>
    <w:rsid w:val="00124493"/>
    <w:rPr>
      <w:sz w:val="18"/>
      <w:szCs w:val="18"/>
    </w:rPr>
  </w:style>
  <w:style w:type="paragraph" w:styleId="a7">
    <w:name w:val="annotation text"/>
    <w:basedOn w:val="a"/>
    <w:link w:val="Char0"/>
    <w:uiPriority w:val="99"/>
    <w:semiHidden/>
    <w:unhideWhenUsed/>
    <w:rsid w:val="00124493"/>
    <w:pPr>
      <w:spacing w:line="240" w:lineRule="auto"/>
    </w:pPr>
    <w:rPr>
      <w:sz w:val="24"/>
      <w:szCs w:val="24"/>
    </w:rPr>
  </w:style>
  <w:style w:type="character" w:customStyle="1" w:styleId="Char0">
    <w:name w:val="批注文字 Char"/>
    <w:basedOn w:val="a0"/>
    <w:link w:val="a7"/>
    <w:uiPriority w:val="99"/>
    <w:semiHidden/>
    <w:rsid w:val="00124493"/>
    <w:rPr>
      <w:sz w:val="24"/>
      <w:szCs w:val="24"/>
    </w:rPr>
  </w:style>
  <w:style w:type="paragraph" w:styleId="a8">
    <w:name w:val="annotation subject"/>
    <w:basedOn w:val="a7"/>
    <w:next w:val="a7"/>
    <w:link w:val="Char1"/>
    <w:uiPriority w:val="99"/>
    <w:semiHidden/>
    <w:unhideWhenUsed/>
    <w:rsid w:val="00124493"/>
    <w:rPr>
      <w:b/>
      <w:bCs/>
      <w:sz w:val="20"/>
      <w:szCs w:val="20"/>
    </w:rPr>
  </w:style>
  <w:style w:type="character" w:customStyle="1" w:styleId="Char1">
    <w:name w:val="批注主题 Char"/>
    <w:basedOn w:val="Char0"/>
    <w:link w:val="a8"/>
    <w:uiPriority w:val="99"/>
    <w:semiHidden/>
    <w:rsid w:val="001244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87372-08D8-4938-8A75-F4A5933DA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5253</TotalTime>
  <Pages>13</Pages>
  <Words>5872</Words>
  <Characters>33476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xintao niu</dc:creator>
  <cp:keywords/>
  <dc:description/>
  <cp:lastModifiedBy>xintao niu</cp:lastModifiedBy>
  <cp:revision>1472</cp:revision>
  <dcterms:created xsi:type="dcterms:W3CDTF">2016-01-07T21:03:00Z</dcterms:created>
  <dcterms:modified xsi:type="dcterms:W3CDTF">2016-03-14T07:10:00Z</dcterms:modified>
</cp:coreProperties>
</file>